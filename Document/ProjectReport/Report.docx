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3BADE" w14:textId="25EC98CC" w:rsidR="008D7822" w:rsidRPr="008D7822" w:rsidRDefault="008D7822" w:rsidP="008D7822">
      <w:pPr>
        <w:jc w:val="center"/>
        <w:rPr>
          <w:ins w:id="0" w:author="Fei Gu" w:date="2021-05-20T09:02:00Z"/>
          <w:rFonts w:ascii="Calibri" w:hAnsi="Calibri" w:cs="Calibri"/>
          <w:b/>
          <w:bCs/>
          <w:sz w:val="32"/>
          <w:szCs w:val="32"/>
        </w:rPr>
      </w:pPr>
      <w:bookmarkStart w:id="1" w:name="_Toc72190394"/>
      <w:bookmarkStart w:id="2" w:name="_Toc72313086"/>
    </w:p>
    <w:p w14:paraId="56FDB0E8" w14:textId="6A41A903" w:rsidR="13777AF8" w:rsidRDefault="13777AF8" w:rsidP="13777AF8">
      <w:pPr>
        <w:jc w:val="center"/>
        <w:rPr>
          <w:ins w:id="3" w:author="Fei Gu" w:date="2021-05-20T09:02:00Z"/>
          <w:rFonts w:ascii="Calibri" w:hAnsi="Calibri" w:cs="Calibri"/>
          <w:b/>
          <w:bCs/>
          <w:sz w:val="32"/>
          <w:szCs w:val="32"/>
        </w:rPr>
      </w:pPr>
    </w:p>
    <w:p w14:paraId="00078180" w14:textId="00F4692E" w:rsidR="00830A83" w:rsidRPr="00830A83" w:rsidRDefault="00830A83" w:rsidP="00830A83">
      <w:pPr>
        <w:jc w:val="center"/>
        <w:rPr>
          <w:ins w:id="4" w:author="Fei Gu" w:date="2021-05-20T09:02:00Z"/>
          <w:rFonts w:ascii="Calibri" w:hAnsi="Calibri" w:cs="Calibri"/>
          <w:b/>
          <w:bCs/>
          <w:sz w:val="32"/>
          <w:szCs w:val="32"/>
        </w:rPr>
      </w:pPr>
      <w:ins w:id="5" w:author="Fei Gu" w:date="2021-05-20T09:02:00Z">
        <w:r w:rsidRPr="00830A83">
          <w:rPr>
            <w:rFonts w:ascii="Calibri" w:hAnsi="Calibri" w:cs="Calibri"/>
            <w:b/>
            <w:bCs/>
            <w:sz w:val="32"/>
            <w:szCs w:val="32"/>
          </w:rPr>
          <w:t>The Story Line Tool</w:t>
        </w:r>
        <w:bookmarkEnd w:id="1"/>
      </w:ins>
    </w:p>
    <w:p w14:paraId="3AFFCDAA" w14:textId="4C30A1AA" w:rsidR="00830A83" w:rsidRDefault="00830A83" w:rsidP="00830A83">
      <w:pPr>
        <w:jc w:val="center"/>
        <w:rPr>
          <w:ins w:id="6" w:author="Fei Gu" w:date="2021-05-20T09:02:00Z"/>
          <w:rFonts w:ascii="Calibri" w:hAnsi="Calibri" w:cs="Calibri"/>
          <w:b/>
          <w:bCs/>
          <w:sz w:val="32"/>
          <w:szCs w:val="32"/>
        </w:rPr>
      </w:pPr>
      <w:bookmarkStart w:id="7" w:name="_Toc72190395"/>
      <w:ins w:id="8" w:author="Fei Gu" w:date="2021-05-20T09:02:00Z">
        <w:r w:rsidRPr="00830A83">
          <w:rPr>
            <w:rFonts w:ascii="Calibri" w:hAnsi="Calibri" w:cs="Calibri"/>
            <w:b/>
            <w:bCs/>
            <w:sz w:val="32"/>
            <w:szCs w:val="32"/>
          </w:rPr>
          <w:t>D20 2</w:t>
        </w:r>
        <w:r w:rsidRPr="00830A83">
          <w:rPr>
            <w:rFonts w:ascii="Calibri" w:hAnsi="Calibri" w:cs="Calibri"/>
            <w:b/>
            <w:bCs/>
            <w:sz w:val="32"/>
            <w:szCs w:val="32"/>
            <w:vertAlign w:val="superscript"/>
          </w:rPr>
          <w:t>nd</w:t>
        </w:r>
        <w:r w:rsidRPr="00830A83">
          <w:rPr>
            <w:rFonts w:ascii="Calibri" w:hAnsi="Calibri" w:cs="Calibri"/>
            <w:b/>
            <w:bCs/>
            <w:sz w:val="32"/>
            <w:szCs w:val="32"/>
          </w:rPr>
          <w:t xml:space="preserve"> Semester Final Project</w:t>
        </w:r>
        <w:bookmarkEnd w:id="7"/>
      </w:ins>
    </w:p>
    <w:p w14:paraId="00B6D41F" w14:textId="77777777" w:rsidR="00C161C0" w:rsidRPr="00830A83" w:rsidRDefault="00C161C0" w:rsidP="00830A83">
      <w:pPr>
        <w:jc w:val="center"/>
        <w:rPr>
          <w:ins w:id="9" w:author="Fei Gu" w:date="2021-05-20T09:02:00Z"/>
          <w:rFonts w:ascii="Calibri" w:hAnsi="Calibri" w:cs="Calibri"/>
          <w:b/>
          <w:bCs/>
          <w:sz w:val="32"/>
          <w:szCs w:val="32"/>
        </w:rPr>
      </w:pPr>
    </w:p>
    <w:bookmarkEnd w:id="2"/>
    <w:p w14:paraId="4F572D1B" w14:textId="2EC20C76" w:rsidR="00C161C0" w:rsidRDefault="00C161C0">
      <w:pPr>
        <w:ind w:left="1680"/>
        <w:rPr>
          <w:ins w:id="10" w:author="Fei Gu" w:date="2021-05-20T09:03:00Z"/>
        </w:rPr>
        <w:pPrChange w:id="11" w:author="Andrej Simionenko" w:date="2021-05-20T09:50:00Z">
          <w:pPr>
            <w:jc w:val="center"/>
          </w:pPr>
        </w:pPrChange>
      </w:pPr>
      <w:r>
        <w:rPr>
          <w:noProof/>
        </w:rPr>
        <w:drawing>
          <wp:inline distT="0" distB="0" distL="0" distR="0" wp14:anchorId="6F19623C" wp14:editId="7E5DC18D">
            <wp:extent cx="4133850" cy="4133850"/>
            <wp:effectExtent l="0" t="0" r="0" b="0"/>
            <wp:docPr id="1" name="Picture 1" descr="A bird flying in the 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3199BCA6" w14:textId="71E6F163" w:rsidR="00C161C0" w:rsidRDefault="00C161C0">
      <w:pPr>
        <w:rPr>
          <w:ins w:id="12" w:author="Fei Gu" w:date="2021-05-20T09:03:00Z"/>
        </w:rPr>
        <w:pPrChange w:id="13" w:author="Fei Gu" w:date="2021-05-20T09:51:00Z">
          <w:pPr>
            <w:jc w:val="center"/>
          </w:pPr>
        </w:pPrChange>
      </w:pPr>
    </w:p>
    <w:p w14:paraId="43C74EF0" w14:textId="502C1D49" w:rsidR="00C161C0" w:rsidRDefault="00C161C0" w:rsidP="00B07420">
      <w:pPr>
        <w:jc w:val="center"/>
        <w:rPr>
          <w:ins w:id="14" w:author="Fei Gu" w:date="2021-05-20T09:03:00Z"/>
        </w:rPr>
      </w:pPr>
    </w:p>
    <w:p w14:paraId="476C5A07" w14:textId="22C69696" w:rsidR="00C161C0" w:rsidRDefault="00C161C0" w:rsidP="00B07420">
      <w:pPr>
        <w:jc w:val="center"/>
        <w:rPr>
          <w:ins w:id="15" w:author="Fei Gu" w:date="2021-05-20T09:03:00Z"/>
        </w:rPr>
      </w:pPr>
    </w:p>
    <w:p w14:paraId="378BBC61" w14:textId="06C69E72" w:rsidR="00C161C0" w:rsidRDefault="00C161C0" w:rsidP="00B07420">
      <w:pPr>
        <w:jc w:val="center"/>
        <w:rPr>
          <w:ins w:id="16" w:author="Fei Gu" w:date="2021-05-20T09:03:00Z"/>
        </w:rPr>
      </w:pPr>
    </w:p>
    <w:p w14:paraId="0CB940A7" w14:textId="77777777" w:rsidR="00C161C0" w:rsidRPr="00686C1C" w:rsidRDefault="00C161C0">
      <w:pPr>
        <w:jc w:val="center"/>
        <w:rPr>
          <w:ins w:id="17" w:author="Fei Gu" w:date="2021-05-20T09:03:00Z"/>
        </w:rPr>
        <w:pPrChange w:id="18" w:author="Fei Gu" w:date="2021-05-20T09:02:00Z">
          <w:pPr>
            <w:pStyle w:val="Subtitle"/>
          </w:pPr>
        </w:pPrChange>
      </w:pPr>
    </w:p>
    <w:p w14:paraId="3EBA6DAB" w14:textId="618931CC" w:rsidR="00410B3D" w:rsidRPr="0050357F" w:rsidRDefault="00410B3D">
      <w:pPr>
        <w:jc w:val="center"/>
        <w:pPrChange w:id="19" w:author="Fei Gu" w:date="2021-05-20T09:02:00Z">
          <w:pPr/>
        </w:pPrChange>
      </w:pPr>
    </w:p>
    <w:p w14:paraId="7412FAA2" w14:textId="54C31698" w:rsidR="00BC5B54" w:rsidRDefault="76724D29" w:rsidP="00A468B2">
      <w:pPr>
        <w:jc w:val="right"/>
        <w:rPr>
          <w:rStyle w:val="IntenseEmphasis"/>
        </w:rPr>
      </w:pPr>
      <w:r w:rsidRPr="76724D29">
        <w:rPr>
          <w:rStyle w:val="IntenseEmphasis"/>
        </w:rPr>
        <w:t>EASV Sønderborg</w:t>
      </w:r>
    </w:p>
    <w:p w14:paraId="60E6E878" w14:textId="248C5CA0" w:rsidR="00C30F1B" w:rsidRPr="00D66D3D" w:rsidRDefault="00C30F1B" w:rsidP="00A468B2">
      <w:pPr>
        <w:jc w:val="right"/>
        <w:rPr>
          <w:rStyle w:val="IntenseEmphasis"/>
        </w:rPr>
      </w:pPr>
      <w:r w:rsidRPr="00D66D3D">
        <w:rPr>
          <w:rStyle w:val="IntenseEmphasis"/>
        </w:rPr>
        <w:t>Computer Science</w:t>
      </w:r>
    </w:p>
    <w:p w14:paraId="52E117F5" w14:textId="3EC859FE" w:rsidR="00A468B2" w:rsidRPr="00D66D3D" w:rsidRDefault="76724D29" w:rsidP="00A468B2">
      <w:pPr>
        <w:jc w:val="right"/>
        <w:rPr>
          <w:rStyle w:val="IntenseEmphasis"/>
        </w:rPr>
      </w:pPr>
      <w:r w:rsidRPr="76724D29">
        <w:rPr>
          <w:rStyle w:val="IntenseEmphasis"/>
        </w:rPr>
        <w:t>Hand in: 17</w:t>
      </w:r>
      <w:r w:rsidRPr="76724D29">
        <w:rPr>
          <w:rStyle w:val="IntenseEmphasis"/>
          <w:vertAlign w:val="superscript"/>
          <w:rPrChange w:id="20" w:author="Fei Gu" w:date="2021-05-13T22:49:00Z">
            <w:rPr>
              <w:rStyle w:val="IntenseEmphasis"/>
            </w:rPr>
          </w:rPrChange>
        </w:rPr>
        <w:t>th</w:t>
      </w:r>
      <w:r w:rsidRPr="76724D29">
        <w:rPr>
          <w:rStyle w:val="IntenseEmphasis"/>
        </w:rPr>
        <w:t xml:space="preserve"> June 2021</w:t>
      </w:r>
    </w:p>
    <w:p w14:paraId="3E03EC5C" w14:textId="5CFCB0AB" w:rsidR="00A468B2" w:rsidRPr="00A468B2" w:rsidRDefault="00A468B2" w:rsidP="00A468B2">
      <w:pPr>
        <w:jc w:val="right"/>
        <w:rPr>
          <w:rStyle w:val="IntenseEmphasis"/>
        </w:rPr>
      </w:pPr>
      <w:r w:rsidRPr="00A468B2">
        <w:rPr>
          <w:rStyle w:val="IntenseEmphasis"/>
        </w:rPr>
        <w:t xml:space="preserve">Authors: Andrej Simionenko, Raheela Tasneem, Fei Gu, </w:t>
      </w:r>
      <w:proofErr w:type="spellStart"/>
      <w:r w:rsidRPr="00A468B2">
        <w:rPr>
          <w:rStyle w:val="IntenseEmphasis"/>
        </w:rPr>
        <w:t>Ibrah</w:t>
      </w:r>
      <w:proofErr w:type="spellEnd"/>
      <w:ins w:id="21" w:author="Fei Gu" w:date="2021-05-21T12:23:00Z">
        <w:r w:rsidR="00263D39">
          <w:rPr>
            <w:rStyle w:val="IntenseEmphasis"/>
            <w:rFonts w:hint="eastAsia"/>
          </w:rPr>
          <w:t>为</w:t>
        </w:r>
      </w:ins>
      <w:proofErr w:type="spellStart"/>
      <w:r w:rsidRPr="00A468B2">
        <w:rPr>
          <w:rStyle w:val="IntenseEmphasis"/>
        </w:rPr>
        <w:t>eem</w:t>
      </w:r>
      <w:proofErr w:type="spellEnd"/>
      <w:r w:rsidRPr="00A468B2">
        <w:rPr>
          <w:rStyle w:val="IntenseEmphasis"/>
        </w:rPr>
        <w:t xml:space="preserve"> Swaidan</w:t>
      </w:r>
    </w:p>
    <w:p w14:paraId="141F5533" w14:textId="3B62B117" w:rsidR="00563B43" w:rsidRPr="002C51A2" w:rsidRDefault="00A468B2">
      <w:pPr>
        <w:jc w:val="right"/>
        <w:rPr>
          <w:rStyle w:val="IntenseEmphasis"/>
        </w:rPr>
      </w:pPr>
      <w:r w:rsidRPr="002C51A2">
        <w:rPr>
          <w:rStyle w:val="IntenseEmphasis"/>
        </w:rPr>
        <w:t>Supervisors: Karsten Skov, Tommy Haugaard, Frank Østergaard Hansen</w:t>
      </w:r>
    </w:p>
    <w:p w14:paraId="5430984B" w14:textId="67718724" w:rsidR="00A468B2" w:rsidRPr="002C51A2" w:rsidRDefault="00A468B2">
      <w:pPr>
        <w:widowControl/>
        <w:jc w:val="left"/>
        <w:rPr>
          <w:rStyle w:val="IntenseEmphasis"/>
        </w:rPr>
      </w:pPr>
      <w:r w:rsidRPr="002C51A2">
        <w:rPr>
          <w:rStyle w:val="IntenseEmphasis"/>
        </w:rPr>
        <w:br w:type="page"/>
      </w:r>
    </w:p>
    <w:p w14:paraId="59DB170E" w14:textId="022C3800" w:rsidR="00A468B2" w:rsidRDefault="00A468B2">
      <w:pPr>
        <w:pStyle w:val="Heading1"/>
        <w:rPr>
          <w:ins w:id="22" w:author="Fei Gu" w:date="2021-05-13T22:52:00Z"/>
        </w:rPr>
      </w:pPr>
      <w:bookmarkStart w:id="23" w:name="_Toc72313088"/>
      <w:r>
        <w:lastRenderedPageBreak/>
        <w:t>Preface</w:t>
      </w:r>
      <w:bookmarkEnd w:id="23"/>
    </w:p>
    <w:p w14:paraId="4DE0C40D" w14:textId="023E4B55" w:rsidR="004C0BEE" w:rsidRPr="00795036" w:rsidRDefault="004C0BEE">
      <w:pPr>
        <w:pPrChange w:id="24" w:author="Fei Gu" w:date="2021-05-13T22:52:00Z">
          <w:pPr>
            <w:pStyle w:val="Heading1"/>
          </w:pPr>
        </w:pPrChange>
      </w:pPr>
      <w:commentRangeStart w:id="25"/>
      <w:ins w:id="26" w:author="Fei Gu" w:date="2021-05-13T22:52:00Z">
        <w:r>
          <w:t>preface</w:t>
        </w:r>
        <w:commentRangeEnd w:id="25"/>
        <w:r>
          <w:rPr>
            <w:rStyle w:val="CommentReference"/>
          </w:rPr>
          <w:commentReference w:id="25"/>
        </w:r>
      </w:ins>
    </w:p>
    <w:p w14:paraId="322CA845" w14:textId="77777777" w:rsidR="00381E60" w:rsidRPr="00381E60" w:rsidRDefault="00381E60" w:rsidP="00381E60"/>
    <w:p w14:paraId="088AC980" w14:textId="7983D5B2" w:rsidR="00DE63E5" w:rsidRPr="00DE63E5" w:rsidRDefault="00DE63E5" w:rsidP="00DE63E5"/>
    <w:p w14:paraId="7D5E043C" w14:textId="196E6047" w:rsidR="00A468B2" w:rsidRDefault="00A468B2">
      <w:pPr>
        <w:pStyle w:val="Heading1"/>
      </w:pPr>
      <w:bookmarkStart w:id="27" w:name="_Toc72313089"/>
      <w:r>
        <w:t>Resource</w:t>
      </w:r>
      <w:bookmarkEnd w:id="27"/>
    </w:p>
    <w:p w14:paraId="3A704701" w14:textId="72E4BBE5" w:rsidR="00A468B2" w:rsidRDefault="002008C9" w:rsidP="002008C9">
      <w:pPr>
        <w:pStyle w:val="ListParagraph"/>
        <w:numPr>
          <w:ilvl w:val="0"/>
          <w:numId w:val="2"/>
        </w:numPr>
        <w:jc w:val="left"/>
      </w:pPr>
      <w:r>
        <w:t>GitHub</w:t>
      </w:r>
      <w:r w:rsidR="00CA2493">
        <w:t xml:space="preserve"> </w:t>
      </w:r>
      <w:r w:rsidR="007B64C8">
        <w:t>Link:</w:t>
      </w:r>
      <w:r w:rsidR="00CA2493">
        <w:t xml:space="preserve"> </w:t>
      </w:r>
      <w:hyperlink r:id="rId13" w:history="1">
        <w:r w:rsidR="00CA2493" w:rsidRPr="003A373D">
          <w:rPr>
            <w:rStyle w:val="Hyperlink"/>
          </w:rPr>
          <w:t>https://github.com/Fei-D20/D20_2nd_Semester_Final_Project.git</w:t>
        </w:r>
      </w:hyperlink>
    </w:p>
    <w:p w14:paraId="778319BC" w14:textId="7B7F2D0A" w:rsidR="005C1D24" w:rsidRPr="005C1D24" w:rsidRDefault="002008C9" w:rsidP="00342EBB">
      <w:pPr>
        <w:pStyle w:val="ListParagraph"/>
        <w:widowControl/>
        <w:numPr>
          <w:ilvl w:val="0"/>
          <w:numId w:val="2"/>
        </w:numPr>
        <w:jc w:val="left"/>
        <w:rPr>
          <w:rStyle w:val="Hyperlink"/>
          <w:color w:val="auto"/>
          <w:u w:val="none"/>
        </w:rPr>
      </w:pPr>
      <w:r>
        <w:t xml:space="preserve">The project </w:t>
      </w:r>
      <w:r w:rsidR="007B64C8">
        <w:t>report:</w:t>
      </w:r>
      <w:r>
        <w:t xml:space="preserve"> </w:t>
      </w:r>
      <w:hyperlink r:id="rId14" w:history="1">
        <w:r w:rsidR="00FE07F9" w:rsidRPr="00FE07F9">
          <w:rPr>
            <w:rStyle w:val="Hyperlink"/>
          </w:rPr>
          <w:t>https://github.com/Fei-D20/D20_2nd_Semester_Final_Project/blob/0a6c3eb512f8fc81127eb344f31c905944d0b893/Document/ProjectReport/Report.docx</w:t>
        </w:r>
      </w:hyperlink>
    </w:p>
    <w:p w14:paraId="1BFBC017" w14:textId="469C5C06" w:rsidR="00A468B2" w:rsidRDefault="00A468B2" w:rsidP="00342EBB">
      <w:pPr>
        <w:pStyle w:val="ListParagraph"/>
        <w:widowControl/>
        <w:numPr>
          <w:ilvl w:val="0"/>
          <w:numId w:val="2"/>
        </w:numPr>
        <w:jc w:val="left"/>
      </w:pPr>
      <w:r>
        <w:br w:type="page"/>
      </w:r>
    </w:p>
    <w:bookmarkStart w:id="28" w:name="OLE_LINK9" w:displacedByCustomXml="next"/>
    <w:bookmarkStart w:id="29" w:name="OLE_LINK10" w:displacedByCustomXml="next"/>
    <w:sdt>
      <w:sdtPr>
        <w:rPr>
          <w:rFonts w:asciiTheme="minorHAnsi" w:eastAsiaTheme="minorEastAsia" w:hAnsiTheme="minorHAnsi" w:cstheme="minorBidi"/>
          <w:b w:val="0"/>
          <w:bCs w:val="0"/>
          <w:color w:val="auto"/>
          <w:kern w:val="2"/>
          <w:sz w:val="21"/>
          <w:szCs w:val="24"/>
        </w:rPr>
        <w:id w:val="-1880003445"/>
        <w:docPartObj>
          <w:docPartGallery w:val="Table of Contents"/>
          <w:docPartUnique/>
        </w:docPartObj>
      </w:sdtPr>
      <w:sdtEndPr>
        <w:rPr>
          <w:noProof/>
        </w:rPr>
      </w:sdtEndPr>
      <w:sdtContent>
        <w:p w14:paraId="6376EC4C" w14:textId="18030C3B" w:rsidR="00AB5AF1" w:rsidRDefault="00AB5AF1">
          <w:pPr>
            <w:pStyle w:val="TOCHeading"/>
            <w:rPr>
              <w:ins w:id="30" w:author="Fei Gu" w:date="2021-05-13T23:46:00Z"/>
            </w:rPr>
          </w:pPr>
          <w:ins w:id="31" w:author="Fei Gu" w:date="2021-05-13T23:46:00Z">
            <w:r>
              <w:t>Table of Contents</w:t>
            </w:r>
          </w:ins>
        </w:p>
        <w:bookmarkEnd w:id="29"/>
        <w:bookmarkEnd w:id="28"/>
        <w:p w14:paraId="6F9B8C60" w14:textId="3C2F87C7" w:rsidR="00C65DEB" w:rsidRDefault="00AB5AF1">
          <w:pPr>
            <w:pStyle w:val="TOC1"/>
            <w:tabs>
              <w:tab w:val="right" w:leader="dot" w:pos="8290"/>
            </w:tabs>
            <w:rPr>
              <w:ins w:id="32" w:author="Fei Gu" w:date="2021-05-19T10:37:00Z"/>
              <w:rFonts w:eastAsiaTheme="minorEastAsia"/>
              <w:b w:val="0"/>
              <w:i w:val="0"/>
              <w:kern w:val="0"/>
            </w:rPr>
          </w:pPr>
          <w:ins w:id="33" w:author="Fei Gu" w:date="2021-05-13T23:46:00Z">
            <w:r>
              <w:rPr>
                <w:b w:val="0"/>
                <w:bCs w:val="0"/>
              </w:rPr>
              <w:fldChar w:fldCharType="begin"/>
            </w:r>
            <w:r>
              <w:instrText xml:space="preserve"> TOC \o "1-3" \h \z \u </w:instrText>
            </w:r>
            <w:r>
              <w:rPr>
                <w:b w:val="0"/>
                <w:bCs w:val="0"/>
              </w:rPr>
              <w:fldChar w:fldCharType="separate"/>
            </w:r>
          </w:ins>
          <w:ins w:id="3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PROJECT TITLE</w:t>
            </w:r>
            <w:r>
              <w:tab/>
            </w:r>
            <w:r w:rsidRPr="272F30FC">
              <w:rPr>
                <w:noProof/>
              </w:rPr>
              <w:fldChar w:fldCharType="begin"/>
            </w:r>
            <w:r w:rsidRPr="272F30FC">
              <w:rPr>
                <w:noProof/>
              </w:rPr>
              <w:instrText xml:space="preserve"> PAGEREF _Toc72313086 \h </w:instrText>
            </w:r>
          </w:ins>
          <w:r w:rsidRPr="272F30FC">
            <w:rPr>
              <w:noProof/>
            </w:rPr>
          </w:r>
          <w:r w:rsidRPr="272F30FC">
            <w:rPr>
              <w:noProof/>
            </w:rPr>
            <w:fldChar w:fldCharType="separate"/>
          </w:r>
          <w:ins w:id="35" w:author="Fei Gu" w:date="2021-05-19T10:37:00Z">
            <w:r w:rsidR="272F30FC" w:rsidRPr="272F30FC">
              <w:rPr>
                <w:noProof/>
              </w:rPr>
              <w:t>1</w:t>
            </w:r>
            <w:r w:rsidRPr="272F30FC">
              <w:rPr>
                <w:noProof/>
              </w:rPr>
              <w:fldChar w:fldCharType="end"/>
            </w:r>
            <w:r w:rsidRPr="272F30FC">
              <w:rPr>
                <w:rStyle w:val="Hyperlink"/>
                <w:noProof/>
              </w:rPr>
              <w:fldChar w:fldCharType="end"/>
            </w:r>
          </w:ins>
        </w:p>
        <w:p w14:paraId="3D65382F" w14:textId="176C7A8F" w:rsidR="00C65DEB" w:rsidRDefault="00C65DEB">
          <w:pPr>
            <w:pStyle w:val="TOC2"/>
            <w:tabs>
              <w:tab w:val="right" w:leader="dot" w:pos="8290"/>
            </w:tabs>
            <w:rPr>
              <w:ins w:id="36" w:author="Fei Gu" w:date="2021-05-19T10:37:00Z"/>
              <w:rFonts w:eastAsiaTheme="minorEastAsia"/>
              <w:b w:val="0"/>
              <w:kern w:val="0"/>
              <w:sz w:val="24"/>
              <w:szCs w:val="24"/>
            </w:rPr>
          </w:pPr>
          <w:ins w:id="3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D20_2nd_Semester_Final_Project</w:t>
            </w:r>
            <w:r>
              <w:tab/>
            </w:r>
            <w:r w:rsidRPr="272F30FC">
              <w:rPr>
                <w:noProof/>
              </w:rPr>
              <w:fldChar w:fldCharType="begin"/>
            </w:r>
            <w:r w:rsidRPr="272F30FC">
              <w:rPr>
                <w:noProof/>
              </w:rPr>
              <w:instrText xml:space="preserve"> PAGEREF _Toc72313087 \h </w:instrText>
            </w:r>
          </w:ins>
          <w:r w:rsidRPr="272F30FC">
            <w:rPr>
              <w:noProof/>
            </w:rPr>
          </w:r>
          <w:r w:rsidRPr="272F30FC">
            <w:rPr>
              <w:noProof/>
            </w:rPr>
            <w:fldChar w:fldCharType="separate"/>
          </w:r>
          <w:ins w:id="38" w:author="Fei Gu" w:date="2021-05-19T10:37:00Z">
            <w:r w:rsidR="272F30FC" w:rsidRPr="272F30FC">
              <w:rPr>
                <w:noProof/>
              </w:rPr>
              <w:t>1</w:t>
            </w:r>
            <w:r w:rsidRPr="272F30FC">
              <w:rPr>
                <w:noProof/>
              </w:rPr>
              <w:fldChar w:fldCharType="end"/>
            </w:r>
            <w:r w:rsidRPr="272F30FC">
              <w:rPr>
                <w:rStyle w:val="Hyperlink"/>
                <w:noProof/>
              </w:rPr>
              <w:fldChar w:fldCharType="end"/>
            </w:r>
          </w:ins>
        </w:p>
        <w:p w14:paraId="6F293FE8" w14:textId="731B1869" w:rsidR="00C65DEB" w:rsidRDefault="00C65DEB">
          <w:pPr>
            <w:pStyle w:val="TOC1"/>
            <w:tabs>
              <w:tab w:val="right" w:leader="dot" w:pos="8290"/>
            </w:tabs>
            <w:rPr>
              <w:ins w:id="39" w:author="Fei Gu" w:date="2021-05-19T10:37:00Z"/>
              <w:rFonts w:eastAsiaTheme="minorEastAsia"/>
              <w:b w:val="0"/>
              <w:i w:val="0"/>
              <w:kern w:val="0"/>
            </w:rPr>
          </w:pPr>
          <w:ins w:id="4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Preface</w:t>
            </w:r>
            <w:r>
              <w:tab/>
            </w:r>
            <w:r w:rsidRPr="272F30FC">
              <w:rPr>
                <w:noProof/>
              </w:rPr>
              <w:fldChar w:fldCharType="begin"/>
            </w:r>
            <w:r w:rsidRPr="272F30FC">
              <w:rPr>
                <w:noProof/>
              </w:rPr>
              <w:instrText xml:space="preserve"> PAGEREF _Toc72313088 \h </w:instrText>
            </w:r>
          </w:ins>
          <w:r w:rsidRPr="272F30FC">
            <w:rPr>
              <w:noProof/>
            </w:rPr>
          </w:r>
          <w:r w:rsidRPr="272F30FC">
            <w:rPr>
              <w:noProof/>
            </w:rPr>
            <w:fldChar w:fldCharType="separate"/>
          </w:r>
          <w:ins w:id="41" w:author="Fei Gu" w:date="2021-05-19T10:37:00Z">
            <w:r w:rsidR="272F30FC" w:rsidRPr="272F30FC">
              <w:rPr>
                <w:noProof/>
              </w:rPr>
              <w:t>2</w:t>
            </w:r>
            <w:r w:rsidRPr="272F30FC">
              <w:rPr>
                <w:noProof/>
              </w:rPr>
              <w:fldChar w:fldCharType="end"/>
            </w:r>
            <w:r w:rsidRPr="272F30FC">
              <w:rPr>
                <w:rStyle w:val="Hyperlink"/>
                <w:noProof/>
              </w:rPr>
              <w:fldChar w:fldCharType="end"/>
            </w:r>
          </w:ins>
        </w:p>
        <w:p w14:paraId="1C85A982" w14:textId="18984C09" w:rsidR="00C65DEB" w:rsidRDefault="00C65DEB">
          <w:pPr>
            <w:pStyle w:val="TOC1"/>
            <w:tabs>
              <w:tab w:val="right" w:leader="dot" w:pos="8290"/>
            </w:tabs>
            <w:rPr>
              <w:ins w:id="42" w:author="Fei Gu" w:date="2021-05-19T10:37:00Z"/>
              <w:rFonts w:eastAsiaTheme="minorEastAsia"/>
              <w:b w:val="0"/>
              <w:i w:val="0"/>
              <w:kern w:val="0"/>
            </w:rPr>
          </w:pPr>
          <w:ins w:id="4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Resource</w:t>
            </w:r>
            <w:r>
              <w:tab/>
            </w:r>
            <w:r w:rsidRPr="272F30FC">
              <w:rPr>
                <w:noProof/>
              </w:rPr>
              <w:fldChar w:fldCharType="begin"/>
            </w:r>
            <w:r w:rsidRPr="272F30FC">
              <w:rPr>
                <w:noProof/>
              </w:rPr>
              <w:instrText xml:space="preserve"> PAGEREF _Toc72313089 \h </w:instrText>
            </w:r>
          </w:ins>
          <w:r w:rsidRPr="272F30FC">
            <w:rPr>
              <w:noProof/>
            </w:rPr>
          </w:r>
          <w:r w:rsidRPr="272F30FC">
            <w:rPr>
              <w:noProof/>
            </w:rPr>
            <w:fldChar w:fldCharType="separate"/>
          </w:r>
          <w:ins w:id="44" w:author="Fei Gu" w:date="2021-05-19T10:37:00Z">
            <w:r w:rsidR="272F30FC" w:rsidRPr="272F30FC">
              <w:rPr>
                <w:noProof/>
              </w:rPr>
              <w:t>2</w:t>
            </w:r>
            <w:r w:rsidRPr="272F30FC">
              <w:rPr>
                <w:noProof/>
              </w:rPr>
              <w:fldChar w:fldCharType="end"/>
            </w:r>
            <w:r w:rsidRPr="272F30FC">
              <w:rPr>
                <w:rStyle w:val="Hyperlink"/>
                <w:noProof/>
              </w:rPr>
              <w:fldChar w:fldCharType="end"/>
            </w:r>
          </w:ins>
        </w:p>
        <w:p w14:paraId="4EC4AE60" w14:textId="44FED57C" w:rsidR="00C65DEB" w:rsidRDefault="00C65DEB">
          <w:pPr>
            <w:pStyle w:val="TOC1"/>
            <w:tabs>
              <w:tab w:val="right" w:leader="dot" w:pos="8290"/>
            </w:tabs>
            <w:rPr>
              <w:ins w:id="45" w:author="Fei Gu" w:date="2021-05-19T10:37:00Z"/>
              <w:rFonts w:eastAsiaTheme="minorEastAsia"/>
              <w:b w:val="0"/>
              <w:i w:val="0"/>
              <w:kern w:val="0"/>
            </w:rPr>
          </w:pPr>
          <w:ins w:id="4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Introduction</w:t>
            </w:r>
            <w:r>
              <w:tab/>
            </w:r>
            <w:r w:rsidRPr="272F30FC">
              <w:rPr>
                <w:noProof/>
              </w:rPr>
              <w:fldChar w:fldCharType="begin"/>
            </w:r>
            <w:r w:rsidRPr="272F30FC">
              <w:rPr>
                <w:noProof/>
              </w:rPr>
              <w:instrText xml:space="preserve"> PAGEREF _Toc72313090 \h </w:instrText>
            </w:r>
          </w:ins>
          <w:r w:rsidRPr="272F30FC">
            <w:rPr>
              <w:noProof/>
            </w:rPr>
          </w:r>
          <w:r w:rsidRPr="272F30FC">
            <w:rPr>
              <w:noProof/>
            </w:rPr>
            <w:fldChar w:fldCharType="separate"/>
          </w:r>
          <w:ins w:id="47" w:author="Fei Gu" w:date="2021-05-19T10:37:00Z">
            <w:r w:rsidR="272F30FC" w:rsidRPr="272F30FC">
              <w:rPr>
                <w:noProof/>
              </w:rPr>
              <w:t>6</w:t>
            </w:r>
            <w:r w:rsidRPr="272F30FC">
              <w:rPr>
                <w:noProof/>
              </w:rPr>
              <w:fldChar w:fldCharType="end"/>
            </w:r>
            <w:r w:rsidRPr="272F30FC">
              <w:rPr>
                <w:rStyle w:val="Hyperlink"/>
                <w:noProof/>
              </w:rPr>
              <w:fldChar w:fldCharType="end"/>
            </w:r>
          </w:ins>
        </w:p>
        <w:p w14:paraId="6A628405" w14:textId="4C40599E" w:rsidR="00C65DEB" w:rsidRDefault="00C65DEB">
          <w:pPr>
            <w:pStyle w:val="TOC1"/>
            <w:tabs>
              <w:tab w:val="right" w:leader="dot" w:pos="8290"/>
            </w:tabs>
            <w:rPr>
              <w:ins w:id="48" w:author="Fei Gu" w:date="2021-05-19T10:37:00Z"/>
              <w:rFonts w:eastAsiaTheme="minorEastAsia"/>
              <w:b w:val="0"/>
              <w:i w:val="0"/>
              <w:kern w:val="0"/>
            </w:rPr>
          </w:pPr>
          <w:ins w:id="4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Case study</w:t>
            </w:r>
            <w:r>
              <w:tab/>
            </w:r>
            <w:r w:rsidRPr="272F30FC">
              <w:rPr>
                <w:noProof/>
              </w:rPr>
              <w:fldChar w:fldCharType="begin"/>
            </w:r>
            <w:r w:rsidRPr="272F30FC">
              <w:rPr>
                <w:noProof/>
              </w:rPr>
              <w:instrText xml:space="preserve"> PAGEREF _Toc72313091 \h </w:instrText>
            </w:r>
          </w:ins>
          <w:r w:rsidRPr="272F30FC">
            <w:rPr>
              <w:noProof/>
            </w:rPr>
          </w:r>
          <w:r w:rsidRPr="272F30FC">
            <w:rPr>
              <w:noProof/>
            </w:rPr>
            <w:fldChar w:fldCharType="separate"/>
          </w:r>
          <w:ins w:id="50" w:author="Fei Gu" w:date="2021-05-19T10:37:00Z">
            <w:r w:rsidR="272F30FC" w:rsidRPr="272F30FC">
              <w:rPr>
                <w:noProof/>
              </w:rPr>
              <w:t>7</w:t>
            </w:r>
            <w:r w:rsidRPr="272F30FC">
              <w:rPr>
                <w:noProof/>
              </w:rPr>
              <w:fldChar w:fldCharType="end"/>
            </w:r>
            <w:r w:rsidRPr="272F30FC">
              <w:rPr>
                <w:rStyle w:val="Hyperlink"/>
                <w:noProof/>
              </w:rPr>
              <w:fldChar w:fldCharType="end"/>
            </w:r>
          </w:ins>
        </w:p>
        <w:p w14:paraId="606FAA47" w14:textId="7749B748" w:rsidR="00C65DEB" w:rsidRDefault="00C65DEB">
          <w:pPr>
            <w:pStyle w:val="TOC1"/>
            <w:tabs>
              <w:tab w:val="right" w:leader="dot" w:pos="8290"/>
            </w:tabs>
            <w:rPr>
              <w:ins w:id="51" w:author="Fei Gu" w:date="2021-05-19T10:37:00Z"/>
              <w:rFonts w:eastAsiaTheme="minorEastAsia"/>
              <w:b w:val="0"/>
              <w:i w:val="0"/>
              <w:kern w:val="0"/>
            </w:rPr>
          </w:pPr>
          <w:ins w:id="5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Requirement study</w:t>
            </w:r>
            <w:r>
              <w:tab/>
            </w:r>
            <w:r w:rsidRPr="272F30FC">
              <w:rPr>
                <w:noProof/>
              </w:rPr>
              <w:fldChar w:fldCharType="begin"/>
            </w:r>
            <w:r w:rsidRPr="272F30FC">
              <w:rPr>
                <w:noProof/>
              </w:rPr>
              <w:instrText xml:space="preserve"> PAGEREF _Toc72313092 \h </w:instrText>
            </w:r>
          </w:ins>
          <w:r w:rsidRPr="272F30FC">
            <w:rPr>
              <w:noProof/>
            </w:rPr>
          </w:r>
          <w:r w:rsidRPr="272F30FC">
            <w:rPr>
              <w:noProof/>
            </w:rPr>
            <w:fldChar w:fldCharType="separate"/>
          </w:r>
          <w:ins w:id="53" w:author="Fei Gu" w:date="2021-05-19T10:37:00Z">
            <w:r w:rsidR="272F30FC" w:rsidRPr="272F30FC">
              <w:rPr>
                <w:noProof/>
              </w:rPr>
              <w:t>8</w:t>
            </w:r>
            <w:r w:rsidRPr="272F30FC">
              <w:rPr>
                <w:noProof/>
              </w:rPr>
              <w:fldChar w:fldCharType="end"/>
            </w:r>
            <w:r w:rsidRPr="272F30FC">
              <w:rPr>
                <w:rStyle w:val="Hyperlink"/>
                <w:noProof/>
              </w:rPr>
              <w:fldChar w:fldCharType="end"/>
            </w:r>
          </w:ins>
        </w:p>
        <w:p w14:paraId="36E4464D" w14:textId="748D5348" w:rsidR="00C65DEB" w:rsidRDefault="00C65DEB">
          <w:pPr>
            <w:pStyle w:val="TOC1"/>
            <w:tabs>
              <w:tab w:val="right" w:leader="dot" w:pos="8290"/>
            </w:tabs>
            <w:rPr>
              <w:ins w:id="54" w:author="Fei Gu" w:date="2021-05-19T10:37:00Z"/>
              <w:rFonts w:eastAsiaTheme="minorEastAsia"/>
              <w:b w:val="0"/>
              <w:i w:val="0"/>
              <w:kern w:val="0"/>
            </w:rPr>
          </w:pPr>
          <w:ins w:id="5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Delimitations</w:t>
            </w:r>
            <w:r>
              <w:tab/>
            </w:r>
            <w:r w:rsidRPr="272F30FC">
              <w:rPr>
                <w:noProof/>
              </w:rPr>
              <w:fldChar w:fldCharType="begin"/>
            </w:r>
            <w:r w:rsidRPr="272F30FC">
              <w:rPr>
                <w:noProof/>
              </w:rPr>
              <w:instrText xml:space="preserve"> PAGEREF _Toc72313093 \h </w:instrText>
            </w:r>
          </w:ins>
          <w:r w:rsidRPr="272F30FC">
            <w:rPr>
              <w:noProof/>
            </w:rPr>
          </w:r>
          <w:r w:rsidRPr="272F30FC">
            <w:rPr>
              <w:noProof/>
            </w:rPr>
            <w:fldChar w:fldCharType="separate"/>
          </w:r>
          <w:ins w:id="56" w:author="Fei Gu" w:date="2021-05-19T10:37:00Z">
            <w:r w:rsidR="272F30FC" w:rsidRPr="272F30FC">
              <w:rPr>
                <w:noProof/>
              </w:rPr>
              <w:t>9</w:t>
            </w:r>
            <w:r w:rsidRPr="272F30FC">
              <w:rPr>
                <w:noProof/>
              </w:rPr>
              <w:fldChar w:fldCharType="end"/>
            </w:r>
            <w:r w:rsidRPr="272F30FC">
              <w:rPr>
                <w:rStyle w:val="Hyperlink"/>
                <w:noProof/>
              </w:rPr>
              <w:fldChar w:fldCharType="end"/>
            </w:r>
          </w:ins>
        </w:p>
        <w:p w14:paraId="6E69D003" w14:textId="151C49C2" w:rsidR="00C65DEB" w:rsidRDefault="00C65DEB">
          <w:pPr>
            <w:pStyle w:val="TOC1"/>
            <w:tabs>
              <w:tab w:val="right" w:leader="dot" w:pos="8290"/>
            </w:tabs>
            <w:rPr>
              <w:ins w:id="57" w:author="Fei Gu" w:date="2021-05-19T10:37:00Z"/>
              <w:rFonts w:eastAsiaTheme="minorEastAsia"/>
              <w:b w:val="0"/>
              <w:i w:val="0"/>
              <w:kern w:val="0"/>
            </w:rPr>
          </w:pPr>
          <w:ins w:id="5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Technology and Business</w:t>
            </w:r>
            <w:r>
              <w:tab/>
            </w:r>
            <w:r w:rsidRPr="272F30FC">
              <w:rPr>
                <w:noProof/>
              </w:rPr>
              <w:fldChar w:fldCharType="begin"/>
            </w:r>
            <w:r w:rsidRPr="272F30FC">
              <w:rPr>
                <w:noProof/>
              </w:rPr>
              <w:instrText xml:space="preserve"> PAGEREF _Toc72313094 \h </w:instrText>
            </w:r>
          </w:ins>
          <w:r w:rsidRPr="272F30FC">
            <w:rPr>
              <w:noProof/>
            </w:rPr>
          </w:r>
          <w:r w:rsidRPr="272F30FC">
            <w:rPr>
              <w:noProof/>
            </w:rPr>
            <w:fldChar w:fldCharType="separate"/>
          </w:r>
          <w:ins w:id="59" w:author="Fei Gu" w:date="2021-05-19T10:37:00Z">
            <w:r w:rsidR="272F30FC" w:rsidRPr="272F30FC">
              <w:rPr>
                <w:noProof/>
              </w:rPr>
              <w:t>10</w:t>
            </w:r>
            <w:r w:rsidRPr="272F30FC">
              <w:rPr>
                <w:noProof/>
              </w:rPr>
              <w:fldChar w:fldCharType="end"/>
            </w:r>
            <w:r w:rsidRPr="272F30FC">
              <w:rPr>
                <w:rStyle w:val="Hyperlink"/>
                <w:noProof/>
              </w:rPr>
              <w:fldChar w:fldCharType="end"/>
            </w:r>
          </w:ins>
        </w:p>
        <w:p w14:paraId="6C5DED56" w14:textId="65E4F69E" w:rsidR="00C65DEB" w:rsidRDefault="00C65DEB">
          <w:pPr>
            <w:pStyle w:val="TOC2"/>
            <w:tabs>
              <w:tab w:val="right" w:leader="dot" w:pos="8290"/>
            </w:tabs>
            <w:rPr>
              <w:ins w:id="60" w:author="Fei Gu" w:date="2021-05-19T10:37:00Z"/>
              <w:rFonts w:eastAsiaTheme="minorEastAsia"/>
              <w:b w:val="0"/>
              <w:kern w:val="0"/>
              <w:sz w:val="24"/>
              <w:szCs w:val="24"/>
            </w:rPr>
          </w:pPr>
          <w:ins w:id="6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The Business Model Canvas</w:t>
            </w:r>
            <w:r>
              <w:tab/>
            </w:r>
            <w:r w:rsidRPr="272F30FC">
              <w:rPr>
                <w:noProof/>
              </w:rPr>
              <w:fldChar w:fldCharType="begin"/>
            </w:r>
            <w:r w:rsidRPr="272F30FC">
              <w:rPr>
                <w:noProof/>
              </w:rPr>
              <w:instrText xml:space="preserve"> PAGEREF _Toc72313095 \h </w:instrText>
            </w:r>
          </w:ins>
          <w:r w:rsidRPr="272F30FC">
            <w:rPr>
              <w:noProof/>
            </w:rPr>
          </w:r>
          <w:r w:rsidRPr="272F30FC">
            <w:rPr>
              <w:noProof/>
            </w:rPr>
            <w:fldChar w:fldCharType="separate"/>
          </w:r>
          <w:ins w:id="62" w:author="Fei Gu" w:date="2021-05-19T10:37:00Z">
            <w:r w:rsidR="272F30FC" w:rsidRPr="272F30FC">
              <w:rPr>
                <w:noProof/>
              </w:rPr>
              <w:t>10</w:t>
            </w:r>
            <w:r w:rsidRPr="272F30FC">
              <w:rPr>
                <w:noProof/>
              </w:rPr>
              <w:fldChar w:fldCharType="end"/>
            </w:r>
            <w:r w:rsidRPr="272F30FC">
              <w:rPr>
                <w:rStyle w:val="Hyperlink"/>
                <w:noProof/>
              </w:rPr>
              <w:fldChar w:fldCharType="end"/>
            </w:r>
          </w:ins>
        </w:p>
        <w:p w14:paraId="6A66EBF5" w14:textId="744A9898" w:rsidR="00C65DEB" w:rsidRDefault="00C65DEB">
          <w:pPr>
            <w:pStyle w:val="TOC2"/>
            <w:tabs>
              <w:tab w:val="right" w:leader="dot" w:pos="8290"/>
            </w:tabs>
            <w:rPr>
              <w:ins w:id="63" w:author="Fei Gu" w:date="2021-05-19T10:37:00Z"/>
              <w:rFonts w:eastAsiaTheme="minorEastAsia"/>
              <w:b w:val="0"/>
              <w:kern w:val="0"/>
              <w:sz w:val="24"/>
              <w:szCs w:val="24"/>
            </w:rPr>
          </w:pPr>
          <w:ins w:id="6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Competitor Examples</w:t>
            </w:r>
            <w:r>
              <w:tab/>
            </w:r>
            <w:r w:rsidRPr="272F30FC">
              <w:rPr>
                <w:noProof/>
              </w:rPr>
              <w:fldChar w:fldCharType="begin"/>
            </w:r>
            <w:r w:rsidRPr="272F30FC">
              <w:rPr>
                <w:noProof/>
              </w:rPr>
              <w:instrText xml:space="preserve"> PAGEREF _Toc72313096 \h </w:instrText>
            </w:r>
          </w:ins>
          <w:r w:rsidRPr="272F30FC">
            <w:rPr>
              <w:noProof/>
            </w:rPr>
          </w:r>
          <w:r w:rsidRPr="272F30FC">
            <w:rPr>
              <w:noProof/>
            </w:rPr>
            <w:fldChar w:fldCharType="separate"/>
          </w:r>
          <w:ins w:id="65" w:author="Fei Gu" w:date="2021-05-19T10:37:00Z">
            <w:r w:rsidR="272F30FC" w:rsidRPr="272F30FC">
              <w:rPr>
                <w:noProof/>
              </w:rPr>
              <w:t>11</w:t>
            </w:r>
            <w:r w:rsidRPr="272F30FC">
              <w:rPr>
                <w:noProof/>
              </w:rPr>
              <w:fldChar w:fldCharType="end"/>
            </w:r>
            <w:r w:rsidRPr="272F30FC">
              <w:rPr>
                <w:rStyle w:val="Hyperlink"/>
                <w:noProof/>
              </w:rPr>
              <w:fldChar w:fldCharType="end"/>
            </w:r>
          </w:ins>
        </w:p>
        <w:p w14:paraId="09770F9E" w14:textId="79FFCA24" w:rsidR="00C65DEB" w:rsidRDefault="00C65DEB">
          <w:pPr>
            <w:pStyle w:val="TOC2"/>
            <w:tabs>
              <w:tab w:val="right" w:leader="dot" w:pos="8290"/>
            </w:tabs>
            <w:rPr>
              <w:ins w:id="66" w:author="Fei Gu" w:date="2021-05-19T10:37:00Z"/>
              <w:rFonts w:eastAsiaTheme="minorEastAsia"/>
              <w:b w:val="0"/>
              <w:kern w:val="0"/>
              <w:sz w:val="24"/>
              <w:szCs w:val="24"/>
            </w:rPr>
          </w:pPr>
          <w:ins w:id="6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Values for the user</w:t>
            </w:r>
            <w:r>
              <w:tab/>
            </w:r>
            <w:r w:rsidRPr="272F30FC">
              <w:rPr>
                <w:noProof/>
              </w:rPr>
              <w:fldChar w:fldCharType="begin"/>
            </w:r>
            <w:r w:rsidRPr="272F30FC">
              <w:rPr>
                <w:noProof/>
              </w:rPr>
              <w:instrText xml:space="preserve"> PAGEREF _Toc72313097 \h </w:instrText>
            </w:r>
          </w:ins>
          <w:r w:rsidRPr="272F30FC">
            <w:rPr>
              <w:noProof/>
            </w:rPr>
          </w:r>
          <w:r w:rsidRPr="272F30FC">
            <w:rPr>
              <w:noProof/>
            </w:rPr>
            <w:fldChar w:fldCharType="separate"/>
          </w:r>
          <w:ins w:id="68" w:author="Fei Gu" w:date="2021-05-19T10:37:00Z">
            <w:r w:rsidR="272F30FC" w:rsidRPr="272F30FC">
              <w:rPr>
                <w:noProof/>
              </w:rPr>
              <w:t>12</w:t>
            </w:r>
            <w:r w:rsidRPr="272F30FC">
              <w:rPr>
                <w:noProof/>
              </w:rPr>
              <w:fldChar w:fldCharType="end"/>
            </w:r>
            <w:r w:rsidRPr="272F30FC">
              <w:rPr>
                <w:rStyle w:val="Hyperlink"/>
                <w:noProof/>
              </w:rPr>
              <w:fldChar w:fldCharType="end"/>
            </w:r>
          </w:ins>
        </w:p>
        <w:p w14:paraId="379ECC4F" w14:textId="303054C3" w:rsidR="00C65DEB" w:rsidRDefault="00C65DEB">
          <w:pPr>
            <w:pStyle w:val="TOC1"/>
            <w:tabs>
              <w:tab w:val="right" w:leader="dot" w:pos="8290"/>
            </w:tabs>
            <w:rPr>
              <w:ins w:id="69" w:author="Fei Gu" w:date="2021-05-19T10:37:00Z"/>
              <w:rFonts w:eastAsiaTheme="minorEastAsia"/>
              <w:b w:val="0"/>
              <w:i w:val="0"/>
              <w:kern w:val="0"/>
            </w:rPr>
          </w:pPr>
          <w:ins w:id="7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System development</w:t>
            </w:r>
            <w:r>
              <w:tab/>
            </w:r>
            <w:r w:rsidRPr="272F30FC">
              <w:rPr>
                <w:noProof/>
              </w:rPr>
              <w:fldChar w:fldCharType="begin"/>
            </w:r>
            <w:r w:rsidRPr="272F30FC">
              <w:rPr>
                <w:noProof/>
              </w:rPr>
              <w:instrText xml:space="preserve"> PAGEREF _Toc72313098 \h </w:instrText>
            </w:r>
          </w:ins>
          <w:r w:rsidRPr="272F30FC">
            <w:rPr>
              <w:noProof/>
            </w:rPr>
          </w:r>
          <w:r w:rsidRPr="272F30FC">
            <w:rPr>
              <w:noProof/>
            </w:rPr>
            <w:fldChar w:fldCharType="separate"/>
          </w:r>
          <w:ins w:id="71" w:author="Fei Gu" w:date="2021-05-19T10:37:00Z">
            <w:r w:rsidR="272F30FC" w:rsidRPr="272F30FC">
              <w:rPr>
                <w:noProof/>
              </w:rPr>
              <w:t>13</w:t>
            </w:r>
            <w:r w:rsidRPr="272F30FC">
              <w:rPr>
                <w:noProof/>
              </w:rPr>
              <w:fldChar w:fldCharType="end"/>
            </w:r>
            <w:r w:rsidRPr="272F30FC">
              <w:rPr>
                <w:rStyle w:val="Hyperlink"/>
                <w:noProof/>
              </w:rPr>
              <w:fldChar w:fldCharType="end"/>
            </w:r>
          </w:ins>
        </w:p>
        <w:p w14:paraId="6210B71B" w14:textId="1FD1569A" w:rsidR="00C65DEB" w:rsidRDefault="00C65DEB">
          <w:pPr>
            <w:pStyle w:val="TOC2"/>
            <w:tabs>
              <w:tab w:val="right" w:leader="dot" w:pos="8290"/>
            </w:tabs>
            <w:rPr>
              <w:ins w:id="72" w:author="Fei Gu" w:date="2021-05-19T10:37:00Z"/>
              <w:rFonts w:eastAsiaTheme="minorEastAsia"/>
              <w:b w:val="0"/>
              <w:kern w:val="0"/>
              <w:sz w:val="24"/>
              <w:szCs w:val="24"/>
            </w:rPr>
          </w:pPr>
          <w:ins w:id="7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Unify process</w:t>
            </w:r>
            <w:r>
              <w:tab/>
            </w:r>
            <w:r w:rsidRPr="272F30FC">
              <w:rPr>
                <w:noProof/>
              </w:rPr>
              <w:fldChar w:fldCharType="begin"/>
            </w:r>
            <w:r w:rsidRPr="272F30FC">
              <w:rPr>
                <w:noProof/>
              </w:rPr>
              <w:instrText xml:space="preserve"> PAGEREF _Toc72313099 \h </w:instrText>
            </w:r>
          </w:ins>
          <w:r w:rsidRPr="272F30FC">
            <w:rPr>
              <w:noProof/>
            </w:rPr>
          </w:r>
          <w:r w:rsidRPr="272F30FC">
            <w:rPr>
              <w:noProof/>
            </w:rPr>
            <w:fldChar w:fldCharType="separate"/>
          </w:r>
          <w:ins w:id="74" w:author="Fei Gu" w:date="2021-05-19T10:37:00Z">
            <w:r w:rsidR="272F30FC" w:rsidRPr="272F30FC">
              <w:rPr>
                <w:noProof/>
              </w:rPr>
              <w:t>13</w:t>
            </w:r>
            <w:r w:rsidRPr="272F30FC">
              <w:rPr>
                <w:noProof/>
              </w:rPr>
              <w:fldChar w:fldCharType="end"/>
            </w:r>
            <w:r w:rsidRPr="272F30FC">
              <w:rPr>
                <w:rStyle w:val="Hyperlink"/>
                <w:noProof/>
              </w:rPr>
              <w:fldChar w:fldCharType="end"/>
            </w:r>
          </w:ins>
        </w:p>
        <w:p w14:paraId="364D80CB" w14:textId="48C98720" w:rsidR="00C65DEB" w:rsidRDefault="00C65DEB">
          <w:pPr>
            <w:pStyle w:val="TOC3"/>
            <w:tabs>
              <w:tab w:val="right" w:leader="dot" w:pos="8290"/>
            </w:tabs>
            <w:rPr>
              <w:ins w:id="75" w:author="Fei Gu" w:date="2021-05-19T10:37:00Z"/>
              <w:rFonts w:eastAsiaTheme="minorEastAsia"/>
              <w:kern w:val="0"/>
              <w:sz w:val="24"/>
              <w:szCs w:val="24"/>
            </w:rPr>
          </w:pPr>
          <w:ins w:id="7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Inception phase</w:t>
            </w:r>
            <w:r>
              <w:tab/>
            </w:r>
            <w:r w:rsidRPr="272F30FC">
              <w:rPr>
                <w:noProof/>
              </w:rPr>
              <w:fldChar w:fldCharType="begin"/>
            </w:r>
            <w:r w:rsidRPr="272F30FC">
              <w:rPr>
                <w:noProof/>
              </w:rPr>
              <w:instrText xml:space="preserve"> PAGEREF _Toc72313100 \h </w:instrText>
            </w:r>
          </w:ins>
          <w:r w:rsidRPr="272F30FC">
            <w:rPr>
              <w:noProof/>
            </w:rPr>
          </w:r>
          <w:r w:rsidRPr="272F30FC">
            <w:rPr>
              <w:noProof/>
            </w:rPr>
            <w:fldChar w:fldCharType="separate"/>
          </w:r>
          <w:ins w:id="77" w:author="Fei Gu" w:date="2021-05-19T10:37:00Z">
            <w:r w:rsidR="272F30FC" w:rsidRPr="272F30FC">
              <w:rPr>
                <w:noProof/>
              </w:rPr>
              <w:t>13</w:t>
            </w:r>
            <w:r w:rsidRPr="272F30FC">
              <w:rPr>
                <w:noProof/>
              </w:rPr>
              <w:fldChar w:fldCharType="end"/>
            </w:r>
            <w:r w:rsidRPr="272F30FC">
              <w:rPr>
                <w:rStyle w:val="Hyperlink"/>
                <w:noProof/>
              </w:rPr>
              <w:fldChar w:fldCharType="end"/>
            </w:r>
          </w:ins>
        </w:p>
        <w:p w14:paraId="5652BA7F" w14:textId="587E8DE0" w:rsidR="00C65DEB" w:rsidRDefault="00C65DEB">
          <w:pPr>
            <w:pStyle w:val="TOC3"/>
            <w:tabs>
              <w:tab w:val="right" w:leader="dot" w:pos="8290"/>
            </w:tabs>
            <w:rPr>
              <w:ins w:id="78" w:author="Fei Gu" w:date="2021-05-19T10:37:00Z"/>
              <w:rFonts w:eastAsiaTheme="minorEastAsia"/>
              <w:kern w:val="0"/>
              <w:sz w:val="24"/>
              <w:szCs w:val="24"/>
            </w:rPr>
          </w:pPr>
          <w:ins w:id="7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Elaboration phase</w:t>
            </w:r>
            <w:r>
              <w:tab/>
            </w:r>
            <w:r w:rsidRPr="272F30FC">
              <w:rPr>
                <w:noProof/>
              </w:rPr>
              <w:fldChar w:fldCharType="begin"/>
            </w:r>
            <w:r w:rsidRPr="272F30FC">
              <w:rPr>
                <w:noProof/>
              </w:rPr>
              <w:instrText xml:space="preserve"> PAGEREF _Toc72313101 \h </w:instrText>
            </w:r>
          </w:ins>
          <w:r w:rsidRPr="272F30FC">
            <w:rPr>
              <w:noProof/>
            </w:rPr>
          </w:r>
          <w:r w:rsidRPr="272F30FC">
            <w:rPr>
              <w:noProof/>
            </w:rPr>
            <w:fldChar w:fldCharType="separate"/>
          </w:r>
          <w:ins w:id="80" w:author="Fei Gu" w:date="2021-05-19T10:37:00Z">
            <w:r w:rsidR="272F30FC" w:rsidRPr="272F30FC">
              <w:rPr>
                <w:noProof/>
              </w:rPr>
              <w:t>13</w:t>
            </w:r>
            <w:r w:rsidRPr="272F30FC">
              <w:rPr>
                <w:noProof/>
              </w:rPr>
              <w:fldChar w:fldCharType="end"/>
            </w:r>
            <w:r w:rsidRPr="272F30FC">
              <w:rPr>
                <w:rStyle w:val="Hyperlink"/>
                <w:noProof/>
              </w:rPr>
              <w:fldChar w:fldCharType="end"/>
            </w:r>
          </w:ins>
        </w:p>
        <w:p w14:paraId="3EC9704E" w14:textId="70AC28A7" w:rsidR="00C65DEB" w:rsidRDefault="00C65DEB">
          <w:pPr>
            <w:pStyle w:val="TOC3"/>
            <w:tabs>
              <w:tab w:val="right" w:leader="dot" w:pos="8290"/>
            </w:tabs>
            <w:rPr>
              <w:ins w:id="81" w:author="Fei Gu" w:date="2021-05-19T10:37:00Z"/>
              <w:rFonts w:eastAsiaTheme="minorEastAsia"/>
              <w:kern w:val="0"/>
              <w:sz w:val="24"/>
              <w:szCs w:val="24"/>
            </w:rPr>
          </w:pPr>
          <w:ins w:id="8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Construction</w:t>
            </w:r>
            <w:r>
              <w:tab/>
            </w:r>
            <w:r w:rsidRPr="272F30FC">
              <w:rPr>
                <w:noProof/>
              </w:rPr>
              <w:fldChar w:fldCharType="begin"/>
            </w:r>
            <w:r w:rsidRPr="272F30FC">
              <w:rPr>
                <w:noProof/>
              </w:rPr>
              <w:instrText xml:space="preserve"> PAGEREF _Toc72313102 \h </w:instrText>
            </w:r>
          </w:ins>
          <w:r w:rsidRPr="272F30FC">
            <w:rPr>
              <w:noProof/>
            </w:rPr>
          </w:r>
          <w:r w:rsidRPr="272F30FC">
            <w:rPr>
              <w:noProof/>
            </w:rPr>
            <w:fldChar w:fldCharType="separate"/>
          </w:r>
          <w:ins w:id="83" w:author="Fei Gu" w:date="2021-05-19T10:37:00Z">
            <w:r w:rsidR="272F30FC" w:rsidRPr="272F30FC">
              <w:rPr>
                <w:noProof/>
              </w:rPr>
              <w:t>13</w:t>
            </w:r>
            <w:r w:rsidRPr="272F30FC">
              <w:rPr>
                <w:noProof/>
              </w:rPr>
              <w:fldChar w:fldCharType="end"/>
            </w:r>
            <w:r w:rsidRPr="272F30FC">
              <w:rPr>
                <w:rStyle w:val="Hyperlink"/>
                <w:noProof/>
              </w:rPr>
              <w:fldChar w:fldCharType="end"/>
            </w:r>
          </w:ins>
        </w:p>
        <w:p w14:paraId="50E635D4" w14:textId="2F3B7332" w:rsidR="00C65DEB" w:rsidRDefault="00C65DEB">
          <w:pPr>
            <w:pStyle w:val="TOC3"/>
            <w:tabs>
              <w:tab w:val="right" w:leader="dot" w:pos="8290"/>
            </w:tabs>
            <w:rPr>
              <w:ins w:id="84" w:author="Fei Gu" w:date="2021-05-19T10:37:00Z"/>
              <w:rFonts w:eastAsiaTheme="minorEastAsia"/>
              <w:kern w:val="0"/>
              <w:sz w:val="24"/>
              <w:szCs w:val="24"/>
            </w:rPr>
          </w:pPr>
          <w:ins w:id="8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Transition</w:t>
            </w:r>
            <w:r>
              <w:tab/>
            </w:r>
            <w:r w:rsidRPr="272F30FC">
              <w:rPr>
                <w:noProof/>
              </w:rPr>
              <w:fldChar w:fldCharType="begin"/>
            </w:r>
            <w:r w:rsidRPr="272F30FC">
              <w:rPr>
                <w:noProof/>
              </w:rPr>
              <w:instrText xml:space="preserve"> PAGEREF _Toc72313103 \h </w:instrText>
            </w:r>
          </w:ins>
          <w:r w:rsidRPr="272F30FC">
            <w:rPr>
              <w:noProof/>
            </w:rPr>
          </w:r>
          <w:r w:rsidRPr="272F30FC">
            <w:rPr>
              <w:noProof/>
            </w:rPr>
            <w:fldChar w:fldCharType="separate"/>
          </w:r>
          <w:ins w:id="86" w:author="Fei Gu" w:date="2021-05-19T10:37:00Z">
            <w:r w:rsidR="272F30FC" w:rsidRPr="272F30FC">
              <w:rPr>
                <w:noProof/>
              </w:rPr>
              <w:t>13</w:t>
            </w:r>
            <w:r w:rsidRPr="272F30FC">
              <w:rPr>
                <w:noProof/>
              </w:rPr>
              <w:fldChar w:fldCharType="end"/>
            </w:r>
            <w:r w:rsidRPr="272F30FC">
              <w:rPr>
                <w:rStyle w:val="Hyperlink"/>
                <w:noProof/>
              </w:rPr>
              <w:fldChar w:fldCharType="end"/>
            </w:r>
          </w:ins>
        </w:p>
        <w:p w14:paraId="2AABE986" w14:textId="2FD70CC1" w:rsidR="00C65DEB" w:rsidRDefault="00C65DEB">
          <w:pPr>
            <w:pStyle w:val="TOC2"/>
            <w:tabs>
              <w:tab w:val="right" w:leader="dot" w:pos="8290"/>
            </w:tabs>
            <w:rPr>
              <w:ins w:id="87" w:author="Fei Gu" w:date="2021-05-19T10:37:00Z"/>
              <w:rFonts w:eastAsiaTheme="minorEastAsia"/>
              <w:b w:val="0"/>
              <w:kern w:val="0"/>
              <w:sz w:val="24"/>
              <w:szCs w:val="24"/>
            </w:rPr>
          </w:pPr>
          <w:ins w:id="8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Domain analyses</w:t>
            </w:r>
            <w:r>
              <w:tab/>
            </w:r>
            <w:r w:rsidRPr="272F30FC">
              <w:rPr>
                <w:noProof/>
              </w:rPr>
              <w:fldChar w:fldCharType="begin"/>
            </w:r>
            <w:r w:rsidRPr="272F30FC">
              <w:rPr>
                <w:noProof/>
              </w:rPr>
              <w:instrText xml:space="preserve"> PAGEREF _Toc72313104 \h </w:instrText>
            </w:r>
          </w:ins>
          <w:r w:rsidRPr="272F30FC">
            <w:rPr>
              <w:noProof/>
            </w:rPr>
          </w:r>
          <w:r w:rsidRPr="272F30FC">
            <w:rPr>
              <w:noProof/>
            </w:rPr>
            <w:fldChar w:fldCharType="separate"/>
          </w:r>
          <w:ins w:id="89" w:author="Fei Gu" w:date="2021-05-19T10:37:00Z">
            <w:r w:rsidR="272F30FC" w:rsidRPr="272F30FC">
              <w:rPr>
                <w:noProof/>
              </w:rPr>
              <w:t>14</w:t>
            </w:r>
            <w:r w:rsidRPr="272F30FC">
              <w:rPr>
                <w:noProof/>
              </w:rPr>
              <w:fldChar w:fldCharType="end"/>
            </w:r>
            <w:r w:rsidRPr="272F30FC">
              <w:rPr>
                <w:rStyle w:val="Hyperlink"/>
                <w:noProof/>
              </w:rPr>
              <w:fldChar w:fldCharType="end"/>
            </w:r>
          </w:ins>
        </w:p>
        <w:p w14:paraId="202A758D" w14:textId="46C0A01E" w:rsidR="00C65DEB" w:rsidRDefault="00C65DEB">
          <w:pPr>
            <w:pStyle w:val="TOC3"/>
            <w:tabs>
              <w:tab w:val="right" w:leader="dot" w:pos="8290"/>
            </w:tabs>
            <w:rPr>
              <w:ins w:id="90" w:author="Fei Gu" w:date="2021-05-19T10:37:00Z"/>
              <w:rFonts w:eastAsiaTheme="minorEastAsia"/>
              <w:kern w:val="0"/>
              <w:sz w:val="24"/>
              <w:szCs w:val="24"/>
            </w:rPr>
          </w:pPr>
          <w:ins w:id="9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Vision</w:t>
            </w:r>
            <w:r>
              <w:tab/>
            </w:r>
            <w:r w:rsidRPr="272F30FC">
              <w:rPr>
                <w:noProof/>
              </w:rPr>
              <w:fldChar w:fldCharType="begin"/>
            </w:r>
            <w:r w:rsidRPr="272F30FC">
              <w:rPr>
                <w:noProof/>
              </w:rPr>
              <w:instrText xml:space="preserve"> PAGEREF _Toc72313105 \h </w:instrText>
            </w:r>
          </w:ins>
          <w:r w:rsidRPr="272F30FC">
            <w:rPr>
              <w:noProof/>
            </w:rPr>
          </w:r>
          <w:r w:rsidRPr="272F30FC">
            <w:rPr>
              <w:noProof/>
            </w:rPr>
            <w:fldChar w:fldCharType="separate"/>
          </w:r>
          <w:ins w:id="92" w:author="Fei Gu" w:date="2021-05-19T10:37:00Z">
            <w:r w:rsidR="272F30FC" w:rsidRPr="272F30FC">
              <w:rPr>
                <w:noProof/>
              </w:rPr>
              <w:t>14</w:t>
            </w:r>
            <w:r w:rsidRPr="272F30FC">
              <w:rPr>
                <w:noProof/>
              </w:rPr>
              <w:fldChar w:fldCharType="end"/>
            </w:r>
            <w:r w:rsidRPr="272F30FC">
              <w:rPr>
                <w:rStyle w:val="Hyperlink"/>
                <w:noProof/>
              </w:rPr>
              <w:fldChar w:fldCharType="end"/>
            </w:r>
          </w:ins>
        </w:p>
        <w:p w14:paraId="17EC5AB9" w14:textId="05E29E7C" w:rsidR="00C65DEB" w:rsidRDefault="00C65DEB">
          <w:pPr>
            <w:pStyle w:val="TOC3"/>
            <w:tabs>
              <w:tab w:val="right" w:leader="dot" w:pos="8290"/>
            </w:tabs>
            <w:rPr>
              <w:ins w:id="93" w:author="Fei Gu" w:date="2021-05-19T10:37:00Z"/>
              <w:rFonts w:eastAsiaTheme="minorEastAsia"/>
              <w:kern w:val="0"/>
              <w:sz w:val="24"/>
              <w:szCs w:val="24"/>
            </w:rPr>
          </w:pPr>
          <w:ins w:id="9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 dictionary</w:t>
            </w:r>
            <w:r>
              <w:tab/>
            </w:r>
            <w:r w:rsidRPr="272F30FC">
              <w:rPr>
                <w:noProof/>
              </w:rPr>
              <w:fldChar w:fldCharType="begin"/>
            </w:r>
            <w:r w:rsidRPr="272F30FC">
              <w:rPr>
                <w:noProof/>
              </w:rPr>
              <w:instrText xml:space="preserve"> PAGEREF _Toc72313106 \h </w:instrText>
            </w:r>
          </w:ins>
          <w:r w:rsidRPr="272F30FC">
            <w:rPr>
              <w:noProof/>
            </w:rPr>
          </w:r>
          <w:r w:rsidRPr="272F30FC">
            <w:rPr>
              <w:noProof/>
            </w:rPr>
            <w:fldChar w:fldCharType="separate"/>
          </w:r>
          <w:ins w:id="95" w:author="Fei Gu" w:date="2021-05-19T10:37:00Z">
            <w:r w:rsidR="272F30FC" w:rsidRPr="272F30FC">
              <w:rPr>
                <w:noProof/>
              </w:rPr>
              <w:t>14</w:t>
            </w:r>
            <w:r w:rsidRPr="272F30FC">
              <w:rPr>
                <w:noProof/>
              </w:rPr>
              <w:fldChar w:fldCharType="end"/>
            </w:r>
            <w:r w:rsidRPr="272F30FC">
              <w:rPr>
                <w:rStyle w:val="Hyperlink"/>
                <w:noProof/>
              </w:rPr>
              <w:fldChar w:fldCharType="end"/>
            </w:r>
          </w:ins>
        </w:p>
        <w:p w14:paraId="61611D08" w14:textId="4D579AED" w:rsidR="00C65DEB" w:rsidRDefault="00C65DEB">
          <w:pPr>
            <w:pStyle w:val="TOC3"/>
            <w:tabs>
              <w:tab w:val="right" w:leader="dot" w:pos="8290"/>
            </w:tabs>
            <w:rPr>
              <w:ins w:id="96" w:author="Fei Gu" w:date="2021-05-19T10:37:00Z"/>
              <w:rFonts w:eastAsiaTheme="minorEastAsia"/>
              <w:kern w:val="0"/>
              <w:sz w:val="24"/>
              <w:szCs w:val="24"/>
            </w:rPr>
          </w:pPr>
          <w:ins w:id="9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Domain model</w:t>
            </w:r>
            <w:r>
              <w:tab/>
            </w:r>
            <w:r w:rsidRPr="272F30FC">
              <w:rPr>
                <w:noProof/>
              </w:rPr>
              <w:fldChar w:fldCharType="begin"/>
            </w:r>
            <w:r w:rsidRPr="272F30FC">
              <w:rPr>
                <w:noProof/>
              </w:rPr>
              <w:instrText xml:space="preserve"> PAGEREF _Toc72313107 \h </w:instrText>
            </w:r>
          </w:ins>
          <w:r w:rsidRPr="272F30FC">
            <w:rPr>
              <w:noProof/>
            </w:rPr>
          </w:r>
          <w:r w:rsidRPr="272F30FC">
            <w:rPr>
              <w:noProof/>
            </w:rPr>
            <w:fldChar w:fldCharType="separate"/>
          </w:r>
          <w:ins w:id="98" w:author="Fei Gu" w:date="2021-05-19T10:37:00Z">
            <w:r w:rsidR="272F30FC" w:rsidRPr="272F30FC">
              <w:rPr>
                <w:noProof/>
              </w:rPr>
              <w:t>14</w:t>
            </w:r>
            <w:r w:rsidRPr="272F30FC">
              <w:rPr>
                <w:noProof/>
              </w:rPr>
              <w:fldChar w:fldCharType="end"/>
            </w:r>
            <w:r w:rsidRPr="272F30FC">
              <w:rPr>
                <w:rStyle w:val="Hyperlink"/>
                <w:noProof/>
              </w:rPr>
              <w:fldChar w:fldCharType="end"/>
            </w:r>
          </w:ins>
        </w:p>
        <w:p w14:paraId="65A3B417" w14:textId="7EAB7F91" w:rsidR="00C65DEB" w:rsidRDefault="00C65DEB">
          <w:pPr>
            <w:pStyle w:val="TOC2"/>
            <w:tabs>
              <w:tab w:val="right" w:leader="dot" w:pos="8290"/>
            </w:tabs>
            <w:rPr>
              <w:ins w:id="99" w:author="Fei Gu" w:date="2021-05-19T10:37:00Z"/>
              <w:rFonts w:eastAsiaTheme="minorEastAsia"/>
              <w:b w:val="0"/>
              <w:kern w:val="0"/>
              <w:sz w:val="24"/>
              <w:szCs w:val="24"/>
            </w:rPr>
          </w:pPr>
          <w:ins w:id="10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UP</w:t>
            </w:r>
            <w:r>
              <w:tab/>
            </w:r>
            <w:r w:rsidRPr="272F30FC">
              <w:rPr>
                <w:noProof/>
              </w:rPr>
              <w:fldChar w:fldCharType="begin"/>
            </w:r>
            <w:r w:rsidRPr="272F30FC">
              <w:rPr>
                <w:noProof/>
              </w:rPr>
              <w:instrText xml:space="preserve"> PAGEREF _Toc72313108 \h </w:instrText>
            </w:r>
          </w:ins>
          <w:r w:rsidRPr="272F30FC">
            <w:rPr>
              <w:noProof/>
            </w:rPr>
          </w:r>
          <w:r w:rsidRPr="272F30FC">
            <w:rPr>
              <w:noProof/>
            </w:rPr>
            <w:fldChar w:fldCharType="separate"/>
          </w:r>
          <w:ins w:id="101" w:author="Fei Gu" w:date="2021-05-19T10:37:00Z">
            <w:r w:rsidR="272F30FC" w:rsidRPr="272F30FC">
              <w:rPr>
                <w:noProof/>
              </w:rPr>
              <w:t>15</w:t>
            </w:r>
            <w:r w:rsidRPr="272F30FC">
              <w:rPr>
                <w:noProof/>
              </w:rPr>
              <w:fldChar w:fldCharType="end"/>
            </w:r>
            <w:r w:rsidRPr="272F30FC">
              <w:rPr>
                <w:rStyle w:val="Hyperlink"/>
                <w:noProof/>
              </w:rPr>
              <w:fldChar w:fldCharType="end"/>
            </w:r>
          </w:ins>
        </w:p>
        <w:p w14:paraId="5440BDAE" w14:textId="597AED9C" w:rsidR="00C65DEB" w:rsidRDefault="00C65DEB">
          <w:pPr>
            <w:pStyle w:val="TOC3"/>
            <w:tabs>
              <w:tab w:val="right" w:leader="dot" w:pos="8290"/>
            </w:tabs>
            <w:rPr>
              <w:ins w:id="102" w:author="Fei Gu" w:date="2021-05-19T10:37:00Z"/>
              <w:rFonts w:eastAsiaTheme="minorEastAsia"/>
              <w:kern w:val="0"/>
              <w:sz w:val="24"/>
              <w:szCs w:val="24"/>
            </w:rPr>
          </w:pPr>
          <w:ins w:id="10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Process flow</w:t>
            </w:r>
            <w:r>
              <w:tab/>
            </w:r>
            <w:r w:rsidRPr="272F30FC">
              <w:rPr>
                <w:noProof/>
              </w:rPr>
              <w:fldChar w:fldCharType="begin"/>
            </w:r>
            <w:r w:rsidRPr="272F30FC">
              <w:rPr>
                <w:noProof/>
              </w:rPr>
              <w:instrText xml:space="preserve"> PAGEREF _Toc72313109 \h </w:instrText>
            </w:r>
          </w:ins>
          <w:r w:rsidRPr="272F30FC">
            <w:rPr>
              <w:noProof/>
            </w:rPr>
          </w:r>
          <w:r w:rsidRPr="272F30FC">
            <w:rPr>
              <w:noProof/>
            </w:rPr>
            <w:fldChar w:fldCharType="separate"/>
          </w:r>
          <w:ins w:id="104" w:author="Fei Gu" w:date="2021-05-19T10:37:00Z">
            <w:r w:rsidR="272F30FC" w:rsidRPr="272F30FC">
              <w:rPr>
                <w:noProof/>
              </w:rPr>
              <w:t>15</w:t>
            </w:r>
            <w:r w:rsidRPr="272F30FC">
              <w:rPr>
                <w:noProof/>
              </w:rPr>
              <w:fldChar w:fldCharType="end"/>
            </w:r>
            <w:r w:rsidRPr="272F30FC">
              <w:rPr>
                <w:rStyle w:val="Hyperlink"/>
                <w:noProof/>
              </w:rPr>
              <w:fldChar w:fldCharType="end"/>
            </w:r>
          </w:ins>
        </w:p>
        <w:p w14:paraId="52B9A88E" w14:textId="2B749B57" w:rsidR="00C65DEB" w:rsidRDefault="00C65DEB">
          <w:pPr>
            <w:pStyle w:val="TOC3"/>
            <w:tabs>
              <w:tab w:val="right" w:leader="dot" w:pos="8290"/>
            </w:tabs>
            <w:rPr>
              <w:ins w:id="105" w:author="Fei Gu" w:date="2021-05-19T10:37:00Z"/>
              <w:rFonts w:eastAsiaTheme="minorEastAsia"/>
              <w:kern w:val="0"/>
              <w:sz w:val="24"/>
              <w:szCs w:val="24"/>
            </w:rPr>
          </w:pPr>
          <w:ins w:id="10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Use Cases</w:t>
            </w:r>
            <w:r>
              <w:tab/>
            </w:r>
            <w:r w:rsidRPr="272F30FC">
              <w:rPr>
                <w:noProof/>
              </w:rPr>
              <w:fldChar w:fldCharType="begin"/>
            </w:r>
            <w:r w:rsidRPr="272F30FC">
              <w:rPr>
                <w:noProof/>
              </w:rPr>
              <w:instrText xml:space="preserve"> PAGEREF _Toc72313110 \h </w:instrText>
            </w:r>
          </w:ins>
          <w:r w:rsidRPr="272F30FC">
            <w:rPr>
              <w:noProof/>
            </w:rPr>
          </w:r>
          <w:r w:rsidRPr="272F30FC">
            <w:rPr>
              <w:noProof/>
            </w:rPr>
            <w:fldChar w:fldCharType="separate"/>
          </w:r>
          <w:ins w:id="107" w:author="Fei Gu" w:date="2021-05-19T10:37:00Z">
            <w:r w:rsidR="272F30FC" w:rsidRPr="272F30FC">
              <w:rPr>
                <w:noProof/>
              </w:rPr>
              <w:t>15</w:t>
            </w:r>
            <w:r w:rsidRPr="272F30FC">
              <w:rPr>
                <w:noProof/>
              </w:rPr>
              <w:fldChar w:fldCharType="end"/>
            </w:r>
            <w:r w:rsidRPr="272F30FC">
              <w:rPr>
                <w:rStyle w:val="Hyperlink"/>
                <w:noProof/>
              </w:rPr>
              <w:fldChar w:fldCharType="end"/>
            </w:r>
          </w:ins>
        </w:p>
        <w:p w14:paraId="37844274" w14:textId="0365E066" w:rsidR="00C65DEB" w:rsidRDefault="00C65DEB">
          <w:pPr>
            <w:pStyle w:val="TOC3"/>
            <w:tabs>
              <w:tab w:val="right" w:leader="dot" w:pos="8290"/>
            </w:tabs>
            <w:rPr>
              <w:ins w:id="108" w:author="Fei Gu" w:date="2021-05-19T10:37:00Z"/>
              <w:rFonts w:eastAsiaTheme="minorEastAsia"/>
              <w:kern w:val="0"/>
              <w:sz w:val="24"/>
              <w:szCs w:val="24"/>
            </w:rPr>
          </w:pPr>
          <w:ins w:id="109" w:author="Fei Gu" w:date="2021-05-19T10:37:00Z">
            <w:r w:rsidRPr="272F30FC">
              <w:rPr>
                <w:rStyle w:val="Hyperlink"/>
                <w:noProof/>
              </w:rPr>
              <w:lastRenderedPageBreak/>
              <w:fldChar w:fldCharType="begin"/>
            </w:r>
            <w:r w:rsidRPr="272F30FC">
              <w:rPr>
                <w:rStyle w:val="Hyperlink"/>
                <w:noProof/>
              </w:rPr>
              <w:instrText xml:space="preserve"> </w:instrText>
            </w:r>
            <w:r w:rsidRPr="272F30FC">
              <w:rPr>
                <w:noProof/>
              </w:rPr>
              <w:instrText>HYPERLINK \l "_Toc72313111"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Time estimation</w:t>
            </w:r>
            <w:r>
              <w:tab/>
            </w:r>
            <w:r w:rsidRPr="272F30FC">
              <w:rPr>
                <w:noProof/>
              </w:rPr>
              <w:fldChar w:fldCharType="begin"/>
            </w:r>
            <w:r w:rsidRPr="272F30FC">
              <w:rPr>
                <w:noProof/>
              </w:rPr>
              <w:instrText xml:space="preserve"> PAGEREF _Toc72313111 \h </w:instrText>
            </w:r>
          </w:ins>
          <w:r w:rsidRPr="272F30FC">
            <w:rPr>
              <w:noProof/>
            </w:rPr>
          </w:r>
          <w:r w:rsidRPr="272F30FC">
            <w:rPr>
              <w:noProof/>
            </w:rPr>
            <w:fldChar w:fldCharType="separate"/>
          </w:r>
          <w:ins w:id="110" w:author="Fei Gu" w:date="2021-05-19T10:37:00Z">
            <w:r w:rsidR="272F30FC" w:rsidRPr="272F30FC">
              <w:rPr>
                <w:noProof/>
              </w:rPr>
              <w:t>17</w:t>
            </w:r>
            <w:r w:rsidRPr="272F30FC">
              <w:rPr>
                <w:noProof/>
              </w:rPr>
              <w:fldChar w:fldCharType="end"/>
            </w:r>
            <w:r w:rsidRPr="272F30FC">
              <w:rPr>
                <w:rStyle w:val="Hyperlink"/>
                <w:noProof/>
              </w:rPr>
              <w:fldChar w:fldCharType="end"/>
            </w:r>
          </w:ins>
        </w:p>
        <w:p w14:paraId="67F62113" w14:textId="65BCF3D7" w:rsidR="00C65DEB" w:rsidRDefault="00C65DEB">
          <w:pPr>
            <w:pStyle w:val="TOC3"/>
            <w:tabs>
              <w:tab w:val="right" w:leader="dot" w:pos="8290"/>
            </w:tabs>
            <w:rPr>
              <w:ins w:id="111" w:author="Fei Gu" w:date="2021-05-19T10:37:00Z"/>
              <w:rFonts w:eastAsiaTheme="minorEastAsia"/>
              <w:kern w:val="0"/>
              <w:sz w:val="24"/>
              <w:szCs w:val="24"/>
            </w:rPr>
          </w:pPr>
          <w:ins w:id="11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Throw away prototyping</w:t>
            </w:r>
            <w:r>
              <w:tab/>
            </w:r>
            <w:r w:rsidRPr="272F30FC">
              <w:rPr>
                <w:noProof/>
              </w:rPr>
              <w:fldChar w:fldCharType="begin"/>
            </w:r>
            <w:r w:rsidRPr="272F30FC">
              <w:rPr>
                <w:noProof/>
              </w:rPr>
              <w:instrText xml:space="preserve"> PAGEREF _Toc72313112 \h </w:instrText>
            </w:r>
          </w:ins>
          <w:r w:rsidRPr="272F30FC">
            <w:rPr>
              <w:noProof/>
            </w:rPr>
          </w:r>
          <w:r w:rsidRPr="272F30FC">
            <w:rPr>
              <w:noProof/>
            </w:rPr>
            <w:fldChar w:fldCharType="separate"/>
          </w:r>
          <w:ins w:id="113" w:author="Fei Gu" w:date="2021-05-19T10:37:00Z">
            <w:r w:rsidR="272F30FC" w:rsidRPr="272F30FC">
              <w:rPr>
                <w:noProof/>
              </w:rPr>
              <w:t>17</w:t>
            </w:r>
            <w:r w:rsidRPr="272F30FC">
              <w:rPr>
                <w:noProof/>
              </w:rPr>
              <w:fldChar w:fldCharType="end"/>
            </w:r>
            <w:r w:rsidRPr="272F30FC">
              <w:rPr>
                <w:rStyle w:val="Hyperlink"/>
                <w:noProof/>
              </w:rPr>
              <w:fldChar w:fldCharType="end"/>
            </w:r>
          </w:ins>
        </w:p>
        <w:p w14:paraId="685FB3EF" w14:textId="2B23FA3E" w:rsidR="00C65DEB" w:rsidRDefault="00C65DEB">
          <w:pPr>
            <w:pStyle w:val="TOC3"/>
            <w:tabs>
              <w:tab w:val="right" w:leader="dot" w:pos="8290"/>
            </w:tabs>
            <w:rPr>
              <w:ins w:id="114" w:author="Fei Gu" w:date="2021-05-19T10:37:00Z"/>
              <w:rFonts w:eastAsiaTheme="minorEastAsia"/>
              <w:kern w:val="0"/>
              <w:sz w:val="24"/>
              <w:szCs w:val="24"/>
            </w:rPr>
          </w:pPr>
          <w:ins w:id="11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Usability</w:t>
            </w:r>
            <w:r>
              <w:tab/>
            </w:r>
            <w:r w:rsidRPr="272F30FC">
              <w:rPr>
                <w:noProof/>
              </w:rPr>
              <w:fldChar w:fldCharType="begin"/>
            </w:r>
            <w:r w:rsidRPr="272F30FC">
              <w:rPr>
                <w:noProof/>
              </w:rPr>
              <w:instrText xml:space="preserve"> PAGEREF _Toc72313113 \h </w:instrText>
            </w:r>
          </w:ins>
          <w:r w:rsidRPr="272F30FC">
            <w:rPr>
              <w:noProof/>
            </w:rPr>
          </w:r>
          <w:r w:rsidRPr="272F30FC">
            <w:rPr>
              <w:noProof/>
            </w:rPr>
            <w:fldChar w:fldCharType="separate"/>
          </w:r>
          <w:ins w:id="116" w:author="Fei Gu" w:date="2021-05-19T10:37:00Z">
            <w:r w:rsidR="272F30FC" w:rsidRPr="272F30FC">
              <w:rPr>
                <w:noProof/>
              </w:rPr>
              <w:t>17</w:t>
            </w:r>
            <w:r w:rsidRPr="272F30FC">
              <w:rPr>
                <w:noProof/>
              </w:rPr>
              <w:fldChar w:fldCharType="end"/>
            </w:r>
            <w:r w:rsidRPr="272F30FC">
              <w:rPr>
                <w:rStyle w:val="Hyperlink"/>
                <w:noProof/>
              </w:rPr>
              <w:fldChar w:fldCharType="end"/>
            </w:r>
          </w:ins>
        </w:p>
        <w:p w14:paraId="3A86D674" w14:textId="0D235D14" w:rsidR="00C65DEB" w:rsidRDefault="00C65DEB">
          <w:pPr>
            <w:pStyle w:val="TOC3"/>
            <w:tabs>
              <w:tab w:val="right" w:leader="dot" w:pos="8290"/>
            </w:tabs>
            <w:rPr>
              <w:ins w:id="117" w:author="Fei Gu" w:date="2021-05-19T10:37:00Z"/>
              <w:rFonts w:eastAsiaTheme="minorEastAsia"/>
              <w:kern w:val="0"/>
              <w:sz w:val="24"/>
              <w:szCs w:val="24"/>
            </w:rPr>
          </w:pPr>
          <w:ins w:id="11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Class diagram</w:t>
            </w:r>
            <w:r>
              <w:tab/>
            </w:r>
            <w:r w:rsidRPr="272F30FC">
              <w:rPr>
                <w:noProof/>
              </w:rPr>
              <w:fldChar w:fldCharType="begin"/>
            </w:r>
            <w:r w:rsidRPr="272F30FC">
              <w:rPr>
                <w:noProof/>
              </w:rPr>
              <w:instrText xml:space="preserve"> PAGEREF _Toc72313114 \h </w:instrText>
            </w:r>
          </w:ins>
          <w:r w:rsidRPr="272F30FC">
            <w:rPr>
              <w:noProof/>
            </w:rPr>
          </w:r>
          <w:r w:rsidRPr="272F30FC">
            <w:rPr>
              <w:noProof/>
            </w:rPr>
            <w:fldChar w:fldCharType="separate"/>
          </w:r>
          <w:ins w:id="119" w:author="Fei Gu" w:date="2021-05-19T10:37:00Z">
            <w:r w:rsidR="272F30FC" w:rsidRPr="272F30FC">
              <w:rPr>
                <w:noProof/>
              </w:rPr>
              <w:t>17</w:t>
            </w:r>
            <w:r w:rsidRPr="272F30FC">
              <w:rPr>
                <w:noProof/>
              </w:rPr>
              <w:fldChar w:fldCharType="end"/>
            </w:r>
            <w:r w:rsidRPr="272F30FC">
              <w:rPr>
                <w:rStyle w:val="Hyperlink"/>
                <w:noProof/>
              </w:rPr>
              <w:fldChar w:fldCharType="end"/>
            </w:r>
          </w:ins>
        </w:p>
        <w:p w14:paraId="61DDF8EE" w14:textId="4457B7AD" w:rsidR="00C65DEB" w:rsidRDefault="00C65DEB">
          <w:pPr>
            <w:pStyle w:val="TOC3"/>
            <w:tabs>
              <w:tab w:val="right" w:leader="dot" w:pos="8290"/>
            </w:tabs>
            <w:rPr>
              <w:ins w:id="120" w:author="Fei Gu" w:date="2021-05-19T10:37:00Z"/>
              <w:rFonts w:eastAsiaTheme="minorEastAsia"/>
              <w:kern w:val="0"/>
              <w:sz w:val="24"/>
              <w:szCs w:val="24"/>
            </w:rPr>
          </w:pPr>
          <w:ins w:id="12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SSDs</w:t>
            </w:r>
            <w:r>
              <w:tab/>
            </w:r>
            <w:r w:rsidRPr="272F30FC">
              <w:rPr>
                <w:noProof/>
              </w:rPr>
              <w:fldChar w:fldCharType="begin"/>
            </w:r>
            <w:r w:rsidRPr="272F30FC">
              <w:rPr>
                <w:noProof/>
              </w:rPr>
              <w:instrText xml:space="preserve"> PAGEREF _Toc72313115 \h </w:instrText>
            </w:r>
          </w:ins>
          <w:r w:rsidRPr="272F30FC">
            <w:rPr>
              <w:noProof/>
            </w:rPr>
          </w:r>
          <w:r w:rsidRPr="272F30FC">
            <w:rPr>
              <w:noProof/>
            </w:rPr>
            <w:fldChar w:fldCharType="separate"/>
          </w:r>
          <w:ins w:id="122" w:author="Fei Gu" w:date="2021-05-19T10:37:00Z">
            <w:r w:rsidR="272F30FC" w:rsidRPr="272F30FC">
              <w:rPr>
                <w:noProof/>
              </w:rPr>
              <w:t>17</w:t>
            </w:r>
            <w:r w:rsidRPr="272F30FC">
              <w:rPr>
                <w:noProof/>
              </w:rPr>
              <w:fldChar w:fldCharType="end"/>
            </w:r>
            <w:r w:rsidRPr="272F30FC">
              <w:rPr>
                <w:rStyle w:val="Hyperlink"/>
                <w:noProof/>
              </w:rPr>
              <w:fldChar w:fldCharType="end"/>
            </w:r>
          </w:ins>
        </w:p>
        <w:p w14:paraId="1BA3A5AB" w14:textId="438EE73B" w:rsidR="00C65DEB" w:rsidRDefault="00C65DEB">
          <w:pPr>
            <w:pStyle w:val="TOC3"/>
            <w:tabs>
              <w:tab w:val="right" w:leader="dot" w:pos="8290"/>
            </w:tabs>
            <w:rPr>
              <w:ins w:id="123" w:author="Fei Gu" w:date="2021-05-19T10:37:00Z"/>
              <w:rFonts w:eastAsiaTheme="minorEastAsia"/>
              <w:kern w:val="0"/>
              <w:sz w:val="24"/>
              <w:szCs w:val="24"/>
            </w:rPr>
          </w:pPr>
          <w:ins w:id="12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Inspection</w:t>
            </w:r>
            <w:r>
              <w:tab/>
            </w:r>
            <w:r w:rsidRPr="272F30FC">
              <w:rPr>
                <w:noProof/>
              </w:rPr>
              <w:fldChar w:fldCharType="begin"/>
            </w:r>
            <w:r w:rsidRPr="272F30FC">
              <w:rPr>
                <w:noProof/>
              </w:rPr>
              <w:instrText xml:space="preserve"> PAGEREF _Toc72313116 \h </w:instrText>
            </w:r>
          </w:ins>
          <w:r w:rsidRPr="272F30FC">
            <w:rPr>
              <w:noProof/>
            </w:rPr>
          </w:r>
          <w:r w:rsidRPr="272F30FC">
            <w:rPr>
              <w:noProof/>
            </w:rPr>
            <w:fldChar w:fldCharType="separate"/>
          </w:r>
          <w:ins w:id="125" w:author="Fei Gu" w:date="2021-05-19T10:37:00Z">
            <w:r w:rsidR="272F30FC" w:rsidRPr="272F30FC">
              <w:rPr>
                <w:noProof/>
              </w:rPr>
              <w:t>17</w:t>
            </w:r>
            <w:r w:rsidRPr="272F30FC">
              <w:rPr>
                <w:noProof/>
              </w:rPr>
              <w:fldChar w:fldCharType="end"/>
            </w:r>
            <w:r w:rsidRPr="272F30FC">
              <w:rPr>
                <w:rStyle w:val="Hyperlink"/>
                <w:noProof/>
              </w:rPr>
              <w:fldChar w:fldCharType="end"/>
            </w:r>
          </w:ins>
        </w:p>
        <w:p w14:paraId="7017577A" w14:textId="1A858382" w:rsidR="00C65DEB" w:rsidRDefault="00C65DEB">
          <w:pPr>
            <w:pStyle w:val="TOC3"/>
            <w:tabs>
              <w:tab w:val="right" w:leader="dot" w:pos="8290"/>
            </w:tabs>
            <w:rPr>
              <w:ins w:id="126" w:author="Fei Gu" w:date="2021-05-19T10:37:00Z"/>
              <w:rFonts w:eastAsiaTheme="minorEastAsia"/>
              <w:kern w:val="0"/>
              <w:sz w:val="24"/>
              <w:szCs w:val="24"/>
            </w:rPr>
          </w:pPr>
          <w:ins w:id="12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Reflections</w:t>
            </w:r>
            <w:r>
              <w:tab/>
            </w:r>
            <w:r w:rsidRPr="272F30FC">
              <w:rPr>
                <w:noProof/>
              </w:rPr>
              <w:fldChar w:fldCharType="begin"/>
            </w:r>
            <w:r w:rsidRPr="272F30FC">
              <w:rPr>
                <w:noProof/>
              </w:rPr>
              <w:instrText xml:space="preserve"> PAGEREF _Toc72313117 \h </w:instrText>
            </w:r>
          </w:ins>
          <w:r w:rsidRPr="272F30FC">
            <w:rPr>
              <w:noProof/>
            </w:rPr>
          </w:r>
          <w:r w:rsidRPr="272F30FC">
            <w:rPr>
              <w:noProof/>
            </w:rPr>
            <w:fldChar w:fldCharType="separate"/>
          </w:r>
          <w:ins w:id="128" w:author="Fei Gu" w:date="2021-05-19T10:37:00Z">
            <w:r w:rsidR="272F30FC" w:rsidRPr="272F30FC">
              <w:rPr>
                <w:noProof/>
              </w:rPr>
              <w:t>17</w:t>
            </w:r>
            <w:r w:rsidRPr="272F30FC">
              <w:rPr>
                <w:noProof/>
              </w:rPr>
              <w:fldChar w:fldCharType="end"/>
            </w:r>
            <w:r w:rsidRPr="272F30FC">
              <w:rPr>
                <w:rStyle w:val="Hyperlink"/>
                <w:noProof/>
              </w:rPr>
              <w:fldChar w:fldCharType="end"/>
            </w:r>
          </w:ins>
        </w:p>
        <w:p w14:paraId="4A83D2AA" w14:textId="5F00A882" w:rsidR="00C65DEB" w:rsidRDefault="00C65DEB">
          <w:pPr>
            <w:pStyle w:val="TOC3"/>
            <w:tabs>
              <w:tab w:val="right" w:leader="dot" w:pos="8290"/>
            </w:tabs>
            <w:rPr>
              <w:ins w:id="129" w:author="Fei Gu" w:date="2021-05-19T10:37:00Z"/>
              <w:rFonts w:eastAsiaTheme="minorEastAsia"/>
              <w:kern w:val="0"/>
              <w:sz w:val="24"/>
              <w:szCs w:val="24"/>
            </w:rPr>
          </w:pPr>
          <w:ins w:id="13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Recommendation of improvements</w:t>
            </w:r>
            <w:r>
              <w:tab/>
            </w:r>
            <w:r w:rsidRPr="272F30FC">
              <w:rPr>
                <w:noProof/>
              </w:rPr>
              <w:fldChar w:fldCharType="begin"/>
            </w:r>
            <w:r w:rsidRPr="272F30FC">
              <w:rPr>
                <w:noProof/>
              </w:rPr>
              <w:instrText xml:space="preserve"> PAGEREF _Toc72313118 \h </w:instrText>
            </w:r>
          </w:ins>
          <w:r w:rsidRPr="272F30FC">
            <w:rPr>
              <w:noProof/>
            </w:rPr>
          </w:r>
          <w:r w:rsidRPr="272F30FC">
            <w:rPr>
              <w:noProof/>
            </w:rPr>
            <w:fldChar w:fldCharType="separate"/>
          </w:r>
          <w:ins w:id="131" w:author="Fei Gu" w:date="2021-05-19T10:37:00Z">
            <w:r w:rsidR="272F30FC" w:rsidRPr="272F30FC">
              <w:rPr>
                <w:noProof/>
              </w:rPr>
              <w:t>17</w:t>
            </w:r>
            <w:r w:rsidRPr="272F30FC">
              <w:rPr>
                <w:noProof/>
              </w:rPr>
              <w:fldChar w:fldCharType="end"/>
            </w:r>
            <w:r w:rsidRPr="272F30FC">
              <w:rPr>
                <w:rStyle w:val="Hyperlink"/>
                <w:noProof/>
              </w:rPr>
              <w:fldChar w:fldCharType="end"/>
            </w:r>
          </w:ins>
        </w:p>
        <w:p w14:paraId="3E359A9A" w14:textId="21E3D11E" w:rsidR="00C65DEB" w:rsidRDefault="00C65DEB">
          <w:pPr>
            <w:pStyle w:val="TOC1"/>
            <w:tabs>
              <w:tab w:val="right" w:leader="dot" w:pos="8290"/>
            </w:tabs>
            <w:rPr>
              <w:ins w:id="132" w:author="Fei Gu" w:date="2021-05-19T10:37:00Z"/>
              <w:rFonts w:eastAsiaTheme="minorEastAsia"/>
              <w:b w:val="0"/>
              <w:i w:val="0"/>
              <w:kern w:val="0"/>
            </w:rPr>
          </w:pPr>
          <w:ins w:id="13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Programming</w:t>
            </w:r>
            <w:r>
              <w:tab/>
            </w:r>
            <w:r w:rsidRPr="272F30FC">
              <w:rPr>
                <w:noProof/>
              </w:rPr>
              <w:fldChar w:fldCharType="begin"/>
            </w:r>
            <w:r w:rsidRPr="272F30FC">
              <w:rPr>
                <w:noProof/>
              </w:rPr>
              <w:instrText xml:space="preserve"> PAGEREF _Toc72313119 \h </w:instrText>
            </w:r>
          </w:ins>
          <w:r w:rsidRPr="272F30FC">
            <w:rPr>
              <w:noProof/>
            </w:rPr>
          </w:r>
          <w:r w:rsidRPr="272F30FC">
            <w:rPr>
              <w:noProof/>
            </w:rPr>
            <w:fldChar w:fldCharType="separate"/>
          </w:r>
          <w:ins w:id="134" w:author="Fei Gu" w:date="2021-05-19T10:37:00Z">
            <w:r w:rsidR="272F30FC" w:rsidRPr="272F30FC">
              <w:rPr>
                <w:noProof/>
              </w:rPr>
              <w:t>18</w:t>
            </w:r>
            <w:r w:rsidRPr="272F30FC">
              <w:rPr>
                <w:noProof/>
              </w:rPr>
              <w:fldChar w:fldCharType="end"/>
            </w:r>
            <w:r w:rsidRPr="272F30FC">
              <w:rPr>
                <w:rStyle w:val="Hyperlink"/>
                <w:noProof/>
              </w:rPr>
              <w:fldChar w:fldCharType="end"/>
            </w:r>
          </w:ins>
        </w:p>
        <w:p w14:paraId="2978CD6E" w14:textId="0962F792" w:rsidR="00C65DEB" w:rsidRDefault="00C65DEB">
          <w:pPr>
            <w:pStyle w:val="TOC2"/>
            <w:tabs>
              <w:tab w:val="right" w:leader="dot" w:pos="8290"/>
            </w:tabs>
            <w:rPr>
              <w:ins w:id="135" w:author="Fei Gu" w:date="2021-05-19T10:37:00Z"/>
              <w:rFonts w:eastAsiaTheme="minorEastAsia"/>
              <w:b w:val="0"/>
              <w:kern w:val="0"/>
              <w:sz w:val="24"/>
              <w:szCs w:val="24"/>
            </w:rPr>
          </w:pPr>
          <w:ins w:id="13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Architecture(diagram)</w:t>
            </w:r>
            <w:r>
              <w:tab/>
            </w:r>
            <w:r w:rsidRPr="272F30FC">
              <w:rPr>
                <w:noProof/>
              </w:rPr>
              <w:fldChar w:fldCharType="begin"/>
            </w:r>
            <w:r w:rsidRPr="272F30FC">
              <w:rPr>
                <w:noProof/>
              </w:rPr>
              <w:instrText xml:space="preserve"> PAGEREF _Toc72313120 \h </w:instrText>
            </w:r>
          </w:ins>
          <w:r w:rsidRPr="272F30FC">
            <w:rPr>
              <w:noProof/>
            </w:rPr>
          </w:r>
          <w:r w:rsidRPr="272F30FC">
            <w:rPr>
              <w:noProof/>
            </w:rPr>
            <w:fldChar w:fldCharType="separate"/>
          </w:r>
          <w:ins w:id="137" w:author="Fei Gu" w:date="2021-05-19T10:37:00Z">
            <w:r w:rsidR="272F30FC" w:rsidRPr="272F30FC">
              <w:rPr>
                <w:noProof/>
              </w:rPr>
              <w:t>18</w:t>
            </w:r>
            <w:r w:rsidRPr="272F30FC">
              <w:rPr>
                <w:noProof/>
              </w:rPr>
              <w:fldChar w:fldCharType="end"/>
            </w:r>
            <w:r w:rsidRPr="272F30FC">
              <w:rPr>
                <w:rStyle w:val="Hyperlink"/>
                <w:noProof/>
              </w:rPr>
              <w:fldChar w:fldCharType="end"/>
            </w:r>
          </w:ins>
        </w:p>
        <w:p w14:paraId="1A6DB361" w14:textId="200023DF" w:rsidR="00C65DEB" w:rsidRDefault="00C65DEB">
          <w:pPr>
            <w:pStyle w:val="TOC2"/>
            <w:tabs>
              <w:tab w:val="right" w:leader="dot" w:pos="8290"/>
            </w:tabs>
            <w:rPr>
              <w:ins w:id="138" w:author="Fei Gu" w:date="2021-05-19T10:37:00Z"/>
              <w:rFonts w:eastAsiaTheme="minorEastAsia"/>
              <w:b w:val="0"/>
              <w:kern w:val="0"/>
              <w:sz w:val="24"/>
              <w:szCs w:val="24"/>
            </w:rPr>
          </w:pPr>
          <w:ins w:id="13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Patten analyses</w:t>
            </w:r>
            <w:r>
              <w:tab/>
            </w:r>
            <w:r w:rsidRPr="272F30FC">
              <w:rPr>
                <w:noProof/>
              </w:rPr>
              <w:fldChar w:fldCharType="begin"/>
            </w:r>
            <w:r w:rsidRPr="272F30FC">
              <w:rPr>
                <w:noProof/>
              </w:rPr>
              <w:instrText xml:space="preserve"> PAGEREF _Toc72313121 \h </w:instrText>
            </w:r>
          </w:ins>
          <w:r w:rsidRPr="272F30FC">
            <w:rPr>
              <w:noProof/>
            </w:rPr>
          </w:r>
          <w:r w:rsidRPr="272F30FC">
            <w:rPr>
              <w:noProof/>
            </w:rPr>
            <w:fldChar w:fldCharType="separate"/>
          </w:r>
          <w:ins w:id="140" w:author="Fei Gu" w:date="2021-05-19T10:37:00Z">
            <w:r w:rsidR="272F30FC" w:rsidRPr="272F30FC">
              <w:rPr>
                <w:noProof/>
              </w:rPr>
              <w:t>19</w:t>
            </w:r>
            <w:r w:rsidRPr="272F30FC">
              <w:rPr>
                <w:noProof/>
              </w:rPr>
              <w:fldChar w:fldCharType="end"/>
            </w:r>
            <w:r w:rsidRPr="272F30FC">
              <w:rPr>
                <w:rStyle w:val="Hyperlink"/>
                <w:noProof/>
              </w:rPr>
              <w:fldChar w:fldCharType="end"/>
            </w:r>
          </w:ins>
        </w:p>
        <w:p w14:paraId="7D874F79" w14:textId="3B066704" w:rsidR="00C65DEB" w:rsidRDefault="00C65DEB">
          <w:pPr>
            <w:pStyle w:val="TOC2"/>
            <w:tabs>
              <w:tab w:val="right" w:leader="dot" w:pos="8290"/>
            </w:tabs>
            <w:rPr>
              <w:ins w:id="141" w:author="Fei Gu" w:date="2021-05-19T10:37:00Z"/>
              <w:rFonts w:eastAsiaTheme="minorEastAsia"/>
              <w:b w:val="0"/>
              <w:kern w:val="0"/>
              <w:sz w:val="24"/>
              <w:szCs w:val="24"/>
            </w:rPr>
          </w:pPr>
          <w:ins w:id="14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analyses</w:t>
            </w:r>
            <w:r>
              <w:tab/>
            </w:r>
            <w:r w:rsidRPr="272F30FC">
              <w:rPr>
                <w:noProof/>
              </w:rPr>
              <w:fldChar w:fldCharType="begin"/>
            </w:r>
            <w:r w:rsidRPr="272F30FC">
              <w:rPr>
                <w:noProof/>
              </w:rPr>
              <w:instrText xml:space="preserve"> PAGEREF _Toc72313122 \h </w:instrText>
            </w:r>
          </w:ins>
          <w:r w:rsidRPr="272F30FC">
            <w:rPr>
              <w:noProof/>
            </w:rPr>
          </w:r>
          <w:r w:rsidRPr="272F30FC">
            <w:rPr>
              <w:noProof/>
            </w:rPr>
            <w:fldChar w:fldCharType="separate"/>
          </w:r>
          <w:ins w:id="143" w:author="Fei Gu" w:date="2021-05-19T10:37:00Z">
            <w:r w:rsidR="272F30FC" w:rsidRPr="272F30FC">
              <w:rPr>
                <w:noProof/>
              </w:rPr>
              <w:t>20</w:t>
            </w:r>
            <w:r w:rsidRPr="272F30FC">
              <w:rPr>
                <w:noProof/>
              </w:rPr>
              <w:fldChar w:fldCharType="end"/>
            </w:r>
            <w:r w:rsidRPr="272F30FC">
              <w:rPr>
                <w:rStyle w:val="Hyperlink"/>
                <w:noProof/>
              </w:rPr>
              <w:fldChar w:fldCharType="end"/>
            </w:r>
          </w:ins>
        </w:p>
        <w:p w14:paraId="4B00E0D9" w14:textId="751A4CDF" w:rsidR="00C65DEB" w:rsidRDefault="00C65DEB">
          <w:pPr>
            <w:pStyle w:val="TOC3"/>
            <w:tabs>
              <w:tab w:val="right" w:leader="dot" w:pos="8290"/>
            </w:tabs>
            <w:rPr>
              <w:ins w:id="144" w:author="Fei Gu" w:date="2021-05-19T10:37:00Z"/>
              <w:rFonts w:eastAsiaTheme="minorEastAsia"/>
              <w:kern w:val="0"/>
              <w:sz w:val="24"/>
              <w:szCs w:val="24"/>
            </w:rPr>
          </w:pPr>
          <w:ins w:id="14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Model (ERD)</w:t>
            </w:r>
            <w:r>
              <w:tab/>
            </w:r>
            <w:r w:rsidRPr="272F30FC">
              <w:rPr>
                <w:noProof/>
              </w:rPr>
              <w:fldChar w:fldCharType="begin"/>
            </w:r>
            <w:r w:rsidRPr="272F30FC">
              <w:rPr>
                <w:noProof/>
              </w:rPr>
              <w:instrText xml:space="preserve"> PAGEREF _Toc72313123 \h </w:instrText>
            </w:r>
          </w:ins>
          <w:r w:rsidRPr="272F30FC">
            <w:rPr>
              <w:noProof/>
            </w:rPr>
          </w:r>
          <w:r w:rsidRPr="272F30FC">
            <w:rPr>
              <w:noProof/>
            </w:rPr>
            <w:fldChar w:fldCharType="separate"/>
          </w:r>
          <w:ins w:id="146" w:author="Fei Gu" w:date="2021-05-19T10:37:00Z">
            <w:r w:rsidR="272F30FC" w:rsidRPr="272F30FC">
              <w:rPr>
                <w:noProof/>
              </w:rPr>
              <w:t>20</w:t>
            </w:r>
            <w:r w:rsidRPr="272F30FC">
              <w:rPr>
                <w:noProof/>
              </w:rPr>
              <w:fldChar w:fldCharType="end"/>
            </w:r>
            <w:r w:rsidRPr="272F30FC">
              <w:rPr>
                <w:rStyle w:val="Hyperlink"/>
                <w:noProof/>
              </w:rPr>
              <w:fldChar w:fldCharType="end"/>
            </w:r>
          </w:ins>
        </w:p>
        <w:p w14:paraId="7BBEC377" w14:textId="11415589" w:rsidR="00C65DEB" w:rsidRDefault="00C65DEB">
          <w:pPr>
            <w:pStyle w:val="TOC3"/>
            <w:tabs>
              <w:tab w:val="right" w:leader="dot" w:pos="8290"/>
            </w:tabs>
            <w:rPr>
              <w:ins w:id="147" w:author="Fei Gu" w:date="2021-05-19T10:37:00Z"/>
              <w:rFonts w:eastAsiaTheme="minorEastAsia"/>
              <w:kern w:val="0"/>
              <w:sz w:val="24"/>
              <w:szCs w:val="24"/>
            </w:rPr>
          </w:pPr>
          <w:ins w:id="14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relationship</w:t>
            </w:r>
            <w:r>
              <w:tab/>
            </w:r>
            <w:r w:rsidRPr="272F30FC">
              <w:rPr>
                <w:noProof/>
              </w:rPr>
              <w:fldChar w:fldCharType="begin"/>
            </w:r>
            <w:r w:rsidRPr="272F30FC">
              <w:rPr>
                <w:noProof/>
              </w:rPr>
              <w:instrText xml:space="preserve"> PAGEREF _Toc72313124 \h </w:instrText>
            </w:r>
          </w:ins>
          <w:r w:rsidRPr="272F30FC">
            <w:rPr>
              <w:noProof/>
            </w:rPr>
          </w:r>
          <w:r w:rsidRPr="272F30FC">
            <w:rPr>
              <w:noProof/>
            </w:rPr>
            <w:fldChar w:fldCharType="separate"/>
          </w:r>
          <w:ins w:id="149" w:author="Fei Gu" w:date="2021-05-19T10:37:00Z">
            <w:r w:rsidR="272F30FC" w:rsidRPr="272F30FC">
              <w:rPr>
                <w:noProof/>
              </w:rPr>
              <w:t>20</w:t>
            </w:r>
            <w:r w:rsidRPr="272F30FC">
              <w:rPr>
                <w:noProof/>
              </w:rPr>
              <w:fldChar w:fldCharType="end"/>
            </w:r>
            <w:r w:rsidRPr="272F30FC">
              <w:rPr>
                <w:rStyle w:val="Hyperlink"/>
                <w:noProof/>
              </w:rPr>
              <w:fldChar w:fldCharType="end"/>
            </w:r>
          </w:ins>
        </w:p>
        <w:p w14:paraId="605D95E1" w14:textId="0329A6B0" w:rsidR="00C65DEB" w:rsidRDefault="00C65DEB">
          <w:pPr>
            <w:pStyle w:val="TOC3"/>
            <w:tabs>
              <w:tab w:val="right" w:leader="dot" w:pos="8290"/>
            </w:tabs>
            <w:rPr>
              <w:ins w:id="150" w:author="Fei Gu" w:date="2021-05-19T10:37:00Z"/>
              <w:rFonts w:eastAsiaTheme="minorEastAsia"/>
              <w:kern w:val="0"/>
              <w:sz w:val="24"/>
              <w:szCs w:val="24"/>
            </w:rPr>
          </w:pPr>
          <w:ins w:id="15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creation (scripts )</w:t>
            </w:r>
            <w:r>
              <w:tab/>
            </w:r>
            <w:r w:rsidRPr="272F30FC">
              <w:rPr>
                <w:noProof/>
              </w:rPr>
              <w:fldChar w:fldCharType="begin"/>
            </w:r>
            <w:r w:rsidRPr="272F30FC">
              <w:rPr>
                <w:noProof/>
              </w:rPr>
              <w:instrText xml:space="preserve"> PAGEREF _Toc72313125 \h </w:instrText>
            </w:r>
          </w:ins>
          <w:r w:rsidRPr="272F30FC">
            <w:rPr>
              <w:noProof/>
            </w:rPr>
          </w:r>
          <w:r w:rsidRPr="272F30FC">
            <w:rPr>
              <w:noProof/>
            </w:rPr>
            <w:fldChar w:fldCharType="separate"/>
          </w:r>
          <w:ins w:id="152" w:author="Fei Gu" w:date="2021-05-19T10:37:00Z">
            <w:r w:rsidR="272F30FC" w:rsidRPr="272F30FC">
              <w:rPr>
                <w:noProof/>
              </w:rPr>
              <w:t>20</w:t>
            </w:r>
            <w:r w:rsidRPr="272F30FC">
              <w:rPr>
                <w:noProof/>
              </w:rPr>
              <w:fldChar w:fldCharType="end"/>
            </w:r>
            <w:r w:rsidRPr="272F30FC">
              <w:rPr>
                <w:rStyle w:val="Hyperlink"/>
                <w:noProof/>
              </w:rPr>
              <w:fldChar w:fldCharType="end"/>
            </w:r>
          </w:ins>
        </w:p>
        <w:p w14:paraId="014BB714" w14:textId="6921642F" w:rsidR="00C65DEB" w:rsidRDefault="00C65DEB">
          <w:pPr>
            <w:pStyle w:val="TOC3"/>
            <w:tabs>
              <w:tab w:val="right" w:leader="dot" w:pos="8290"/>
            </w:tabs>
            <w:rPr>
              <w:ins w:id="153" w:author="Fei Gu" w:date="2021-05-19T10:37:00Z"/>
              <w:rFonts w:eastAsiaTheme="minorEastAsia"/>
              <w:kern w:val="0"/>
              <w:sz w:val="24"/>
              <w:szCs w:val="24"/>
            </w:rPr>
          </w:pPr>
          <w:ins w:id="15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JDBC</w:t>
            </w:r>
            <w:r>
              <w:tab/>
            </w:r>
            <w:r w:rsidRPr="272F30FC">
              <w:rPr>
                <w:noProof/>
              </w:rPr>
              <w:fldChar w:fldCharType="begin"/>
            </w:r>
            <w:r w:rsidRPr="272F30FC">
              <w:rPr>
                <w:noProof/>
              </w:rPr>
              <w:instrText xml:space="preserve"> PAGEREF _Toc72313126 \h </w:instrText>
            </w:r>
          </w:ins>
          <w:r w:rsidRPr="272F30FC">
            <w:rPr>
              <w:noProof/>
            </w:rPr>
          </w:r>
          <w:r w:rsidRPr="272F30FC">
            <w:rPr>
              <w:noProof/>
            </w:rPr>
            <w:fldChar w:fldCharType="separate"/>
          </w:r>
          <w:ins w:id="155" w:author="Fei Gu" w:date="2021-05-19T10:37:00Z">
            <w:r w:rsidR="272F30FC" w:rsidRPr="272F30FC">
              <w:rPr>
                <w:noProof/>
              </w:rPr>
              <w:t>20</w:t>
            </w:r>
            <w:r w:rsidRPr="272F30FC">
              <w:rPr>
                <w:noProof/>
              </w:rPr>
              <w:fldChar w:fldCharType="end"/>
            </w:r>
            <w:r w:rsidRPr="272F30FC">
              <w:rPr>
                <w:rStyle w:val="Hyperlink"/>
                <w:noProof/>
              </w:rPr>
              <w:fldChar w:fldCharType="end"/>
            </w:r>
          </w:ins>
        </w:p>
        <w:p w14:paraId="50BB21AD" w14:textId="44FFD04F" w:rsidR="00C65DEB" w:rsidRDefault="00C65DEB">
          <w:pPr>
            <w:pStyle w:val="TOC3"/>
            <w:tabs>
              <w:tab w:val="right" w:leader="dot" w:pos="8290"/>
            </w:tabs>
            <w:rPr>
              <w:ins w:id="156" w:author="Fei Gu" w:date="2021-05-19T10:37:00Z"/>
              <w:rFonts w:eastAsiaTheme="minorEastAsia"/>
              <w:kern w:val="0"/>
              <w:sz w:val="24"/>
              <w:szCs w:val="24"/>
            </w:rPr>
          </w:pPr>
          <w:ins w:id="15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Stored procedures</w:t>
            </w:r>
            <w:r>
              <w:tab/>
            </w:r>
            <w:r w:rsidRPr="272F30FC">
              <w:rPr>
                <w:noProof/>
              </w:rPr>
              <w:fldChar w:fldCharType="begin"/>
            </w:r>
            <w:r w:rsidRPr="272F30FC">
              <w:rPr>
                <w:noProof/>
              </w:rPr>
              <w:instrText xml:space="preserve"> PAGEREF _Toc72313127 \h </w:instrText>
            </w:r>
          </w:ins>
          <w:r w:rsidRPr="272F30FC">
            <w:rPr>
              <w:noProof/>
            </w:rPr>
          </w:r>
          <w:r w:rsidRPr="272F30FC">
            <w:rPr>
              <w:noProof/>
            </w:rPr>
            <w:fldChar w:fldCharType="separate"/>
          </w:r>
          <w:ins w:id="158" w:author="Fei Gu" w:date="2021-05-19T10:37:00Z">
            <w:r w:rsidR="272F30FC" w:rsidRPr="272F30FC">
              <w:rPr>
                <w:noProof/>
              </w:rPr>
              <w:t>20</w:t>
            </w:r>
            <w:r w:rsidRPr="272F30FC">
              <w:rPr>
                <w:noProof/>
              </w:rPr>
              <w:fldChar w:fldCharType="end"/>
            </w:r>
            <w:r w:rsidRPr="272F30FC">
              <w:rPr>
                <w:rStyle w:val="Hyperlink"/>
                <w:noProof/>
              </w:rPr>
              <w:fldChar w:fldCharType="end"/>
            </w:r>
          </w:ins>
        </w:p>
        <w:p w14:paraId="3607D885" w14:textId="4E4BEE10" w:rsidR="00C65DEB" w:rsidRDefault="00C65DEB">
          <w:pPr>
            <w:pStyle w:val="TOC2"/>
            <w:tabs>
              <w:tab w:val="right" w:leader="dot" w:pos="8290"/>
            </w:tabs>
            <w:rPr>
              <w:ins w:id="159" w:author="Fei Gu" w:date="2021-05-19T10:37:00Z"/>
              <w:rFonts w:eastAsiaTheme="minorEastAsia"/>
              <w:b w:val="0"/>
              <w:kern w:val="0"/>
              <w:sz w:val="24"/>
              <w:szCs w:val="24"/>
            </w:rPr>
          </w:pPr>
          <w:ins w:id="16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design</w:t>
            </w:r>
            <w:r>
              <w:tab/>
            </w:r>
            <w:r w:rsidRPr="272F30FC">
              <w:rPr>
                <w:noProof/>
              </w:rPr>
              <w:fldChar w:fldCharType="begin"/>
            </w:r>
            <w:r w:rsidRPr="272F30FC">
              <w:rPr>
                <w:noProof/>
              </w:rPr>
              <w:instrText xml:space="preserve"> PAGEREF _Toc72313128 \h </w:instrText>
            </w:r>
          </w:ins>
          <w:r w:rsidRPr="272F30FC">
            <w:rPr>
              <w:noProof/>
            </w:rPr>
          </w:r>
          <w:r w:rsidRPr="272F30FC">
            <w:rPr>
              <w:noProof/>
            </w:rPr>
            <w:fldChar w:fldCharType="separate"/>
          </w:r>
          <w:ins w:id="161" w:author="Fei Gu" w:date="2021-05-19T10:37:00Z">
            <w:r w:rsidR="272F30FC" w:rsidRPr="272F30FC">
              <w:rPr>
                <w:noProof/>
              </w:rPr>
              <w:t>21</w:t>
            </w:r>
            <w:r w:rsidRPr="272F30FC">
              <w:rPr>
                <w:noProof/>
              </w:rPr>
              <w:fldChar w:fldCharType="end"/>
            </w:r>
            <w:r w:rsidRPr="272F30FC">
              <w:rPr>
                <w:rStyle w:val="Hyperlink"/>
                <w:noProof/>
              </w:rPr>
              <w:fldChar w:fldCharType="end"/>
            </w:r>
          </w:ins>
        </w:p>
        <w:p w14:paraId="660A301E" w14:textId="03017D03" w:rsidR="00C65DEB" w:rsidRDefault="00C65DEB">
          <w:pPr>
            <w:pStyle w:val="TOC3"/>
            <w:tabs>
              <w:tab w:val="right" w:leader="dot" w:pos="8290"/>
            </w:tabs>
            <w:rPr>
              <w:ins w:id="162" w:author="Fei Gu" w:date="2021-05-19T10:37:00Z"/>
              <w:rFonts w:eastAsiaTheme="minorEastAsia"/>
              <w:kern w:val="0"/>
              <w:sz w:val="24"/>
              <w:szCs w:val="24"/>
            </w:rPr>
          </w:pPr>
          <w:ins w:id="16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structure</w:t>
            </w:r>
            <w:r>
              <w:tab/>
            </w:r>
            <w:r w:rsidRPr="272F30FC">
              <w:rPr>
                <w:noProof/>
              </w:rPr>
              <w:fldChar w:fldCharType="begin"/>
            </w:r>
            <w:r w:rsidRPr="272F30FC">
              <w:rPr>
                <w:noProof/>
              </w:rPr>
              <w:instrText xml:space="preserve"> PAGEREF _Toc72313129 \h </w:instrText>
            </w:r>
          </w:ins>
          <w:r w:rsidRPr="272F30FC">
            <w:rPr>
              <w:noProof/>
            </w:rPr>
          </w:r>
          <w:r w:rsidRPr="272F30FC">
            <w:rPr>
              <w:noProof/>
            </w:rPr>
            <w:fldChar w:fldCharType="separate"/>
          </w:r>
          <w:ins w:id="164" w:author="Fei Gu" w:date="2021-05-19T10:37:00Z">
            <w:r w:rsidR="272F30FC" w:rsidRPr="272F30FC">
              <w:rPr>
                <w:noProof/>
              </w:rPr>
              <w:t>21</w:t>
            </w:r>
            <w:r w:rsidRPr="272F30FC">
              <w:rPr>
                <w:noProof/>
              </w:rPr>
              <w:fldChar w:fldCharType="end"/>
            </w:r>
            <w:r w:rsidRPr="272F30FC">
              <w:rPr>
                <w:rStyle w:val="Hyperlink"/>
                <w:noProof/>
              </w:rPr>
              <w:fldChar w:fldCharType="end"/>
            </w:r>
          </w:ins>
        </w:p>
        <w:p w14:paraId="2FE4EBE1" w14:textId="2EBAC840" w:rsidR="00C65DEB" w:rsidRDefault="00C65DEB">
          <w:pPr>
            <w:pStyle w:val="TOC3"/>
            <w:tabs>
              <w:tab w:val="right" w:leader="dot" w:pos="8290"/>
            </w:tabs>
            <w:rPr>
              <w:ins w:id="165" w:author="Fei Gu" w:date="2021-05-19T10:37:00Z"/>
              <w:rFonts w:eastAsiaTheme="minorEastAsia"/>
              <w:kern w:val="0"/>
              <w:sz w:val="24"/>
              <w:szCs w:val="24"/>
            </w:rPr>
          </w:pPr>
          <w:ins w:id="16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controller</w:t>
            </w:r>
            <w:r>
              <w:tab/>
            </w:r>
            <w:r w:rsidRPr="272F30FC">
              <w:rPr>
                <w:noProof/>
              </w:rPr>
              <w:fldChar w:fldCharType="begin"/>
            </w:r>
            <w:r w:rsidRPr="272F30FC">
              <w:rPr>
                <w:noProof/>
              </w:rPr>
              <w:instrText xml:space="preserve"> PAGEREF _Toc72313130 \h </w:instrText>
            </w:r>
          </w:ins>
          <w:r w:rsidRPr="272F30FC">
            <w:rPr>
              <w:noProof/>
            </w:rPr>
          </w:r>
          <w:r w:rsidRPr="272F30FC">
            <w:rPr>
              <w:noProof/>
            </w:rPr>
            <w:fldChar w:fldCharType="separate"/>
          </w:r>
          <w:ins w:id="167" w:author="Fei Gu" w:date="2021-05-19T10:37:00Z">
            <w:r w:rsidR="272F30FC" w:rsidRPr="272F30FC">
              <w:rPr>
                <w:noProof/>
              </w:rPr>
              <w:t>21</w:t>
            </w:r>
            <w:r w:rsidRPr="272F30FC">
              <w:rPr>
                <w:noProof/>
              </w:rPr>
              <w:fldChar w:fldCharType="end"/>
            </w:r>
            <w:r w:rsidRPr="272F30FC">
              <w:rPr>
                <w:rStyle w:val="Hyperlink"/>
                <w:noProof/>
              </w:rPr>
              <w:fldChar w:fldCharType="end"/>
            </w:r>
          </w:ins>
        </w:p>
        <w:p w14:paraId="7C39EFAD" w14:textId="2163EE13" w:rsidR="00C65DEB" w:rsidRDefault="00C65DEB">
          <w:pPr>
            <w:pStyle w:val="TOC3"/>
            <w:tabs>
              <w:tab w:val="right" w:leader="dot" w:pos="8290"/>
            </w:tabs>
            <w:rPr>
              <w:ins w:id="168" w:author="Fei Gu" w:date="2021-05-19T10:37:00Z"/>
              <w:rFonts w:eastAsiaTheme="minorEastAsia"/>
              <w:kern w:val="0"/>
              <w:sz w:val="24"/>
              <w:szCs w:val="24"/>
            </w:rPr>
          </w:pPr>
          <w:ins w:id="16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Unit-test</w:t>
            </w:r>
            <w:r>
              <w:tab/>
            </w:r>
            <w:r w:rsidRPr="272F30FC">
              <w:rPr>
                <w:noProof/>
              </w:rPr>
              <w:fldChar w:fldCharType="begin"/>
            </w:r>
            <w:r w:rsidRPr="272F30FC">
              <w:rPr>
                <w:noProof/>
              </w:rPr>
              <w:instrText xml:space="preserve"> PAGEREF _Toc72313131 \h </w:instrText>
            </w:r>
          </w:ins>
          <w:r w:rsidRPr="272F30FC">
            <w:rPr>
              <w:noProof/>
            </w:rPr>
          </w:r>
          <w:r w:rsidRPr="272F30FC">
            <w:rPr>
              <w:noProof/>
            </w:rPr>
            <w:fldChar w:fldCharType="separate"/>
          </w:r>
          <w:ins w:id="170" w:author="Fei Gu" w:date="2021-05-19T10:37:00Z">
            <w:r w:rsidR="272F30FC" w:rsidRPr="272F30FC">
              <w:rPr>
                <w:noProof/>
              </w:rPr>
              <w:t>21</w:t>
            </w:r>
            <w:r w:rsidRPr="272F30FC">
              <w:rPr>
                <w:noProof/>
              </w:rPr>
              <w:fldChar w:fldCharType="end"/>
            </w:r>
            <w:r w:rsidRPr="272F30FC">
              <w:rPr>
                <w:rStyle w:val="Hyperlink"/>
                <w:noProof/>
              </w:rPr>
              <w:fldChar w:fldCharType="end"/>
            </w:r>
          </w:ins>
        </w:p>
        <w:p w14:paraId="55ACB0FD" w14:textId="6C8F8C6E" w:rsidR="00C65DEB" w:rsidRDefault="00C65DEB">
          <w:pPr>
            <w:pStyle w:val="TOC2"/>
            <w:tabs>
              <w:tab w:val="right" w:leader="dot" w:pos="8290"/>
            </w:tabs>
            <w:rPr>
              <w:ins w:id="171" w:author="Fei Gu" w:date="2021-05-19T10:37:00Z"/>
              <w:rFonts w:eastAsiaTheme="minorEastAsia"/>
              <w:b w:val="0"/>
              <w:kern w:val="0"/>
              <w:sz w:val="24"/>
              <w:szCs w:val="24"/>
            </w:rPr>
          </w:pPr>
          <w:ins w:id="17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Design Class Diagram</w:t>
            </w:r>
            <w:r>
              <w:tab/>
            </w:r>
            <w:r w:rsidRPr="272F30FC">
              <w:rPr>
                <w:noProof/>
              </w:rPr>
              <w:fldChar w:fldCharType="begin"/>
            </w:r>
            <w:r w:rsidRPr="272F30FC">
              <w:rPr>
                <w:noProof/>
              </w:rPr>
              <w:instrText xml:space="preserve"> PAGEREF _Toc72313132 \h </w:instrText>
            </w:r>
          </w:ins>
          <w:r w:rsidRPr="272F30FC">
            <w:rPr>
              <w:noProof/>
            </w:rPr>
          </w:r>
          <w:r w:rsidRPr="272F30FC">
            <w:rPr>
              <w:noProof/>
            </w:rPr>
            <w:fldChar w:fldCharType="separate"/>
          </w:r>
          <w:ins w:id="173" w:author="Fei Gu" w:date="2021-05-19T10:37:00Z">
            <w:r w:rsidR="272F30FC" w:rsidRPr="272F30FC">
              <w:rPr>
                <w:noProof/>
              </w:rPr>
              <w:t>22</w:t>
            </w:r>
            <w:r w:rsidRPr="272F30FC">
              <w:rPr>
                <w:noProof/>
              </w:rPr>
              <w:fldChar w:fldCharType="end"/>
            </w:r>
            <w:r w:rsidRPr="272F30FC">
              <w:rPr>
                <w:rStyle w:val="Hyperlink"/>
                <w:noProof/>
              </w:rPr>
              <w:fldChar w:fldCharType="end"/>
            </w:r>
          </w:ins>
        </w:p>
        <w:p w14:paraId="5D0EBE8A" w14:textId="781E7DB5" w:rsidR="00C65DEB" w:rsidRDefault="00C65DEB">
          <w:pPr>
            <w:pStyle w:val="TOC2"/>
            <w:tabs>
              <w:tab w:val="right" w:leader="dot" w:pos="8290"/>
            </w:tabs>
            <w:rPr>
              <w:ins w:id="174" w:author="Fei Gu" w:date="2021-05-19T10:37:00Z"/>
              <w:rFonts w:eastAsiaTheme="minorEastAsia"/>
              <w:b w:val="0"/>
              <w:kern w:val="0"/>
              <w:sz w:val="24"/>
              <w:szCs w:val="24"/>
            </w:rPr>
          </w:pPr>
          <w:ins w:id="17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Sequence diagram</w:t>
            </w:r>
            <w:r>
              <w:tab/>
            </w:r>
            <w:r w:rsidRPr="272F30FC">
              <w:rPr>
                <w:noProof/>
              </w:rPr>
              <w:fldChar w:fldCharType="begin"/>
            </w:r>
            <w:r w:rsidRPr="272F30FC">
              <w:rPr>
                <w:noProof/>
              </w:rPr>
              <w:instrText xml:space="preserve"> PAGEREF _Toc72313133 \h </w:instrText>
            </w:r>
          </w:ins>
          <w:r w:rsidRPr="272F30FC">
            <w:rPr>
              <w:noProof/>
            </w:rPr>
          </w:r>
          <w:r w:rsidRPr="272F30FC">
            <w:rPr>
              <w:noProof/>
            </w:rPr>
            <w:fldChar w:fldCharType="separate"/>
          </w:r>
          <w:ins w:id="176" w:author="Fei Gu" w:date="2021-05-19T10:37:00Z">
            <w:r w:rsidR="272F30FC" w:rsidRPr="272F30FC">
              <w:rPr>
                <w:noProof/>
              </w:rPr>
              <w:t>23</w:t>
            </w:r>
            <w:r w:rsidRPr="272F30FC">
              <w:rPr>
                <w:noProof/>
              </w:rPr>
              <w:fldChar w:fldCharType="end"/>
            </w:r>
            <w:r w:rsidRPr="272F30FC">
              <w:rPr>
                <w:rStyle w:val="Hyperlink"/>
                <w:noProof/>
              </w:rPr>
              <w:fldChar w:fldCharType="end"/>
            </w:r>
          </w:ins>
        </w:p>
        <w:p w14:paraId="19B08BCD" w14:textId="4E6CA9DD" w:rsidR="00C65DEB" w:rsidRDefault="00C65DEB">
          <w:pPr>
            <w:pStyle w:val="TOC1"/>
            <w:tabs>
              <w:tab w:val="right" w:leader="dot" w:pos="8290"/>
            </w:tabs>
            <w:rPr>
              <w:ins w:id="177" w:author="Fei Gu" w:date="2021-05-19T10:37:00Z"/>
              <w:rFonts w:eastAsiaTheme="minorEastAsia"/>
              <w:b w:val="0"/>
              <w:i w:val="0"/>
              <w:kern w:val="0"/>
            </w:rPr>
          </w:pPr>
          <w:ins w:id="17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Conclusion</w:t>
            </w:r>
            <w:r>
              <w:tab/>
            </w:r>
            <w:r w:rsidRPr="272F30FC">
              <w:rPr>
                <w:noProof/>
              </w:rPr>
              <w:fldChar w:fldCharType="begin"/>
            </w:r>
            <w:r w:rsidRPr="272F30FC">
              <w:rPr>
                <w:noProof/>
              </w:rPr>
              <w:instrText xml:space="preserve"> PAGEREF _Toc72313134 \h </w:instrText>
            </w:r>
          </w:ins>
          <w:r w:rsidRPr="272F30FC">
            <w:rPr>
              <w:noProof/>
            </w:rPr>
          </w:r>
          <w:r w:rsidRPr="272F30FC">
            <w:rPr>
              <w:noProof/>
            </w:rPr>
            <w:fldChar w:fldCharType="separate"/>
          </w:r>
          <w:ins w:id="179" w:author="Fei Gu" w:date="2021-05-19T10:37:00Z">
            <w:r w:rsidR="272F30FC" w:rsidRPr="272F30FC">
              <w:rPr>
                <w:noProof/>
              </w:rPr>
              <w:t>24</w:t>
            </w:r>
            <w:r w:rsidRPr="272F30FC">
              <w:rPr>
                <w:noProof/>
              </w:rPr>
              <w:fldChar w:fldCharType="end"/>
            </w:r>
            <w:r w:rsidRPr="272F30FC">
              <w:rPr>
                <w:rStyle w:val="Hyperlink"/>
                <w:noProof/>
              </w:rPr>
              <w:fldChar w:fldCharType="end"/>
            </w:r>
          </w:ins>
        </w:p>
        <w:p w14:paraId="24EFFEE2" w14:textId="7101A0A6" w:rsidR="00C65DEB" w:rsidRDefault="00C65DEB">
          <w:pPr>
            <w:pStyle w:val="TOC1"/>
            <w:tabs>
              <w:tab w:val="right" w:leader="dot" w:pos="8290"/>
            </w:tabs>
            <w:rPr>
              <w:ins w:id="180" w:author="Fei Gu" w:date="2021-05-19T10:37:00Z"/>
              <w:rFonts w:eastAsiaTheme="minorEastAsia"/>
              <w:b w:val="0"/>
              <w:i w:val="0"/>
              <w:kern w:val="0"/>
            </w:rPr>
          </w:pPr>
          <w:ins w:id="18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Bibliography</w:t>
            </w:r>
            <w:r>
              <w:tab/>
            </w:r>
            <w:r w:rsidRPr="272F30FC">
              <w:rPr>
                <w:noProof/>
              </w:rPr>
              <w:fldChar w:fldCharType="begin"/>
            </w:r>
            <w:r w:rsidRPr="272F30FC">
              <w:rPr>
                <w:noProof/>
              </w:rPr>
              <w:instrText xml:space="preserve"> PAGEREF _Toc72313135 \h </w:instrText>
            </w:r>
          </w:ins>
          <w:r w:rsidRPr="272F30FC">
            <w:rPr>
              <w:noProof/>
            </w:rPr>
          </w:r>
          <w:r w:rsidRPr="272F30FC">
            <w:rPr>
              <w:noProof/>
            </w:rPr>
            <w:fldChar w:fldCharType="separate"/>
          </w:r>
          <w:ins w:id="182" w:author="Fei Gu" w:date="2021-05-19T10:37:00Z">
            <w:r w:rsidR="272F30FC" w:rsidRPr="272F30FC">
              <w:rPr>
                <w:noProof/>
              </w:rPr>
              <w:t>25</w:t>
            </w:r>
            <w:r w:rsidRPr="272F30FC">
              <w:rPr>
                <w:noProof/>
              </w:rPr>
              <w:fldChar w:fldCharType="end"/>
            </w:r>
            <w:r w:rsidRPr="272F30FC">
              <w:rPr>
                <w:rStyle w:val="Hyperlink"/>
                <w:noProof/>
              </w:rPr>
              <w:fldChar w:fldCharType="end"/>
            </w:r>
          </w:ins>
        </w:p>
        <w:p w14:paraId="2611DB8D" w14:textId="11983814" w:rsidR="00C65DEB" w:rsidRDefault="00C65DEB">
          <w:pPr>
            <w:pStyle w:val="TOC1"/>
            <w:tabs>
              <w:tab w:val="right" w:leader="dot" w:pos="8290"/>
            </w:tabs>
            <w:rPr>
              <w:ins w:id="183" w:author="Fei Gu" w:date="2021-05-19T10:37:00Z"/>
              <w:rFonts w:eastAsiaTheme="minorEastAsia"/>
              <w:b w:val="0"/>
              <w:i w:val="0"/>
              <w:kern w:val="0"/>
            </w:rPr>
          </w:pPr>
          <w:ins w:id="18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Appendices</w:t>
            </w:r>
            <w:r>
              <w:tab/>
            </w:r>
            <w:r w:rsidRPr="272F30FC">
              <w:rPr>
                <w:noProof/>
              </w:rPr>
              <w:fldChar w:fldCharType="begin"/>
            </w:r>
            <w:r w:rsidRPr="272F30FC">
              <w:rPr>
                <w:noProof/>
              </w:rPr>
              <w:instrText xml:space="preserve"> PAGEREF _Toc72313136 \h </w:instrText>
            </w:r>
          </w:ins>
          <w:r w:rsidRPr="272F30FC">
            <w:rPr>
              <w:noProof/>
            </w:rPr>
          </w:r>
          <w:r w:rsidRPr="272F30FC">
            <w:rPr>
              <w:noProof/>
            </w:rPr>
            <w:fldChar w:fldCharType="separate"/>
          </w:r>
          <w:ins w:id="185" w:author="Fei Gu" w:date="2021-05-19T10:37:00Z">
            <w:r w:rsidR="272F30FC" w:rsidRPr="272F30FC">
              <w:rPr>
                <w:noProof/>
              </w:rPr>
              <w:t>26</w:t>
            </w:r>
            <w:r w:rsidRPr="272F30FC">
              <w:rPr>
                <w:noProof/>
              </w:rPr>
              <w:fldChar w:fldCharType="end"/>
            </w:r>
            <w:r w:rsidRPr="272F30FC">
              <w:rPr>
                <w:rStyle w:val="Hyperlink"/>
                <w:noProof/>
              </w:rPr>
              <w:fldChar w:fldCharType="end"/>
            </w:r>
          </w:ins>
        </w:p>
        <w:p w14:paraId="7AA87D53" w14:textId="41DF41C2" w:rsidR="00AB5AF1" w:rsidDel="00DC79B9" w:rsidRDefault="00AB5AF1">
          <w:pPr>
            <w:pStyle w:val="TOC1"/>
            <w:tabs>
              <w:tab w:val="right" w:leader="dot" w:pos="8290"/>
            </w:tabs>
            <w:rPr>
              <w:del w:id="186" w:author="Fei Gu" w:date="2021-05-13T23:58:00Z"/>
              <w:rFonts w:eastAsiaTheme="minorEastAsia"/>
              <w:b w:val="0"/>
              <w:i w:val="0"/>
              <w:noProof/>
              <w:kern w:val="0"/>
            </w:rPr>
          </w:pPr>
          <w:del w:id="187"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"_Toc71841994"</w:delInstrText>
            </w:r>
            <w:r w:rsidRPr="272F30FC">
              <w:rPr>
                <w:rStyle w:val="Hyperlink"/>
                <w:noProof/>
              </w:rPr>
              <w:delInstrText xml:space="preserve"> </w:delInstrText>
            </w:r>
            <w:r w:rsidRPr="69AB202C">
              <w:rPr>
                <w:rStyle w:val="Hyperlink"/>
                <w:b w:val="0"/>
                <w:bCs w:val="0"/>
                <w:i w:val="0"/>
                <w:iCs w:val="0"/>
              </w:rPr>
              <w:fldChar w:fldCharType="separate"/>
            </w:r>
          </w:del>
          <w:ins w:id="188" w:author="Fei Gu" w:date="2021-05-19T10:37:00Z">
            <w:r w:rsidR="272F30FC" w:rsidRPr="272F30FC">
              <w:rPr>
                <w:rStyle w:val="Hyperlink"/>
                <w:b w:val="0"/>
                <w:bCs w:val="0"/>
                <w:noProof/>
                <w:lang w:val="en-GB"/>
              </w:rPr>
              <w:t>Error! Hyperlink reference not valid.</w:t>
            </w:r>
          </w:ins>
          <w:del w:id="189" w:author="Fei Gu" w:date="2021-05-13T23:58:00Z">
            <w:r w:rsidRPr="272F30FC" w:rsidDel="272F30FC">
              <w:rPr>
                <w:rStyle w:val="Hyperlink"/>
                <w:noProof/>
              </w:rPr>
              <w:delText>PROJECT TITLE</w:delText>
            </w:r>
            <w:r>
              <w:tab/>
            </w:r>
            <w:r>
              <w:rPr>
                <w:b w:val="0"/>
                <w:bCs w:val="0"/>
                <w:i w:val="0"/>
                <w:iCs w:val="0"/>
              </w:rPr>
              <w:fldChar w:fldCharType="begin"/>
            </w:r>
            <w:r w:rsidRPr="272F30FC">
              <w:rPr>
                <w:noProof/>
              </w:rPr>
              <w:delInstrText xml:space="preserve"> PAGEREF _Toc71841994 \h </w:delInstrText>
            </w:r>
            <w:r>
              <w:rPr>
                <w:b w:val="0"/>
                <w:bCs w:val="0"/>
                <w:i w:val="0"/>
                <w:iCs w:val="0"/>
              </w:rPr>
            </w:r>
            <w:r>
              <w:rPr>
                <w:b w:val="0"/>
                <w:bCs w:val="0"/>
                <w:i w:val="0"/>
                <w:iCs w:val="0"/>
              </w:rPr>
              <w:fldChar w:fldCharType="separate"/>
            </w:r>
            <w:r w:rsidRPr="272F30FC" w:rsidDel="272F30FC">
              <w:rPr>
                <w:noProof/>
              </w:rPr>
              <w:delText>1</w:delText>
            </w:r>
            <w:r>
              <w:rPr>
                <w:b w:val="0"/>
                <w:bCs w:val="0"/>
                <w:i w:val="0"/>
                <w:iCs w:val="0"/>
              </w:rPr>
              <w:fldChar w:fldCharType="end"/>
            </w:r>
            <w:r w:rsidRPr="69AB202C">
              <w:rPr>
                <w:rStyle w:val="Hyperlink"/>
                <w:b w:val="0"/>
                <w:bCs w:val="0"/>
                <w:i w:val="0"/>
                <w:iCs w:val="0"/>
              </w:rPr>
              <w:fldChar w:fldCharType="end"/>
            </w:r>
          </w:del>
        </w:p>
        <w:p w14:paraId="2CDCC87F" w14:textId="3E7FE4A1" w:rsidR="00AB5AF1" w:rsidDel="00DC79B9" w:rsidRDefault="00AB5AF1">
          <w:pPr>
            <w:pStyle w:val="TOC2"/>
            <w:tabs>
              <w:tab w:val="right" w:leader="dot" w:pos="8290"/>
            </w:tabs>
            <w:rPr>
              <w:del w:id="190" w:author="Fei Gu" w:date="2021-05-13T23:58:00Z"/>
              <w:rFonts w:eastAsiaTheme="minorEastAsia"/>
              <w:b w:val="0"/>
              <w:noProof/>
              <w:kern w:val="0"/>
              <w:sz w:val="24"/>
              <w:szCs w:val="24"/>
            </w:rPr>
          </w:pPr>
          <w:del w:id="191"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"_Toc71841995"</w:delInstrText>
            </w:r>
            <w:r w:rsidRPr="272F30FC">
              <w:rPr>
                <w:rStyle w:val="Hyperlink"/>
                <w:noProof/>
              </w:rPr>
              <w:delInstrText xml:space="preserve"> </w:delInstrText>
            </w:r>
            <w:r w:rsidRPr="69AB202C">
              <w:rPr>
                <w:rStyle w:val="Hyperlink"/>
                <w:b w:val="0"/>
                <w:bCs w:val="0"/>
              </w:rPr>
              <w:fldChar w:fldCharType="separate"/>
            </w:r>
          </w:del>
          <w:ins w:id="192" w:author="Fei Gu" w:date="2021-05-19T10:37:00Z">
            <w:r w:rsidR="272F30FC" w:rsidRPr="272F30FC">
              <w:rPr>
                <w:rStyle w:val="Hyperlink"/>
                <w:b w:val="0"/>
                <w:bCs w:val="0"/>
                <w:noProof/>
                <w:lang w:val="en-GB"/>
              </w:rPr>
              <w:t>Error! Hyperlink reference not valid.</w:t>
            </w:r>
          </w:ins>
          <w:del w:id="193" w:author="Fei Gu" w:date="2021-05-13T23:58:00Z">
            <w:r w:rsidRPr="272F30FC" w:rsidDel="272F30FC">
              <w:rPr>
                <w:rStyle w:val="Hyperlink"/>
                <w:noProof/>
              </w:rPr>
              <w:delText>D20_2nd_Semester_Final_Project</w:delText>
            </w:r>
            <w:r>
              <w:tab/>
            </w:r>
            <w:r>
              <w:rPr>
                <w:b w:val="0"/>
                <w:bCs w:val="0"/>
              </w:rPr>
              <w:fldChar w:fldCharType="begin"/>
            </w:r>
            <w:r w:rsidRPr="272F30FC">
              <w:rPr>
                <w:noProof/>
              </w:rPr>
              <w:delInstrText xml:space="preserve"> PAGEREF _Toc71841995 \h </w:delInstrText>
            </w:r>
            <w:r>
              <w:rPr>
                <w:b w:val="0"/>
                <w:bCs w:val="0"/>
              </w:rPr>
            </w:r>
            <w:r>
              <w:rPr>
                <w:b w:val="0"/>
                <w:bCs w:val="0"/>
              </w:rPr>
              <w:fldChar w:fldCharType="separate"/>
            </w:r>
            <w:r w:rsidRPr="272F30FC" w:rsidDel="272F30FC">
              <w:rPr>
                <w:noProof/>
              </w:rPr>
              <w:delText>1</w:delText>
            </w:r>
            <w:r>
              <w:rPr>
                <w:b w:val="0"/>
                <w:bCs w:val="0"/>
              </w:rPr>
              <w:fldChar w:fldCharType="end"/>
            </w:r>
            <w:r w:rsidRPr="69AB202C">
              <w:rPr>
                <w:rStyle w:val="Hyperlink"/>
                <w:b w:val="0"/>
                <w:bCs w:val="0"/>
              </w:rPr>
              <w:fldChar w:fldCharType="end"/>
            </w:r>
          </w:del>
        </w:p>
        <w:p w14:paraId="2D0486FB" w14:textId="0F4833D8" w:rsidR="00AB5AF1" w:rsidDel="00DC79B9" w:rsidRDefault="00AB5AF1">
          <w:pPr>
            <w:pStyle w:val="TOC1"/>
            <w:tabs>
              <w:tab w:val="right" w:leader="dot" w:pos="8290"/>
            </w:tabs>
            <w:rPr>
              <w:del w:id="194" w:author="Fei Gu" w:date="2021-05-13T23:58:00Z"/>
              <w:rFonts w:eastAsiaTheme="minorEastAsia"/>
              <w:b w:val="0"/>
              <w:i w:val="0"/>
              <w:noProof/>
              <w:kern w:val="0"/>
            </w:rPr>
          </w:pPr>
          <w:del w:id="195"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"_Toc71841996"</w:delInstrText>
            </w:r>
            <w:r w:rsidRPr="272F30FC">
              <w:rPr>
                <w:rStyle w:val="Hyperlink"/>
                <w:noProof/>
              </w:rPr>
              <w:delInstrText xml:space="preserve"> </w:delInstrText>
            </w:r>
            <w:r w:rsidRPr="69AB202C">
              <w:rPr>
                <w:rStyle w:val="Hyperlink"/>
                <w:b w:val="0"/>
                <w:bCs w:val="0"/>
                <w:i w:val="0"/>
                <w:iCs w:val="0"/>
              </w:rPr>
              <w:fldChar w:fldCharType="separate"/>
            </w:r>
          </w:del>
          <w:ins w:id="196" w:author="Fei Gu" w:date="2021-05-19T10:37:00Z">
            <w:r w:rsidR="272F30FC" w:rsidRPr="272F30FC">
              <w:rPr>
                <w:rStyle w:val="Hyperlink"/>
                <w:b w:val="0"/>
                <w:bCs w:val="0"/>
                <w:noProof/>
                <w:lang w:val="en-GB"/>
              </w:rPr>
              <w:t>Error! Hyperlink reference not valid.</w:t>
            </w:r>
          </w:ins>
          <w:del w:id="197" w:author="Fei Gu" w:date="2021-05-13T23:58:00Z">
            <w:r w:rsidRPr="272F30FC" w:rsidDel="272F30FC">
              <w:rPr>
                <w:rStyle w:val="Hyperlink"/>
                <w:noProof/>
              </w:rPr>
              <w:delText>Preface</w:delText>
            </w:r>
            <w:r>
              <w:tab/>
            </w:r>
            <w:r>
              <w:rPr>
                <w:b w:val="0"/>
                <w:bCs w:val="0"/>
                <w:i w:val="0"/>
                <w:iCs w:val="0"/>
              </w:rPr>
              <w:fldChar w:fldCharType="begin"/>
            </w:r>
            <w:r w:rsidRPr="272F30FC">
              <w:rPr>
                <w:noProof/>
              </w:rPr>
              <w:delInstrText xml:space="preserve"> PAGEREF _Toc71841996 \h </w:delInstrText>
            </w:r>
            <w:r>
              <w:rPr>
                <w:b w:val="0"/>
                <w:bCs w:val="0"/>
                <w:i w:val="0"/>
                <w:iCs w:val="0"/>
              </w:rPr>
            </w:r>
            <w:r>
              <w:rPr>
                <w:b w:val="0"/>
                <w:bCs w:val="0"/>
                <w:i w:val="0"/>
                <w:iCs w:val="0"/>
              </w:rPr>
              <w:fldChar w:fldCharType="separate"/>
            </w:r>
            <w:r w:rsidRPr="272F30FC" w:rsidDel="272F30FC">
              <w:rPr>
                <w:noProof/>
              </w:rPr>
              <w:delText>2</w:delText>
            </w:r>
            <w:r>
              <w:rPr>
                <w:b w:val="0"/>
                <w:bCs w:val="0"/>
                <w:i w:val="0"/>
                <w:iCs w:val="0"/>
              </w:rPr>
              <w:fldChar w:fldCharType="end"/>
            </w:r>
            <w:r w:rsidRPr="69AB202C">
              <w:rPr>
                <w:rStyle w:val="Hyperlink"/>
                <w:b w:val="0"/>
                <w:bCs w:val="0"/>
                <w:i w:val="0"/>
                <w:iCs w:val="0"/>
              </w:rPr>
              <w:fldChar w:fldCharType="end"/>
            </w:r>
          </w:del>
        </w:p>
        <w:p w14:paraId="21BB12AB" w14:textId="07B1F377" w:rsidR="00AB5AF1" w:rsidDel="00DC79B9" w:rsidRDefault="00AB5AF1">
          <w:pPr>
            <w:pStyle w:val="TOC1"/>
            <w:tabs>
              <w:tab w:val="right" w:leader="dot" w:pos="8290"/>
            </w:tabs>
            <w:rPr>
              <w:del w:id="198" w:author="Fei Gu" w:date="2021-05-13T23:58:00Z"/>
              <w:rFonts w:eastAsiaTheme="minorEastAsia"/>
              <w:b w:val="0"/>
              <w:i w:val="0"/>
              <w:noProof/>
              <w:kern w:val="0"/>
            </w:rPr>
          </w:pPr>
          <w:del w:id="199"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"_Toc71841997"</w:delInstrText>
            </w:r>
            <w:r w:rsidRPr="272F30FC">
              <w:rPr>
                <w:rStyle w:val="Hyperlink"/>
                <w:noProof/>
              </w:rPr>
              <w:delInstrText xml:space="preserve"> </w:delInstrText>
            </w:r>
            <w:r w:rsidRPr="69AB202C">
              <w:rPr>
                <w:rStyle w:val="Hyperlink"/>
                <w:b w:val="0"/>
                <w:bCs w:val="0"/>
                <w:i w:val="0"/>
                <w:iCs w:val="0"/>
              </w:rPr>
              <w:fldChar w:fldCharType="separate"/>
            </w:r>
          </w:del>
          <w:ins w:id="200" w:author="Fei Gu" w:date="2021-05-19T10:37:00Z">
            <w:r w:rsidR="272F30FC" w:rsidRPr="272F30FC">
              <w:rPr>
                <w:rStyle w:val="Hyperlink"/>
                <w:b w:val="0"/>
                <w:bCs w:val="0"/>
                <w:noProof/>
                <w:lang w:val="en-GB"/>
              </w:rPr>
              <w:t>Error! Hyperlink reference not valid.</w:t>
            </w:r>
          </w:ins>
          <w:del w:id="201" w:author="Fei Gu" w:date="2021-05-13T23:58:00Z">
            <w:r w:rsidRPr="272F30FC" w:rsidDel="272F30FC">
              <w:rPr>
                <w:rStyle w:val="Hyperlink"/>
                <w:noProof/>
              </w:rPr>
              <w:delText>Resource</w:delText>
            </w:r>
            <w:r>
              <w:tab/>
            </w:r>
            <w:r>
              <w:rPr>
                <w:b w:val="0"/>
                <w:bCs w:val="0"/>
                <w:i w:val="0"/>
                <w:iCs w:val="0"/>
              </w:rPr>
              <w:fldChar w:fldCharType="begin"/>
            </w:r>
            <w:r w:rsidRPr="272F30FC">
              <w:rPr>
                <w:noProof/>
              </w:rPr>
              <w:delInstrText xml:space="preserve"> PAGEREF _Toc71841997 \h </w:delInstrText>
            </w:r>
            <w:r>
              <w:rPr>
                <w:b w:val="0"/>
                <w:bCs w:val="0"/>
                <w:i w:val="0"/>
                <w:iCs w:val="0"/>
              </w:rPr>
            </w:r>
            <w:r>
              <w:rPr>
                <w:b w:val="0"/>
                <w:bCs w:val="0"/>
                <w:i w:val="0"/>
                <w:iCs w:val="0"/>
              </w:rPr>
              <w:fldChar w:fldCharType="separate"/>
            </w:r>
            <w:r w:rsidRPr="272F30FC" w:rsidDel="272F30FC">
              <w:rPr>
                <w:noProof/>
              </w:rPr>
              <w:delText>2</w:delText>
            </w:r>
            <w:r>
              <w:rPr>
                <w:b w:val="0"/>
                <w:bCs w:val="0"/>
                <w:i w:val="0"/>
                <w:iCs w:val="0"/>
              </w:rPr>
              <w:fldChar w:fldCharType="end"/>
            </w:r>
            <w:r w:rsidRPr="69AB202C">
              <w:rPr>
                <w:rStyle w:val="Hyperlink"/>
                <w:b w:val="0"/>
                <w:bCs w:val="0"/>
                <w:i w:val="0"/>
                <w:iCs w:val="0"/>
              </w:rPr>
              <w:fldChar w:fldCharType="end"/>
            </w:r>
          </w:del>
        </w:p>
        <w:p w14:paraId="20C7E88A" w14:textId="37379149" w:rsidR="00AB5AF1" w:rsidDel="00DC79B9" w:rsidRDefault="00AB5AF1">
          <w:pPr>
            <w:pStyle w:val="TOC1"/>
            <w:tabs>
              <w:tab w:val="right" w:leader="dot" w:pos="8290"/>
            </w:tabs>
            <w:rPr>
              <w:del w:id="202" w:author="Fei Gu" w:date="2021-05-13T23:58:00Z"/>
              <w:rFonts w:eastAsiaTheme="minorEastAsia"/>
              <w:b w:val="0"/>
              <w:i w:val="0"/>
              <w:noProof/>
              <w:kern w:val="0"/>
            </w:rPr>
          </w:pPr>
          <w:del w:id="203"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"_Toc71841998"</w:delInstrText>
            </w:r>
            <w:r w:rsidRPr="272F30FC">
              <w:rPr>
                <w:rStyle w:val="Hyperlink"/>
                <w:noProof/>
              </w:rPr>
              <w:delInstrText xml:space="preserve"> </w:delInstrText>
            </w:r>
            <w:r w:rsidRPr="69AB202C">
              <w:rPr>
                <w:rStyle w:val="Hyperlink"/>
                <w:b w:val="0"/>
                <w:bCs w:val="0"/>
                <w:i w:val="0"/>
                <w:iCs w:val="0"/>
              </w:rPr>
              <w:fldChar w:fldCharType="separate"/>
            </w:r>
          </w:del>
          <w:ins w:id="204" w:author="Fei Gu" w:date="2021-05-19T10:37:00Z">
            <w:r w:rsidR="272F30FC" w:rsidRPr="272F30FC">
              <w:rPr>
                <w:rStyle w:val="Hyperlink"/>
                <w:b w:val="0"/>
                <w:bCs w:val="0"/>
                <w:noProof/>
                <w:lang w:val="en-GB"/>
              </w:rPr>
              <w:t>Error! Hyperlink reference not valid.</w:t>
            </w:r>
          </w:ins>
          <w:del w:id="205" w:author="Fei Gu" w:date="2021-05-13T23:58:00Z">
            <w:r w:rsidRPr="272F30FC" w:rsidDel="272F30FC">
              <w:rPr>
                <w:rStyle w:val="Hyperlink"/>
                <w:noProof/>
              </w:rPr>
              <w:delText>Introduction</w:delText>
            </w:r>
            <w:r>
              <w:tab/>
            </w:r>
            <w:r>
              <w:rPr>
                <w:b w:val="0"/>
                <w:bCs w:val="0"/>
                <w:i w:val="0"/>
                <w:iCs w:val="0"/>
              </w:rPr>
              <w:fldChar w:fldCharType="begin"/>
            </w:r>
            <w:r w:rsidRPr="272F30FC">
              <w:rPr>
                <w:noProof/>
              </w:rPr>
              <w:delInstrText xml:space="preserve"> PAGEREF _Toc71841998 \h </w:delInstrText>
            </w:r>
            <w:r>
              <w:rPr>
                <w:b w:val="0"/>
                <w:bCs w:val="0"/>
                <w:i w:val="0"/>
                <w:iCs w:val="0"/>
              </w:rPr>
            </w:r>
            <w:r>
              <w:rPr>
                <w:b w:val="0"/>
                <w:bCs w:val="0"/>
                <w:i w:val="0"/>
                <w:iCs w:val="0"/>
              </w:rPr>
              <w:fldChar w:fldCharType="separate"/>
            </w:r>
            <w:r w:rsidRPr="272F30FC" w:rsidDel="272F30FC">
              <w:rPr>
                <w:noProof/>
              </w:rPr>
              <w:delText>4</w:delText>
            </w:r>
            <w:r>
              <w:rPr>
                <w:b w:val="0"/>
                <w:bCs w:val="0"/>
                <w:i w:val="0"/>
                <w:iCs w:val="0"/>
              </w:rPr>
              <w:fldChar w:fldCharType="end"/>
            </w:r>
            <w:r w:rsidRPr="69AB202C">
              <w:rPr>
                <w:rStyle w:val="Hyperlink"/>
                <w:b w:val="0"/>
                <w:bCs w:val="0"/>
                <w:i w:val="0"/>
                <w:iCs w:val="0"/>
              </w:rPr>
              <w:fldChar w:fldCharType="end"/>
            </w:r>
          </w:del>
        </w:p>
        <w:p w14:paraId="3030B560" w14:textId="0AED1026" w:rsidR="00AB5AF1" w:rsidDel="00DC79B9" w:rsidRDefault="00AB5AF1">
          <w:pPr>
            <w:pStyle w:val="TOC1"/>
            <w:tabs>
              <w:tab w:val="right" w:leader="dot" w:pos="8290"/>
            </w:tabs>
            <w:rPr>
              <w:del w:id="206" w:author="Fei Gu" w:date="2021-05-13T23:58:00Z"/>
              <w:rFonts w:eastAsiaTheme="minorEastAsia"/>
              <w:b w:val="0"/>
              <w:i w:val="0"/>
              <w:noProof/>
              <w:kern w:val="0"/>
            </w:rPr>
          </w:pPr>
          <w:del w:id="207"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"_Toc71841999"</w:delInstrText>
            </w:r>
            <w:r w:rsidRPr="272F30FC">
              <w:rPr>
                <w:rStyle w:val="Hyperlink"/>
                <w:noProof/>
              </w:rPr>
              <w:delInstrText xml:space="preserve"> </w:delInstrText>
            </w:r>
            <w:r w:rsidRPr="69AB202C">
              <w:rPr>
                <w:rStyle w:val="Hyperlink"/>
                <w:b w:val="0"/>
                <w:bCs w:val="0"/>
                <w:i w:val="0"/>
                <w:iCs w:val="0"/>
              </w:rPr>
              <w:fldChar w:fldCharType="separate"/>
            </w:r>
          </w:del>
          <w:ins w:id="208" w:author="Fei Gu" w:date="2021-05-19T10:37:00Z">
            <w:r w:rsidR="272F30FC" w:rsidRPr="272F30FC">
              <w:rPr>
                <w:rStyle w:val="Hyperlink"/>
                <w:b w:val="0"/>
                <w:bCs w:val="0"/>
                <w:noProof/>
                <w:lang w:val="en-GB"/>
              </w:rPr>
              <w:t>Error! Hyperlink reference not valid.</w:t>
            </w:r>
          </w:ins>
          <w:del w:id="209" w:author="Fei Gu" w:date="2021-05-13T23:58:00Z">
            <w:r w:rsidRPr="272F30FC" w:rsidDel="272F30FC">
              <w:rPr>
                <w:rStyle w:val="Hyperlink"/>
                <w:noProof/>
              </w:rPr>
              <w:delText>Case study</w:delText>
            </w:r>
            <w:r>
              <w:tab/>
            </w:r>
            <w:r>
              <w:rPr>
                <w:b w:val="0"/>
                <w:bCs w:val="0"/>
                <w:i w:val="0"/>
                <w:iCs w:val="0"/>
              </w:rPr>
              <w:fldChar w:fldCharType="begin"/>
            </w:r>
            <w:r w:rsidRPr="272F30FC">
              <w:rPr>
                <w:noProof/>
              </w:rPr>
              <w:delInstrText xml:space="preserve"> PAGEREF _Toc71841999 \h </w:delInstrText>
            </w:r>
            <w:r>
              <w:rPr>
                <w:b w:val="0"/>
                <w:bCs w:val="0"/>
                <w:i w:val="0"/>
                <w:iCs w:val="0"/>
              </w:rPr>
            </w:r>
            <w:r>
              <w:rPr>
                <w:b w:val="0"/>
                <w:bCs w:val="0"/>
                <w:i w:val="0"/>
                <w:iCs w:val="0"/>
              </w:rPr>
              <w:fldChar w:fldCharType="separate"/>
            </w:r>
            <w:r w:rsidRPr="272F30FC" w:rsidDel="272F30FC">
              <w:rPr>
                <w:noProof/>
              </w:rPr>
              <w:delText>5</w:delText>
            </w:r>
            <w:r>
              <w:rPr>
                <w:b w:val="0"/>
                <w:bCs w:val="0"/>
                <w:i w:val="0"/>
                <w:iCs w:val="0"/>
              </w:rPr>
              <w:fldChar w:fldCharType="end"/>
            </w:r>
            <w:r w:rsidRPr="69AB202C">
              <w:rPr>
                <w:rStyle w:val="Hyperlink"/>
                <w:b w:val="0"/>
                <w:bCs w:val="0"/>
                <w:i w:val="0"/>
                <w:iCs w:val="0"/>
              </w:rPr>
              <w:fldChar w:fldCharType="end"/>
            </w:r>
          </w:del>
        </w:p>
        <w:p w14:paraId="57AAE30A" w14:textId="34FAD9BA" w:rsidR="00AB5AF1" w:rsidDel="00DC79B9" w:rsidRDefault="00AB5AF1">
          <w:pPr>
            <w:pStyle w:val="TOC1"/>
            <w:tabs>
              <w:tab w:val="right" w:leader="dot" w:pos="8290"/>
            </w:tabs>
            <w:rPr>
              <w:del w:id="210" w:author="Fei Gu" w:date="2021-05-13T23:58:00Z"/>
              <w:rFonts w:eastAsiaTheme="minorEastAsia"/>
              <w:b w:val="0"/>
              <w:i w:val="0"/>
              <w:noProof/>
              <w:kern w:val="0"/>
            </w:rPr>
          </w:pPr>
          <w:del w:id="211"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"_Toc71842000"</w:delInstrText>
            </w:r>
            <w:r w:rsidRPr="272F30FC">
              <w:rPr>
                <w:rStyle w:val="Hyperlink"/>
                <w:noProof/>
              </w:rPr>
              <w:delInstrText xml:space="preserve"> </w:delInstrText>
            </w:r>
            <w:r w:rsidRPr="69AB202C">
              <w:rPr>
                <w:rStyle w:val="Hyperlink"/>
                <w:b w:val="0"/>
                <w:bCs w:val="0"/>
                <w:i w:val="0"/>
                <w:iCs w:val="0"/>
              </w:rPr>
              <w:fldChar w:fldCharType="separate"/>
            </w:r>
          </w:del>
          <w:ins w:id="212" w:author="Fei Gu" w:date="2021-05-19T10:37:00Z">
            <w:r w:rsidR="272F30FC" w:rsidRPr="272F30FC">
              <w:rPr>
                <w:rStyle w:val="Hyperlink"/>
                <w:b w:val="0"/>
                <w:bCs w:val="0"/>
                <w:noProof/>
                <w:lang w:val="en-GB"/>
              </w:rPr>
              <w:t>Error! Hyperlink reference not valid.</w:t>
            </w:r>
          </w:ins>
          <w:del w:id="213" w:author="Fei Gu" w:date="2021-05-13T23:58:00Z">
            <w:r w:rsidRPr="272F30FC" w:rsidDel="272F30FC">
              <w:rPr>
                <w:rStyle w:val="Hyperlink"/>
                <w:noProof/>
              </w:rPr>
              <w:delText>Requirement study</w:delText>
            </w:r>
            <w:r>
              <w:tab/>
            </w:r>
            <w:r>
              <w:rPr>
                <w:b w:val="0"/>
                <w:bCs w:val="0"/>
                <w:i w:val="0"/>
                <w:iCs w:val="0"/>
              </w:rPr>
              <w:fldChar w:fldCharType="begin"/>
            </w:r>
            <w:r w:rsidRPr="272F30FC">
              <w:rPr>
                <w:noProof/>
              </w:rPr>
              <w:delInstrText xml:space="preserve"> PAGEREF _Toc71842000 \h </w:delInstrText>
            </w:r>
            <w:r>
              <w:rPr>
                <w:b w:val="0"/>
                <w:bCs w:val="0"/>
                <w:i w:val="0"/>
                <w:iCs w:val="0"/>
              </w:rPr>
            </w:r>
            <w:r>
              <w:rPr>
                <w:b w:val="0"/>
                <w:bCs w:val="0"/>
                <w:i w:val="0"/>
                <w:iCs w:val="0"/>
              </w:rPr>
              <w:fldChar w:fldCharType="separate"/>
            </w:r>
            <w:r w:rsidRPr="272F30FC" w:rsidDel="272F30FC">
              <w:rPr>
                <w:noProof/>
              </w:rPr>
              <w:delText>6</w:delText>
            </w:r>
            <w:r>
              <w:rPr>
                <w:b w:val="0"/>
                <w:bCs w:val="0"/>
                <w:i w:val="0"/>
                <w:iCs w:val="0"/>
              </w:rPr>
              <w:fldChar w:fldCharType="end"/>
            </w:r>
            <w:r w:rsidRPr="69AB202C">
              <w:rPr>
                <w:rStyle w:val="Hyperlink"/>
                <w:b w:val="0"/>
                <w:bCs w:val="0"/>
                <w:i w:val="0"/>
                <w:iCs w:val="0"/>
              </w:rPr>
              <w:fldChar w:fldCharType="end"/>
            </w:r>
          </w:del>
        </w:p>
        <w:p w14:paraId="51D4D531" w14:textId="33230AE0" w:rsidR="00AB5AF1" w:rsidDel="00DC79B9" w:rsidRDefault="00AB5AF1">
          <w:pPr>
            <w:pStyle w:val="TOC1"/>
            <w:tabs>
              <w:tab w:val="right" w:leader="dot" w:pos="8290"/>
            </w:tabs>
            <w:rPr>
              <w:del w:id="214" w:author="Fei Gu" w:date="2021-05-13T23:58:00Z"/>
              <w:rFonts w:eastAsiaTheme="minorEastAsia"/>
              <w:b w:val="0"/>
              <w:i w:val="0"/>
              <w:noProof/>
              <w:kern w:val="0"/>
            </w:rPr>
          </w:pPr>
          <w:del w:id="215"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"_Toc71842001"</w:delInstrText>
            </w:r>
            <w:r w:rsidRPr="272F30FC">
              <w:rPr>
                <w:rStyle w:val="Hyperlink"/>
                <w:noProof/>
              </w:rPr>
              <w:delInstrText xml:space="preserve"> </w:delInstrText>
            </w:r>
            <w:r w:rsidRPr="69AB202C">
              <w:rPr>
                <w:rStyle w:val="Hyperlink"/>
                <w:b w:val="0"/>
                <w:bCs w:val="0"/>
                <w:i w:val="0"/>
                <w:iCs w:val="0"/>
              </w:rPr>
              <w:fldChar w:fldCharType="separate"/>
            </w:r>
          </w:del>
          <w:ins w:id="216" w:author="Fei Gu" w:date="2021-05-19T10:37:00Z">
            <w:r w:rsidR="272F30FC" w:rsidRPr="272F30FC">
              <w:rPr>
                <w:rStyle w:val="Hyperlink"/>
                <w:b w:val="0"/>
                <w:bCs w:val="0"/>
                <w:noProof/>
                <w:lang w:val="en-GB"/>
              </w:rPr>
              <w:t>Error! Hyperlink reference not valid.</w:t>
            </w:r>
          </w:ins>
          <w:del w:id="217" w:author="Fei Gu" w:date="2021-05-13T23:58:00Z">
            <w:r w:rsidRPr="272F30FC" w:rsidDel="272F30FC">
              <w:rPr>
                <w:rStyle w:val="Hyperlink"/>
                <w:noProof/>
              </w:rPr>
              <w:delText>Delimitations</w:delText>
            </w:r>
            <w:r>
              <w:tab/>
            </w:r>
            <w:r>
              <w:rPr>
                <w:b w:val="0"/>
                <w:bCs w:val="0"/>
                <w:i w:val="0"/>
                <w:iCs w:val="0"/>
              </w:rPr>
              <w:fldChar w:fldCharType="begin"/>
            </w:r>
            <w:r w:rsidRPr="272F30FC">
              <w:rPr>
                <w:noProof/>
              </w:rPr>
              <w:delInstrText xml:space="preserve"> PAGEREF _Toc71842001 \h </w:delInstrText>
            </w:r>
            <w:r>
              <w:rPr>
                <w:b w:val="0"/>
                <w:bCs w:val="0"/>
                <w:i w:val="0"/>
                <w:iCs w:val="0"/>
              </w:rPr>
            </w:r>
            <w:r>
              <w:rPr>
                <w:b w:val="0"/>
                <w:bCs w:val="0"/>
                <w:i w:val="0"/>
                <w:iCs w:val="0"/>
              </w:rPr>
              <w:fldChar w:fldCharType="separate"/>
            </w:r>
            <w:r w:rsidRPr="272F30FC" w:rsidDel="272F30FC">
              <w:rPr>
                <w:noProof/>
              </w:rPr>
              <w:delText>7</w:delText>
            </w:r>
            <w:r>
              <w:rPr>
                <w:b w:val="0"/>
                <w:bCs w:val="0"/>
                <w:i w:val="0"/>
                <w:iCs w:val="0"/>
              </w:rPr>
              <w:fldChar w:fldCharType="end"/>
            </w:r>
            <w:r w:rsidRPr="69AB202C">
              <w:rPr>
                <w:rStyle w:val="Hyperlink"/>
                <w:b w:val="0"/>
                <w:bCs w:val="0"/>
                <w:i w:val="0"/>
                <w:iCs w:val="0"/>
              </w:rPr>
              <w:fldChar w:fldCharType="end"/>
            </w:r>
          </w:del>
        </w:p>
        <w:p w14:paraId="6D039B7B" w14:textId="56716E6A" w:rsidR="00AB5AF1" w:rsidDel="00DC79B9" w:rsidRDefault="00AB5AF1">
          <w:pPr>
            <w:pStyle w:val="TOC1"/>
            <w:tabs>
              <w:tab w:val="right" w:leader="dot" w:pos="8290"/>
            </w:tabs>
            <w:rPr>
              <w:del w:id="218" w:author="Fei Gu" w:date="2021-05-13T23:58:00Z"/>
              <w:rFonts w:eastAsiaTheme="minorEastAsia"/>
              <w:b w:val="0"/>
              <w:i w:val="0"/>
              <w:noProof/>
              <w:kern w:val="0"/>
            </w:rPr>
          </w:pPr>
          <w:del w:id="219"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"_Toc71842002"</w:delInstrText>
            </w:r>
            <w:r w:rsidRPr="272F30FC">
              <w:rPr>
                <w:rStyle w:val="Hyperlink"/>
                <w:noProof/>
              </w:rPr>
              <w:delInstrText xml:space="preserve"> </w:delInstrText>
            </w:r>
            <w:r w:rsidRPr="69AB202C">
              <w:rPr>
                <w:rStyle w:val="Hyperlink"/>
                <w:b w:val="0"/>
                <w:bCs w:val="0"/>
                <w:i w:val="0"/>
                <w:iCs w:val="0"/>
              </w:rPr>
              <w:fldChar w:fldCharType="separate"/>
            </w:r>
          </w:del>
          <w:ins w:id="220" w:author="Fei Gu" w:date="2021-05-19T10:37:00Z">
            <w:r w:rsidR="272F30FC" w:rsidRPr="272F30FC">
              <w:rPr>
                <w:rStyle w:val="Hyperlink"/>
                <w:b w:val="0"/>
                <w:bCs w:val="0"/>
                <w:noProof/>
                <w:lang w:val="en-GB"/>
              </w:rPr>
              <w:t>Error! Hyperlink reference not valid.</w:t>
            </w:r>
          </w:ins>
          <w:del w:id="221" w:author="Fei Gu" w:date="2021-05-13T23:58:00Z">
            <w:r w:rsidRPr="272F30FC" w:rsidDel="272F30FC">
              <w:rPr>
                <w:rStyle w:val="Hyperlink"/>
                <w:noProof/>
              </w:rPr>
              <w:delText>Domain analyses</w:delText>
            </w:r>
            <w:r>
              <w:tab/>
            </w:r>
            <w:r>
              <w:rPr>
                <w:b w:val="0"/>
                <w:bCs w:val="0"/>
                <w:i w:val="0"/>
                <w:iCs w:val="0"/>
              </w:rPr>
              <w:fldChar w:fldCharType="begin"/>
            </w:r>
            <w:r w:rsidRPr="272F30FC">
              <w:rPr>
                <w:noProof/>
              </w:rPr>
              <w:delInstrText xml:space="preserve"> PAGEREF _Toc71842002 \h </w:delInstrText>
            </w:r>
            <w:r>
              <w:rPr>
                <w:b w:val="0"/>
                <w:bCs w:val="0"/>
                <w:i w:val="0"/>
                <w:iCs w:val="0"/>
              </w:rPr>
            </w:r>
            <w:r>
              <w:rPr>
                <w:b w:val="0"/>
                <w:bCs w:val="0"/>
                <w:i w:val="0"/>
                <w:iCs w:val="0"/>
              </w:rPr>
              <w:fldChar w:fldCharType="separate"/>
            </w:r>
            <w:r w:rsidRPr="272F30FC" w:rsidDel="272F30FC">
              <w:rPr>
                <w:noProof/>
              </w:rPr>
              <w:delText>8</w:delText>
            </w:r>
            <w:r>
              <w:rPr>
                <w:b w:val="0"/>
                <w:bCs w:val="0"/>
                <w:i w:val="0"/>
                <w:iCs w:val="0"/>
              </w:rPr>
              <w:fldChar w:fldCharType="end"/>
            </w:r>
            <w:r w:rsidRPr="69AB202C">
              <w:rPr>
                <w:rStyle w:val="Hyperlink"/>
                <w:b w:val="0"/>
                <w:bCs w:val="0"/>
                <w:i w:val="0"/>
                <w:iCs w:val="0"/>
              </w:rPr>
              <w:fldChar w:fldCharType="end"/>
            </w:r>
          </w:del>
        </w:p>
        <w:p w14:paraId="3E709FFD" w14:textId="69C2FA77" w:rsidR="00AB5AF1" w:rsidDel="00DC79B9" w:rsidRDefault="00AB5AF1">
          <w:pPr>
            <w:pStyle w:val="TOC2"/>
            <w:tabs>
              <w:tab w:val="right" w:leader="dot" w:pos="8290"/>
            </w:tabs>
            <w:rPr>
              <w:del w:id="222" w:author="Fei Gu" w:date="2021-05-13T23:58:00Z"/>
              <w:rFonts w:eastAsiaTheme="minorEastAsia"/>
              <w:b w:val="0"/>
              <w:noProof/>
              <w:kern w:val="0"/>
              <w:sz w:val="24"/>
              <w:szCs w:val="24"/>
            </w:rPr>
          </w:pPr>
          <w:del w:id="223"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"_Toc71842003"</w:delInstrText>
            </w:r>
            <w:r w:rsidRPr="272F30FC">
              <w:rPr>
                <w:rStyle w:val="Hyperlink"/>
                <w:noProof/>
              </w:rPr>
              <w:delInstrText xml:space="preserve"> </w:delInstrText>
            </w:r>
            <w:r w:rsidRPr="69AB202C">
              <w:rPr>
                <w:rStyle w:val="Hyperlink"/>
                <w:b w:val="0"/>
                <w:bCs w:val="0"/>
              </w:rPr>
              <w:fldChar w:fldCharType="separate"/>
            </w:r>
          </w:del>
          <w:ins w:id="224" w:author="Fei Gu" w:date="2021-05-19T10:37:00Z">
            <w:r w:rsidR="272F30FC" w:rsidRPr="272F30FC">
              <w:rPr>
                <w:rStyle w:val="Hyperlink"/>
                <w:b w:val="0"/>
                <w:bCs w:val="0"/>
                <w:noProof/>
                <w:lang w:val="en-GB"/>
              </w:rPr>
              <w:t>Error! Hyperlink reference not valid.</w:t>
            </w:r>
          </w:ins>
          <w:del w:id="225" w:author="Fei Gu" w:date="2021-05-13T23:58:00Z">
            <w:r w:rsidRPr="272F30FC" w:rsidDel="272F30FC">
              <w:rPr>
                <w:rStyle w:val="Hyperlink"/>
                <w:noProof/>
              </w:rPr>
              <w:delText>Vision</w:delText>
            </w:r>
            <w:r>
              <w:tab/>
            </w:r>
            <w:r>
              <w:rPr>
                <w:b w:val="0"/>
                <w:bCs w:val="0"/>
              </w:rPr>
              <w:fldChar w:fldCharType="begin"/>
            </w:r>
            <w:r w:rsidRPr="272F30FC">
              <w:rPr>
                <w:noProof/>
              </w:rPr>
              <w:delInstrText xml:space="preserve"> PAGEREF _Toc71842003 \h </w:delInstrText>
            </w:r>
            <w:r>
              <w:rPr>
                <w:b w:val="0"/>
                <w:bCs w:val="0"/>
              </w:rPr>
            </w:r>
            <w:r>
              <w:rPr>
                <w:b w:val="0"/>
                <w:bCs w:val="0"/>
              </w:rPr>
              <w:fldChar w:fldCharType="separate"/>
            </w:r>
            <w:r w:rsidRPr="272F30FC" w:rsidDel="272F30FC">
              <w:rPr>
                <w:noProof/>
              </w:rPr>
              <w:delText>8</w:delText>
            </w:r>
            <w:r>
              <w:rPr>
                <w:b w:val="0"/>
                <w:bCs w:val="0"/>
              </w:rPr>
              <w:fldChar w:fldCharType="end"/>
            </w:r>
            <w:r w:rsidRPr="69AB202C">
              <w:rPr>
                <w:rStyle w:val="Hyperlink"/>
                <w:b w:val="0"/>
                <w:bCs w:val="0"/>
              </w:rPr>
              <w:fldChar w:fldCharType="end"/>
            </w:r>
          </w:del>
        </w:p>
        <w:p w14:paraId="01B692BE" w14:textId="085B443F" w:rsidR="00AB5AF1" w:rsidDel="00DC79B9" w:rsidRDefault="00AB5AF1">
          <w:pPr>
            <w:pStyle w:val="TOC2"/>
            <w:tabs>
              <w:tab w:val="right" w:leader="dot" w:pos="8290"/>
            </w:tabs>
            <w:rPr>
              <w:del w:id="226" w:author="Fei Gu" w:date="2021-05-13T23:58:00Z"/>
              <w:rFonts w:eastAsiaTheme="minorEastAsia"/>
              <w:b w:val="0"/>
              <w:noProof/>
              <w:kern w:val="0"/>
              <w:sz w:val="24"/>
              <w:szCs w:val="24"/>
            </w:rPr>
          </w:pPr>
          <w:del w:id="227"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"_Toc71842004"</w:delInstrText>
            </w:r>
            <w:r w:rsidRPr="272F30FC">
              <w:rPr>
                <w:rStyle w:val="Hyperlink"/>
                <w:noProof/>
              </w:rPr>
              <w:delInstrText xml:space="preserve"> </w:delInstrText>
            </w:r>
            <w:r w:rsidRPr="69AB202C">
              <w:rPr>
                <w:rStyle w:val="Hyperlink"/>
                <w:b w:val="0"/>
                <w:bCs w:val="0"/>
              </w:rPr>
              <w:fldChar w:fldCharType="separate"/>
            </w:r>
          </w:del>
          <w:ins w:id="228" w:author="Fei Gu" w:date="2021-05-19T10:37:00Z">
            <w:r w:rsidR="272F30FC" w:rsidRPr="272F30FC">
              <w:rPr>
                <w:rStyle w:val="Hyperlink"/>
                <w:b w:val="0"/>
                <w:bCs w:val="0"/>
                <w:noProof/>
                <w:lang w:val="en-GB"/>
              </w:rPr>
              <w:t>Error! Hyperlink reference not valid.</w:t>
            </w:r>
          </w:ins>
          <w:del w:id="229" w:author="Fei Gu" w:date="2021-05-13T23:58:00Z">
            <w:r w:rsidRPr="272F30FC" w:rsidDel="272F30FC">
              <w:rPr>
                <w:rStyle w:val="Hyperlink"/>
                <w:noProof/>
              </w:rPr>
              <w:delText>Data dictionary</w:delText>
            </w:r>
            <w:r>
              <w:tab/>
            </w:r>
            <w:r>
              <w:rPr>
                <w:b w:val="0"/>
                <w:bCs w:val="0"/>
              </w:rPr>
              <w:fldChar w:fldCharType="begin"/>
            </w:r>
            <w:r w:rsidRPr="272F30FC">
              <w:rPr>
                <w:noProof/>
              </w:rPr>
              <w:delInstrText xml:space="preserve"> PAGEREF _Toc71842004 \h </w:delInstrText>
            </w:r>
            <w:r>
              <w:rPr>
                <w:b w:val="0"/>
                <w:bCs w:val="0"/>
              </w:rPr>
            </w:r>
            <w:r>
              <w:rPr>
                <w:b w:val="0"/>
                <w:bCs w:val="0"/>
              </w:rPr>
              <w:fldChar w:fldCharType="separate"/>
            </w:r>
            <w:r w:rsidRPr="272F30FC" w:rsidDel="272F30FC">
              <w:rPr>
                <w:noProof/>
              </w:rPr>
              <w:delText>8</w:delText>
            </w:r>
            <w:r>
              <w:rPr>
                <w:b w:val="0"/>
                <w:bCs w:val="0"/>
              </w:rPr>
              <w:fldChar w:fldCharType="end"/>
            </w:r>
            <w:r w:rsidRPr="69AB202C">
              <w:rPr>
                <w:rStyle w:val="Hyperlink"/>
                <w:b w:val="0"/>
                <w:bCs w:val="0"/>
              </w:rPr>
              <w:fldChar w:fldCharType="end"/>
            </w:r>
          </w:del>
        </w:p>
        <w:p w14:paraId="542830BB" w14:textId="67F2BE1C" w:rsidR="00AB5AF1" w:rsidDel="00DC79B9" w:rsidRDefault="00AB5AF1">
          <w:pPr>
            <w:pStyle w:val="TOC2"/>
            <w:tabs>
              <w:tab w:val="right" w:leader="dot" w:pos="8290"/>
            </w:tabs>
            <w:rPr>
              <w:del w:id="230" w:author="Fei Gu" w:date="2021-05-13T23:58:00Z"/>
              <w:rFonts w:eastAsiaTheme="minorEastAsia"/>
              <w:b w:val="0"/>
              <w:noProof/>
              <w:kern w:val="0"/>
              <w:sz w:val="24"/>
              <w:szCs w:val="24"/>
            </w:rPr>
          </w:pPr>
          <w:del w:id="231"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"_Toc71842005"</w:delInstrText>
            </w:r>
            <w:r w:rsidRPr="272F30FC">
              <w:rPr>
                <w:rStyle w:val="Hyperlink"/>
                <w:noProof/>
              </w:rPr>
              <w:delInstrText xml:space="preserve"> </w:delInstrText>
            </w:r>
            <w:r w:rsidRPr="69AB202C">
              <w:rPr>
                <w:rStyle w:val="Hyperlink"/>
                <w:b w:val="0"/>
                <w:bCs w:val="0"/>
              </w:rPr>
              <w:fldChar w:fldCharType="separate"/>
            </w:r>
          </w:del>
          <w:ins w:id="232" w:author="Fei Gu" w:date="2021-05-19T10:37:00Z">
            <w:r w:rsidR="272F30FC" w:rsidRPr="272F30FC">
              <w:rPr>
                <w:rStyle w:val="Hyperlink"/>
                <w:b w:val="0"/>
                <w:bCs w:val="0"/>
                <w:noProof/>
                <w:lang w:val="en-GB"/>
              </w:rPr>
              <w:t>Error! Hyperlink reference not valid.</w:t>
            </w:r>
          </w:ins>
          <w:del w:id="233" w:author="Fei Gu" w:date="2021-05-13T23:58:00Z">
            <w:r w:rsidRPr="272F30FC" w:rsidDel="272F30FC">
              <w:rPr>
                <w:rStyle w:val="Hyperlink"/>
                <w:noProof/>
              </w:rPr>
              <w:delText>Domain model</w:delText>
            </w:r>
            <w:r>
              <w:tab/>
            </w:r>
            <w:r>
              <w:rPr>
                <w:b w:val="0"/>
                <w:bCs w:val="0"/>
              </w:rPr>
              <w:fldChar w:fldCharType="begin"/>
            </w:r>
            <w:r w:rsidRPr="272F30FC">
              <w:rPr>
                <w:noProof/>
              </w:rPr>
              <w:delInstrText xml:space="preserve"> PAGEREF _Toc71842005 \h </w:delInstrText>
            </w:r>
            <w:r>
              <w:rPr>
                <w:b w:val="0"/>
                <w:bCs w:val="0"/>
              </w:rPr>
            </w:r>
            <w:r>
              <w:rPr>
                <w:b w:val="0"/>
                <w:bCs w:val="0"/>
              </w:rPr>
              <w:fldChar w:fldCharType="separate"/>
            </w:r>
            <w:r w:rsidRPr="272F30FC" w:rsidDel="272F30FC">
              <w:rPr>
                <w:noProof/>
              </w:rPr>
              <w:delText>8</w:delText>
            </w:r>
            <w:r>
              <w:rPr>
                <w:b w:val="0"/>
                <w:bCs w:val="0"/>
              </w:rPr>
              <w:fldChar w:fldCharType="end"/>
            </w:r>
            <w:r w:rsidRPr="69AB202C">
              <w:rPr>
                <w:rStyle w:val="Hyperlink"/>
                <w:b w:val="0"/>
                <w:bCs w:val="0"/>
              </w:rPr>
              <w:fldChar w:fldCharType="end"/>
            </w:r>
          </w:del>
        </w:p>
        <w:p w14:paraId="24E24822" w14:textId="12CED61F" w:rsidR="00AB5AF1" w:rsidDel="00DC79B9" w:rsidRDefault="00AB5AF1">
          <w:pPr>
            <w:pStyle w:val="TOC1"/>
            <w:tabs>
              <w:tab w:val="right" w:leader="dot" w:pos="8290"/>
            </w:tabs>
            <w:rPr>
              <w:del w:id="234" w:author="Fei Gu" w:date="2021-05-13T23:58:00Z"/>
              <w:rFonts w:eastAsiaTheme="minorEastAsia"/>
              <w:b w:val="0"/>
              <w:i w:val="0"/>
              <w:noProof/>
              <w:kern w:val="0"/>
            </w:rPr>
          </w:pPr>
          <w:del w:id="235"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"_Toc71842006"</w:delInstrText>
            </w:r>
            <w:r w:rsidRPr="272F30FC">
              <w:rPr>
                <w:rStyle w:val="Hyperlink"/>
                <w:noProof/>
              </w:rPr>
              <w:delInstrText xml:space="preserve"> </w:delInstrText>
            </w:r>
            <w:r w:rsidRPr="69AB202C">
              <w:rPr>
                <w:rStyle w:val="Hyperlink"/>
                <w:b w:val="0"/>
                <w:bCs w:val="0"/>
                <w:i w:val="0"/>
                <w:iCs w:val="0"/>
              </w:rPr>
              <w:fldChar w:fldCharType="separate"/>
            </w:r>
          </w:del>
          <w:ins w:id="236" w:author="Fei Gu" w:date="2021-05-19T10:37:00Z">
            <w:r w:rsidR="272F30FC" w:rsidRPr="272F30FC">
              <w:rPr>
                <w:rStyle w:val="Hyperlink"/>
                <w:b w:val="0"/>
                <w:bCs w:val="0"/>
                <w:noProof/>
                <w:lang w:val="en-GB"/>
              </w:rPr>
              <w:t>Error! Hyperlink reference not valid.</w:t>
            </w:r>
          </w:ins>
          <w:del w:id="237" w:author="Fei Gu" w:date="2021-05-13T23:58:00Z">
            <w:r w:rsidRPr="272F30FC" w:rsidDel="272F30FC">
              <w:rPr>
                <w:rStyle w:val="Hyperlink"/>
                <w:noProof/>
              </w:rPr>
              <w:delText>UP</w:delText>
            </w:r>
            <w:r>
              <w:tab/>
            </w:r>
            <w:r>
              <w:rPr>
                <w:b w:val="0"/>
                <w:bCs w:val="0"/>
                <w:i w:val="0"/>
                <w:iCs w:val="0"/>
              </w:rPr>
              <w:fldChar w:fldCharType="begin"/>
            </w:r>
            <w:r w:rsidRPr="272F30FC">
              <w:rPr>
                <w:noProof/>
              </w:rPr>
              <w:delInstrText xml:space="preserve"> PAGEREF _Toc71842006 \h </w:delInstrText>
            </w:r>
            <w:r>
              <w:rPr>
                <w:b w:val="0"/>
                <w:bCs w:val="0"/>
                <w:i w:val="0"/>
                <w:iCs w:val="0"/>
              </w:rPr>
            </w:r>
            <w:r>
              <w:rPr>
                <w:b w:val="0"/>
                <w:bCs w:val="0"/>
                <w:i w:val="0"/>
                <w:iCs w:val="0"/>
              </w:rPr>
              <w:fldChar w:fldCharType="separate"/>
            </w:r>
            <w:r w:rsidRPr="272F30FC" w:rsidDel="272F30FC">
              <w:rPr>
                <w:noProof/>
              </w:rPr>
              <w:delText>9</w:delText>
            </w:r>
            <w:r>
              <w:rPr>
                <w:b w:val="0"/>
                <w:bCs w:val="0"/>
                <w:i w:val="0"/>
                <w:iCs w:val="0"/>
              </w:rPr>
              <w:fldChar w:fldCharType="end"/>
            </w:r>
            <w:r w:rsidRPr="69AB202C">
              <w:rPr>
                <w:rStyle w:val="Hyperlink"/>
                <w:b w:val="0"/>
                <w:bCs w:val="0"/>
                <w:i w:val="0"/>
                <w:iCs w:val="0"/>
              </w:rPr>
              <w:fldChar w:fldCharType="end"/>
            </w:r>
          </w:del>
        </w:p>
        <w:p w14:paraId="17F614CC" w14:textId="258E2679" w:rsidR="00AB5AF1" w:rsidDel="00DC79B9" w:rsidRDefault="00AB5AF1">
          <w:pPr>
            <w:pStyle w:val="TOC2"/>
            <w:tabs>
              <w:tab w:val="right" w:leader="dot" w:pos="8290"/>
            </w:tabs>
            <w:rPr>
              <w:del w:id="238" w:author="Fei Gu" w:date="2021-05-13T23:58:00Z"/>
              <w:rFonts w:eastAsiaTheme="minorEastAsia"/>
              <w:b w:val="0"/>
              <w:noProof/>
              <w:kern w:val="0"/>
              <w:sz w:val="24"/>
              <w:szCs w:val="24"/>
            </w:rPr>
          </w:pPr>
          <w:del w:id="239"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"_Toc71842007"</w:delInstrText>
            </w:r>
            <w:r w:rsidRPr="272F30FC">
              <w:rPr>
                <w:rStyle w:val="Hyperlink"/>
                <w:noProof/>
              </w:rPr>
              <w:delInstrText xml:space="preserve"> </w:delInstrText>
            </w:r>
            <w:r w:rsidRPr="69AB202C">
              <w:rPr>
                <w:rStyle w:val="Hyperlink"/>
                <w:b w:val="0"/>
                <w:bCs w:val="0"/>
              </w:rPr>
              <w:fldChar w:fldCharType="separate"/>
            </w:r>
          </w:del>
          <w:ins w:id="240" w:author="Fei Gu" w:date="2021-05-19T10:37:00Z">
            <w:r w:rsidR="272F30FC" w:rsidRPr="272F30FC">
              <w:rPr>
                <w:rStyle w:val="Hyperlink"/>
                <w:b w:val="0"/>
                <w:bCs w:val="0"/>
                <w:noProof/>
                <w:lang w:val="en-GB"/>
              </w:rPr>
              <w:t>Error! Hyperlink reference not valid.</w:t>
            </w:r>
          </w:ins>
          <w:del w:id="241" w:author="Fei Gu" w:date="2021-05-13T23:58:00Z">
            <w:r w:rsidRPr="272F30FC" w:rsidDel="272F30FC">
              <w:rPr>
                <w:rStyle w:val="Hyperlink"/>
                <w:noProof/>
              </w:rPr>
              <w:delText>Use Cases</w:delText>
            </w:r>
            <w:r>
              <w:tab/>
            </w:r>
            <w:r>
              <w:rPr>
                <w:b w:val="0"/>
                <w:bCs w:val="0"/>
              </w:rPr>
              <w:fldChar w:fldCharType="begin"/>
            </w:r>
            <w:r w:rsidRPr="272F30FC">
              <w:rPr>
                <w:noProof/>
              </w:rPr>
              <w:delInstrText xml:space="preserve"> PAGEREF _Toc71842007 \h </w:delInstrText>
            </w:r>
            <w:r>
              <w:rPr>
                <w:b w:val="0"/>
                <w:bCs w:val="0"/>
              </w:rPr>
            </w:r>
            <w:r>
              <w:rPr>
                <w:b w:val="0"/>
                <w:bCs w:val="0"/>
              </w:rPr>
              <w:fldChar w:fldCharType="separate"/>
            </w:r>
            <w:r w:rsidRPr="272F30FC" w:rsidDel="272F30FC">
              <w:rPr>
                <w:noProof/>
              </w:rPr>
              <w:delText>9</w:delText>
            </w:r>
            <w:r>
              <w:rPr>
                <w:b w:val="0"/>
                <w:bCs w:val="0"/>
              </w:rPr>
              <w:fldChar w:fldCharType="end"/>
            </w:r>
            <w:r w:rsidRPr="69AB202C">
              <w:rPr>
                <w:rStyle w:val="Hyperlink"/>
                <w:b w:val="0"/>
                <w:bCs w:val="0"/>
              </w:rPr>
              <w:fldChar w:fldCharType="end"/>
            </w:r>
          </w:del>
        </w:p>
        <w:p w14:paraId="5688A4C8" w14:textId="540B4ECD" w:rsidR="00AB5AF1" w:rsidDel="00DC79B9" w:rsidRDefault="00AB5AF1">
          <w:pPr>
            <w:pStyle w:val="TOC2"/>
            <w:tabs>
              <w:tab w:val="right" w:leader="dot" w:pos="8290"/>
            </w:tabs>
            <w:rPr>
              <w:del w:id="242" w:author="Fei Gu" w:date="2021-05-13T23:58:00Z"/>
              <w:rFonts w:eastAsiaTheme="minorEastAsia"/>
              <w:b w:val="0"/>
              <w:noProof/>
              <w:kern w:val="0"/>
              <w:sz w:val="24"/>
              <w:szCs w:val="24"/>
            </w:rPr>
          </w:pPr>
          <w:del w:id="243"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"_Toc71842008"</w:delInstrText>
            </w:r>
            <w:r w:rsidRPr="272F30FC">
              <w:rPr>
                <w:rStyle w:val="Hyperlink"/>
                <w:noProof/>
              </w:rPr>
              <w:delInstrText xml:space="preserve"> </w:delInstrText>
            </w:r>
            <w:r w:rsidRPr="69AB202C">
              <w:rPr>
                <w:rStyle w:val="Hyperlink"/>
                <w:b w:val="0"/>
                <w:bCs w:val="0"/>
              </w:rPr>
              <w:fldChar w:fldCharType="separate"/>
            </w:r>
          </w:del>
          <w:ins w:id="244" w:author="Fei Gu" w:date="2021-05-19T10:37:00Z">
            <w:r w:rsidR="272F30FC" w:rsidRPr="272F30FC">
              <w:rPr>
                <w:rStyle w:val="Hyperlink"/>
                <w:b w:val="0"/>
                <w:bCs w:val="0"/>
                <w:noProof/>
                <w:lang w:val="en-GB"/>
              </w:rPr>
              <w:t>Error! Hyperlink reference not valid.</w:t>
            </w:r>
          </w:ins>
          <w:del w:id="245" w:author="Fei Gu" w:date="2021-05-13T23:58:00Z">
            <w:r w:rsidRPr="272F30FC" w:rsidDel="272F30FC">
              <w:rPr>
                <w:rStyle w:val="Hyperlink"/>
                <w:noProof/>
              </w:rPr>
              <w:delText>Process flow</w:delText>
            </w:r>
            <w:r>
              <w:tab/>
            </w:r>
            <w:r>
              <w:rPr>
                <w:b w:val="0"/>
                <w:bCs w:val="0"/>
              </w:rPr>
              <w:fldChar w:fldCharType="begin"/>
            </w:r>
            <w:r w:rsidRPr="272F30FC">
              <w:rPr>
                <w:noProof/>
              </w:rPr>
              <w:delInstrText xml:space="preserve"> PAGEREF _Toc71842008 \h </w:delInstrText>
            </w:r>
            <w:r>
              <w:rPr>
                <w:b w:val="0"/>
                <w:bCs w:val="0"/>
              </w:rPr>
            </w:r>
            <w:r>
              <w:rPr>
                <w:b w:val="0"/>
                <w:bCs w:val="0"/>
              </w:rPr>
              <w:fldChar w:fldCharType="separate"/>
            </w:r>
            <w:r w:rsidRPr="272F30FC" w:rsidDel="272F30FC">
              <w:rPr>
                <w:noProof/>
              </w:rPr>
              <w:delText>9</w:delText>
            </w:r>
            <w:r>
              <w:rPr>
                <w:b w:val="0"/>
                <w:bCs w:val="0"/>
              </w:rPr>
              <w:fldChar w:fldCharType="end"/>
            </w:r>
            <w:r w:rsidRPr="69AB202C">
              <w:rPr>
                <w:rStyle w:val="Hyperlink"/>
                <w:b w:val="0"/>
                <w:bCs w:val="0"/>
              </w:rPr>
              <w:fldChar w:fldCharType="end"/>
            </w:r>
          </w:del>
        </w:p>
        <w:p w14:paraId="53268238" w14:textId="7C5670F8" w:rsidR="00AB5AF1" w:rsidDel="00DC79B9" w:rsidRDefault="00AB5AF1">
          <w:pPr>
            <w:pStyle w:val="TOC2"/>
            <w:tabs>
              <w:tab w:val="right" w:leader="dot" w:pos="8290"/>
            </w:tabs>
            <w:rPr>
              <w:del w:id="246" w:author="Fei Gu" w:date="2021-05-13T23:58:00Z"/>
              <w:rFonts w:eastAsiaTheme="minorEastAsia"/>
              <w:b w:val="0"/>
              <w:noProof/>
              <w:kern w:val="0"/>
              <w:sz w:val="24"/>
              <w:szCs w:val="24"/>
            </w:rPr>
          </w:pPr>
          <w:del w:id="247"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"_Toc71842009"</w:delInstrText>
            </w:r>
            <w:r w:rsidRPr="272F30FC">
              <w:rPr>
                <w:rStyle w:val="Hyperlink"/>
                <w:noProof/>
              </w:rPr>
              <w:delInstrText xml:space="preserve"> </w:delInstrText>
            </w:r>
            <w:r w:rsidRPr="69AB202C">
              <w:rPr>
                <w:rStyle w:val="Hyperlink"/>
                <w:b w:val="0"/>
                <w:bCs w:val="0"/>
              </w:rPr>
              <w:fldChar w:fldCharType="separate"/>
            </w:r>
          </w:del>
          <w:ins w:id="248" w:author="Fei Gu" w:date="2021-05-19T10:37:00Z">
            <w:r w:rsidR="272F30FC" w:rsidRPr="272F30FC">
              <w:rPr>
                <w:rStyle w:val="Hyperlink"/>
                <w:b w:val="0"/>
                <w:bCs w:val="0"/>
                <w:noProof/>
                <w:lang w:val="en-GB"/>
              </w:rPr>
              <w:t>Error! Hyperlink reference not valid.</w:t>
            </w:r>
          </w:ins>
          <w:del w:id="249" w:author="Fei Gu" w:date="2021-05-13T23:58:00Z">
            <w:r w:rsidRPr="272F30FC" w:rsidDel="272F30FC">
              <w:rPr>
                <w:rStyle w:val="Hyperlink"/>
                <w:noProof/>
              </w:rPr>
              <w:delText>SSDs</w:delText>
            </w:r>
            <w:r>
              <w:tab/>
            </w:r>
            <w:r>
              <w:rPr>
                <w:b w:val="0"/>
                <w:bCs w:val="0"/>
              </w:rPr>
              <w:fldChar w:fldCharType="begin"/>
            </w:r>
            <w:r w:rsidRPr="272F30FC">
              <w:rPr>
                <w:noProof/>
              </w:rPr>
              <w:delInstrText xml:space="preserve"> PAGEREF _Toc71842009 \h </w:delInstrText>
            </w:r>
            <w:r>
              <w:rPr>
                <w:b w:val="0"/>
                <w:bCs w:val="0"/>
              </w:rPr>
            </w:r>
            <w:r>
              <w:rPr>
                <w:b w:val="0"/>
                <w:bCs w:val="0"/>
              </w:rPr>
              <w:fldChar w:fldCharType="separate"/>
            </w:r>
            <w:r w:rsidRPr="272F30FC" w:rsidDel="272F30FC">
              <w:rPr>
                <w:noProof/>
              </w:rPr>
              <w:delText>9</w:delText>
            </w:r>
            <w:r>
              <w:rPr>
                <w:b w:val="0"/>
                <w:bCs w:val="0"/>
              </w:rPr>
              <w:fldChar w:fldCharType="end"/>
            </w:r>
            <w:r w:rsidRPr="69AB202C">
              <w:rPr>
                <w:rStyle w:val="Hyperlink"/>
                <w:b w:val="0"/>
                <w:bCs w:val="0"/>
              </w:rPr>
              <w:fldChar w:fldCharType="end"/>
            </w:r>
          </w:del>
        </w:p>
        <w:p w14:paraId="075E77F6" w14:textId="6CEDC071" w:rsidR="00AB5AF1" w:rsidDel="00DC79B9" w:rsidRDefault="00AB5AF1">
          <w:pPr>
            <w:pStyle w:val="TOC2"/>
            <w:tabs>
              <w:tab w:val="right" w:leader="dot" w:pos="8290"/>
            </w:tabs>
            <w:rPr>
              <w:del w:id="250" w:author="Fei Gu" w:date="2021-05-13T23:58:00Z"/>
              <w:rFonts w:eastAsiaTheme="minorEastAsia"/>
              <w:b w:val="0"/>
              <w:noProof/>
              <w:kern w:val="0"/>
              <w:sz w:val="24"/>
              <w:szCs w:val="24"/>
            </w:rPr>
          </w:pPr>
          <w:del w:id="251"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"_Toc71842010"</w:delInstrText>
            </w:r>
            <w:r w:rsidRPr="272F30FC">
              <w:rPr>
                <w:rStyle w:val="Hyperlink"/>
                <w:noProof/>
              </w:rPr>
              <w:delInstrText xml:space="preserve"> </w:delInstrText>
            </w:r>
            <w:r w:rsidRPr="69AB202C">
              <w:rPr>
                <w:rStyle w:val="Hyperlink"/>
                <w:b w:val="0"/>
                <w:bCs w:val="0"/>
              </w:rPr>
              <w:fldChar w:fldCharType="separate"/>
            </w:r>
          </w:del>
          <w:ins w:id="252" w:author="Fei Gu" w:date="2021-05-19T10:37:00Z">
            <w:r w:rsidR="272F30FC" w:rsidRPr="272F30FC">
              <w:rPr>
                <w:rStyle w:val="Hyperlink"/>
                <w:b w:val="0"/>
                <w:bCs w:val="0"/>
                <w:noProof/>
                <w:lang w:val="en-GB"/>
              </w:rPr>
              <w:t>Error! Hyperlink reference not valid.</w:t>
            </w:r>
          </w:ins>
          <w:del w:id="253" w:author="Fei Gu" w:date="2021-05-13T23:58:00Z">
            <w:r w:rsidRPr="272F30FC" w:rsidDel="272F30FC">
              <w:rPr>
                <w:rStyle w:val="Hyperlink"/>
                <w:noProof/>
              </w:rPr>
              <w:delText>SD</w:delText>
            </w:r>
            <w:r>
              <w:tab/>
            </w:r>
            <w:r>
              <w:rPr>
                <w:b w:val="0"/>
                <w:bCs w:val="0"/>
              </w:rPr>
              <w:fldChar w:fldCharType="begin"/>
            </w:r>
            <w:r w:rsidRPr="272F30FC">
              <w:rPr>
                <w:noProof/>
              </w:rPr>
              <w:delInstrText xml:space="preserve"> PAGEREF _Toc71842010 \h </w:delInstrText>
            </w:r>
            <w:r>
              <w:rPr>
                <w:b w:val="0"/>
                <w:bCs w:val="0"/>
              </w:rPr>
            </w:r>
            <w:r>
              <w:rPr>
                <w:b w:val="0"/>
                <w:bCs w:val="0"/>
              </w:rPr>
              <w:fldChar w:fldCharType="separate"/>
            </w:r>
            <w:r w:rsidRPr="272F30FC" w:rsidDel="272F30FC">
              <w:rPr>
                <w:noProof/>
              </w:rPr>
              <w:delText>9</w:delText>
            </w:r>
            <w:r>
              <w:rPr>
                <w:b w:val="0"/>
                <w:bCs w:val="0"/>
              </w:rPr>
              <w:fldChar w:fldCharType="end"/>
            </w:r>
            <w:r w:rsidRPr="69AB202C">
              <w:rPr>
                <w:rStyle w:val="Hyperlink"/>
                <w:b w:val="0"/>
                <w:bCs w:val="0"/>
              </w:rPr>
              <w:fldChar w:fldCharType="end"/>
            </w:r>
          </w:del>
        </w:p>
        <w:p w14:paraId="4E2CD522" w14:textId="33EA81A4" w:rsidR="00AB5AF1" w:rsidDel="00DC79B9" w:rsidRDefault="00AB5AF1">
          <w:pPr>
            <w:pStyle w:val="TOC1"/>
            <w:tabs>
              <w:tab w:val="right" w:leader="dot" w:pos="8290"/>
            </w:tabs>
            <w:rPr>
              <w:del w:id="254" w:author="Fei Gu" w:date="2021-05-13T23:58:00Z"/>
              <w:rFonts w:eastAsiaTheme="minorEastAsia"/>
              <w:b w:val="0"/>
              <w:i w:val="0"/>
              <w:noProof/>
              <w:kern w:val="0"/>
            </w:rPr>
          </w:pPr>
          <w:del w:id="255"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"_Toc71842011"</w:delInstrText>
            </w:r>
            <w:r w:rsidRPr="272F30FC">
              <w:rPr>
                <w:rStyle w:val="Hyperlink"/>
                <w:noProof/>
              </w:rPr>
              <w:delInstrText xml:space="preserve"> </w:delInstrText>
            </w:r>
            <w:r w:rsidRPr="69AB202C">
              <w:rPr>
                <w:rStyle w:val="Hyperlink"/>
                <w:b w:val="0"/>
                <w:bCs w:val="0"/>
                <w:i w:val="0"/>
                <w:iCs w:val="0"/>
              </w:rPr>
              <w:fldChar w:fldCharType="separate"/>
            </w:r>
          </w:del>
          <w:ins w:id="256" w:author="Fei Gu" w:date="2021-05-19T10:37:00Z">
            <w:r w:rsidR="272F30FC" w:rsidRPr="272F30FC">
              <w:rPr>
                <w:rStyle w:val="Hyperlink"/>
                <w:b w:val="0"/>
                <w:bCs w:val="0"/>
                <w:noProof/>
                <w:lang w:val="en-GB"/>
              </w:rPr>
              <w:t>Error! Hyperlink reference not valid.</w:t>
            </w:r>
          </w:ins>
          <w:del w:id="257" w:author="Fei Gu" w:date="2021-05-13T23:58:00Z">
            <w:r w:rsidRPr="272F30FC" w:rsidDel="272F30FC">
              <w:rPr>
                <w:rStyle w:val="Hyperlink"/>
                <w:noProof/>
              </w:rPr>
              <w:delText>Database analyses</w:delText>
            </w:r>
            <w:r>
              <w:tab/>
            </w:r>
            <w:r>
              <w:rPr>
                <w:b w:val="0"/>
                <w:bCs w:val="0"/>
                <w:i w:val="0"/>
                <w:iCs w:val="0"/>
              </w:rPr>
              <w:fldChar w:fldCharType="begin"/>
            </w:r>
            <w:r w:rsidRPr="272F30FC">
              <w:rPr>
                <w:noProof/>
              </w:rPr>
              <w:delInstrText xml:space="preserve"> PAGEREF _Toc71842011 \h </w:delInstrText>
            </w:r>
            <w:r>
              <w:rPr>
                <w:b w:val="0"/>
                <w:bCs w:val="0"/>
                <w:i w:val="0"/>
                <w:iCs w:val="0"/>
              </w:rPr>
            </w:r>
            <w:r>
              <w:rPr>
                <w:b w:val="0"/>
                <w:bCs w:val="0"/>
                <w:i w:val="0"/>
                <w:iCs w:val="0"/>
              </w:rPr>
              <w:fldChar w:fldCharType="separate"/>
            </w:r>
            <w:r w:rsidRPr="272F30FC" w:rsidDel="272F30FC">
              <w:rPr>
                <w:noProof/>
              </w:rPr>
              <w:delText>10</w:delText>
            </w:r>
            <w:r>
              <w:rPr>
                <w:b w:val="0"/>
                <w:bCs w:val="0"/>
                <w:i w:val="0"/>
                <w:iCs w:val="0"/>
              </w:rPr>
              <w:fldChar w:fldCharType="end"/>
            </w:r>
            <w:r w:rsidRPr="69AB202C">
              <w:rPr>
                <w:rStyle w:val="Hyperlink"/>
                <w:b w:val="0"/>
                <w:bCs w:val="0"/>
                <w:i w:val="0"/>
                <w:iCs w:val="0"/>
              </w:rPr>
              <w:fldChar w:fldCharType="end"/>
            </w:r>
          </w:del>
        </w:p>
        <w:p w14:paraId="28F95F1B" w14:textId="261AE0C2" w:rsidR="00AB5AF1" w:rsidDel="00DC79B9" w:rsidRDefault="00AB5AF1">
          <w:pPr>
            <w:pStyle w:val="TOC2"/>
            <w:tabs>
              <w:tab w:val="right" w:leader="dot" w:pos="8290"/>
            </w:tabs>
            <w:rPr>
              <w:del w:id="258" w:author="Fei Gu" w:date="2021-05-13T23:58:00Z"/>
              <w:rFonts w:eastAsiaTheme="minorEastAsia"/>
              <w:b w:val="0"/>
              <w:noProof/>
              <w:kern w:val="0"/>
              <w:sz w:val="24"/>
              <w:szCs w:val="24"/>
            </w:rPr>
          </w:pPr>
          <w:del w:id="259"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"_Toc71842012"</w:delInstrText>
            </w:r>
            <w:r w:rsidRPr="272F30FC">
              <w:rPr>
                <w:rStyle w:val="Hyperlink"/>
                <w:noProof/>
              </w:rPr>
              <w:delInstrText xml:space="preserve"> </w:delInstrText>
            </w:r>
            <w:r w:rsidRPr="69AB202C">
              <w:rPr>
                <w:rStyle w:val="Hyperlink"/>
                <w:b w:val="0"/>
                <w:bCs w:val="0"/>
              </w:rPr>
              <w:fldChar w:fldCharType="separate"/>
            </w:r>
          </w:del>
          <w:ins w:id="260" w:author="Fei Gu" w:date="2021-05-19T10:37:00Z">
            <w:r w:rsidR="272F30FC" w:rsidRPr="272F30FC">
              <w:rPr>
                <w:rStyle w:val="Hyperlink"/>
                <w:b w:val="0"/>
                <w:bCs w:val="0"/>
                <w:noProof/>
                <w:lang w:val="en-GB"/>
              </w:rPr>
              <w:t>Error! Hyperlink reference not valid.</w:t>
            </w:r>
          </w:ins>
          <w:del w:id="261" w:author="Fei Gu" w:date="2021-05-13T23:58:00Z">
            <w:r w:rsidRPr="272F30FC" w:rsidDel="272F30FC">
              <w:rPr>
                <w:rStyle w:val="Hyperlink"/>
                <w:noProof/>
              </w:rPr>
              <w:delText>Database Model (ERD)</w:delText>
            </w:r>
            <w:r>
              <w:tab/>
            </w:r>
            <w:r>
              <w:rPr>
                <w:b w:val="0"/>
                <w:bCs w:val="0"/>
              </w:rPr>
              <w:fldChar w:fldCharType="begin"/>
            </w:r>
            <w:r w:rsidRPr="272F30FC">
              <w:rPr>
                <w:noProof/>
              </w:rPr>
              <w:delInstrText xml:space="preserve"> PAGEREF _Toc71842012 \h </w:delInstrText>
            </w:r>
            <w:r>
              <w:rPr>
                <w:b w:val="0"/>
                <w:bCs w:val="0"/>
              </w:rPr>
            </w:r>
            <w:r>
              <w:rPr>
                <w:b w:val="0"/>
                <w:bCs w:val="0"/>
              </w:rPr>
              <w:fldChar w:fldCharType="separate"/>
            </w:r>
            <w:r w:rsidRPr="272F30FC" w:rsidDel="272F30FC">
              <w:rPr>
                <w:noProof/>
              </w:rPr>
              <w:delText>10</w:delText>
            </w:r>
            <w:r>
              <w:rPr>
                <w:b w:val="0"/>
                <w:bCs w:val="0"/>
              </w:rPr>
              <w:fldChar w:fldCharType="end"/>
            </w:r>
            <w:r w:rsidRPr="69AB202C">
              <w:rPr>
                <w:rStyle w:val="Hyperlink"/>
                <w:b w:val="0"/>
                <w:bCs w:val="0"/>
              </w:rPr>
              <w:fldChar w:fldCharType="end"/>
            </w:r>
          </w:del>
        </w:p>
        <w:p w14:paraId="01C25BEA" w14:textId="0F778EEB" w:rsidR="00AB5AF1" w:rsidDel="00DC79B9" w:rsidRDefault="00AB5AF1">
          <w:pPr>
            <w:pStyle w:val="TOC2"/>
            <w:tabs>
              <w:tab w:val="right" w:leader="dot" w:pos="8290"/>
            </w:tabs>
            <w:rPr>
              <w:del w:id="262" w:author="Fei Gu" w:date="2021-05-13T23:58:00Z"/>
              <w:rFonts w:eastAsiaTheme="minorEastAsia"/>
              <w:b w:val="0"/>
              <w:noProof/>
              <w:kern w:val="0"/>
              <w:sz w:val="24"/>
              <w:szCs w:val="24"/>
            </w:rPr>
          </w:pPr>
          <w:del w:id="263"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"_Toc71842013"</w:delInstrText>
            </w:r>
            <w:r w:rsidRPr="272F30FC">
              <w:rPr>
                <w:rStyle w:val="Hyperlink"/>
                <w:noProof/>
              </w:rPr>
              <w:delInstrText xml:space="preserve"> </w:delInstrText>
            </w:r>
            <w:r w:rsidRPr="69AB202C">
              <w:rPr>
                <w:rStyle w:val="Hyperlink"/>
                <w:b w:val="0"/>
                <w:bCs w:val="0"/>
              </w:rPr>
              <w:fldChar w:fldCharType="separate"/>
            </w:r>
          </w:del>
          <w:ins w:id="264" w:author="Fei Gu" w:date="2021-05-19T10:37:00Z">
            <w:r w:rsidR="272F30FC" w:rsidRPr="272F30FC">
              <w:rPr>
                <w:rStyle w:val="Hyperlink"/>
                <w:b w:val="0"/>
                <w:bCs w:val="0"/>
                <w:noProof/>
                <w:lang w:val="en-GB"/>
              </w:rPr>
              <w:t>Error! Hyperlink reference not valid.</w:t>
            </w:r>
          </w:ins>
          <w:del w:id="265" w:author="Fei Gu" w:date="2021-05-13T23:58:00Z">
            <w:r w:rsidRPr="272F30FC" w:rsidDel="272F30FC">
              <w:rPr>
                <w:rStyle w:val="Hyperlink"/>
                <w:noProof/>
              </w:rPr>
              <w:delText>Database relationship</w:delText>
            </w:r>
            <w:r>
              <w:tab/>
            </w:r>
            <w:r>
              <w:rPr>
                <w:b w:val="0"/>
                <w:bCs w:val="0"/>
              </w:rPr>
              <w:fldChar w:fldCharType="begin"/>
            </w:r>
            <w:r w:rsidRPr="272F30FC">
              <w:rPr>
                <w:noProof/>
              </w:rPr>
              <w:delInstrText xml:space="preserve"> PAGEREF _Toc71842013 \h </w:delInstrText>
            </w:r>
            <w:r>
              <w:rPr>
                <w:b w:val="0"/>
                <w:bCs w:val="0"/>
              </w:rPr>
            </w:r>
            <w:r>
              <w:rPr>
                <w:b w:val="0"/>
                <w:bCs w:val="0"/>
              </w:rPr>
              <w:fldChar w:fldCharType="separate"/>
            </w:r>
            <w:r w:rsidRPr="272F30FC" w:rsidDel="272F30FC">
              <w:rPr>
                <w:noProof/>
              </w:rPr>
              <w:delText>10</w:delText>
            </w:r>
            <w:r>
              <w:rPr>
                <w:b w:val="0"/>
                <w:bCs w:val="0"/>
              </w:rPr>
              <w:fldChar w:fldCharType="end"/>
            </w:r>
            <w:r w:rsidRPr="69AB202C">
              <w:rPr>
                <w:rStyle w:val="Hyperlink"/>
                <w:b w:val="0"/>
                <w:bCs w:val="0"/>
              </w:rPr>
              <w:fldChar w:fldCharType="end"/>
            </w:r>
          </w:del>
        </w:p>
        <w:p w14:paraId="184CCFF7" w14:textId="74F44042" w:rsidR="00AB5AF1" w:rsidDel="00DC79B9" w:rsidRDefault="00AB5AF1">
          <w:pPr>
            <w:pStyle w:val="TOC2"/>
            <w:tabs>
              <w:tab w:val="right" w:leader="dot" w:pos="8290"/>
            </w:tabs>
            <w:rPr>
              <w:del w:id="266" w:author="Fei Gu" w:date="2021-05-13T23:58:00Z"/>
              <w:rFonts w:eastAsiaTheme="minorEastAsia"/>
              <w:b w:val="0"/>
              <w:noProof/>
              <w:kern w:val="0"/>
              <w:sz w:val="24"/>
              <w:szCs w:val="24"/>
            </w:rPr>
          </w:pPr>
          <w:del w:id="267"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"_Toc71842014"</w:delInstrText>
            </w:r>
            <w:r w:rsidRPr="272F30FC">
              <w:rPr>
                <w:rStyle w:val="Hyperlink"/>
                <w:noProof/>
              </w:rPr>
              <w:delInstrText xml:space="preserve"> </w:delInstrText>
            </w:r>
            <w:r w:rsidRPr="69AB202C">
              <w:rPr>
                <w:rStyle w:val="Hyperlink"/>
                <w:b w:val="0"/>
                <w:bCs w:val="0"/>
              </w:rPr>
              <w:fldChar w:fldCharType="separate"/>
            </w:r>
          </w:del>
          <w:ins w:id="268" w:author="Fei Gu" w:date="2021-05-19T10:37:00Z">
            <w:r w:rsidR="272F30FC" w:rsidRPr="272F30FC">
              <w:rPr>
                <w:rStyle w:val="Hyperlink"/>
                <w:b w:val="0"/>
                <w:bCs w:val="0"/>
                <w:noProof/>
                <w:lang w:val="en-GB"/>
              </w:rPr>
              <w:t>Error! Hyperlink reference not valid.</w:t>
            </w:r>
          </w:ins>
          <w:del w:id="269" w:author="Fei Gu" w:date="2021-05-13T23:58:00Z">
            <w:r w:rsidRPr="272F30FC" w:rsidDel="272F30FC">
              <w:rPr>
                <w:rStyle w:val="Hyperlink"/>
                <w:noProof/>
              </w:rPr>
              <w:delText>JDBC</w:delText>
            </w:r>
            <w:r>
              <w:tab/>
            </w:r>
            <w:r>
              <w:rPr>
                <w:b w:val="0"/>
                <w:bCs w:val="0"/>
              </w:rPr>
              <w:fldChar w:fldCharType="begin"/>
            </w:r>
            <w:r w:rsidRPr="272F30FC">
              <w:rPr>
                <w:noProof/>
              </w:rPr>
              <w:delInstrText xml:space="preserve"> PAGEREF _Toc71842014 \h </w:delInstrText>
            </w:r>
            <w:r>
              <w:rPr>
                <w:b w:val="0"/>
                <w:bCs w:val="0"/>
              </w:rPr>
            </w:r>
            <w:r>
              <w:rPr>
                <w:b w:val="0"/>
                <w:bCs w:val="0"/>
              </w:rPr>
              <w:fldChar w:fldCharType="separate"/>
            </w:r>
            <w:r w:rsidRPr="272F30FC" w:rsidDel="272F30FC">
              <w:rPr>
                <w:noProof/>
              </w:rPr>
              <w:delText>10</w:delText>
            </w:r>
            <w:r>
              <w:rPr>
                <w:b w:val="0"/>
                <w:bCs w:val="0"/>
              </w:rPr>
              <w:fldChar w:fldCharType="end"/>
            </w:r>
            <w:r w:rsidRPr="69AB202C">
              <w:rPr>
                <w:rStyle w:val="Hyperlink"/>
                <w:b w:val="0"/>
                <w:bCs w:val="0"/>
              </w:rPr>
              <w:fldChar w:fldCharType="end"/>
            </w:r>
          </w:del>
        </w:p>
        <w:p w14:paraId="55D2F3CC" w14:textId="3C79EA88" w:rsidR="00AB5AF1" w:rsidDel="00DC79B9" w:rsidRDefault="00AB5AF1">
          <w:pPr>
            <w:pStyle w:val="TOC2"/>
            <w:tabs>
              <w:tab w:val="right" w:leader="dot" w:pos="8290"/>
            </w:tabs>
            <w:rPr>
              <w:del w:id="270" w:author="Fei Gu" w:date="2021-05-13T23:58:00Z"/>
              <w:rFonts w:eastAsiaTheme="minorEastAsia"/>
              <w:b w:val="0"/>
              <w:noProof/>
              <w:kern w:val="0"/>
              <w:sz w:val="24"/>
              <w:szCs w:val="24"/>
            </w:rPr>
          </w:pPr>
          <w:del w:id="271"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"_Toc71842015"</w:delInstrText>
            </w:r>
            <w:r w:rsidRPr="272F30FC">
              <w:rPr>
                <w:rStyle w:val="Hyperlink"/>
                <w:noProof/>
              </w:rPr>
              <w:delInstrText xml:space="preserve"> </w:delInstrText>
            </w:r>
            <w:r w:rsidRPr="69AB202C">
              <w:rPr>
                <w:rStyle w:val="Hyperlink"/>
                <w:b w:val="0"/>
                <w:bCs w:val="0"/>
              </w:rPr>
              <w:fldChar w:fldCharType="separate"/>
            </w:r>
          </w:del>
          <w:ins w:id="272" w:author="Fei Gu" w:date="2021-05-19T10:37:00Z">
            <w:r w:rsidR="272F30FC" w:rsidRPr="272F30FC">
              <w:rPr>
                <w:rStyle w:val="Hyperlink"/>
                <w:b w:val="0"/>
                <w:bCs w:val="0"/>
                <w:noProof/>
                <w:lang w:val="en-GB"/>
              </w:rPr>
              <w:t>Error! Hyperlink reference not valid.</w:t>
            </w:r>
          </w:ins>
          <w:del w:id="273" w:author="Fei Gu" w:date="2021-05-13T23:58:00Z">
            <w:r w:rsidRPr="272F30FC" w:rsidDel="272F30FC">
              <w:rPr>
                <w:rStyle w:val="Hyperlink"/>
                <w:noProof/>
              </w:rPr>
              <w:delText>Stored procedures</w:delText>
            </w:r>
            <w:r>
              <w:tab/>
            </w:r>
            <w:r>
              <w:rPr>
                <w:b w:val="0"/>
                <w:bCs w:val="0"/>
              </w:rPr>
              <w:fldChar w:fldCharType="begin"/>
            </w:r>
            <w:r w:rsidRPr="272F30FC">
              <w:rPr>
                <w:noProof/>
              </w:rPr>
              <w:delInstrText xml:space="preserve"> PAGEREF _Toc71842015 \h </w:delInstrText>
            </w:r>
            <w:r>
              <w:rPr>
                <w:b w:val="0"/>
                <w:bCs w:val="0"/>
              </w:rPr>
            </w:r>
            <w:r>
              <w:rPr>
                <w:b w:val="0"/>
                <w:bCs w:val="0"/>
              </w:rPr>
              <w:fldChar w:fldCharType="separate"/>
            </w:r>
            <w:r w:rsidRPr="272F30FC" w:rsidDel="272F30FC">
              <w:rPr>
                <w:noProof/>
              </w:rPr>
              <w:delText>10</w:delText>
            </w:r>
            <w:r>
              <w:rPr>
                <w:b w:val="0"/>
                <w:bCs w:val="0"/>
              </w:rPr>
              <w:fldChar w:fldCharType="end"/>
            </w:r>
            <w:r w:rsidRPr="69AB202C">
              <w:rPr>
                <w:rStyle w:val="Hyperlink"/>
                <w:b w:val="0"/>
                <w:bCs w:val="0"/>
              </w:rPr>
              <w:fldChar w:fldCharType="end"/>
            </w:r>
          </w:del>
        </w:p>
        <w:p w14:paraId="18DFCB61" w14:textId="774E981A" w:rsidR="00AB5AF1" w:rsidDel="00DC79B9" w:rsidRDefault="00AB5AF1">
          <w:pPr>
            <w:pStyle w:val="TOC1"/>
            <w:tabs>
              <w:tab w:val="right" w:leader="dot" w:pos="8290"/>
            </w:tabs>
            <w:rPr>
              <w:del w:id="274" w:author="Fei Gu" w:date="2021-05-13T23:58:00Z"/>
              <w:rFonts w:eastAsiaTheme="minorEastAsia"/>
              <w:b w:val="0"/>
              <w:i w:val="0"/>
              <w:noProof/>
              <w:kern w:val="0"/>
            </w:rPr>
          </w:pPr>
          <w:del w:id="275"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"_Toc71842016"</w:delInstrText>
            </w:r>
            <w:r w:rsidRPr="272F30FC">
              <w:rPr>
                <w:rStyle w:val="Hyperlink"/>
                <w:noProof/>
              </w:rPr>
              <w:delInstrText xml:space="preserve"> </w:delInstrText>
            </w:r>
            <w:r w:rsidRPr="69AB202C">
              <w:rPr>
                <w:rStyle w:val="Hyperlink"/>
                <w:b w:val="0"/>
                <w:bCs w:val="0"/>
                <w:i w:val="0"/>
                <w:iCs w:val="0"/>
              </w:rPr>
              <w:fldChar w:fldCharType="separate"/>
            </w:r>
          </w:del>
          <w:ins w:id="276" w:author="Fei Gu" w:date="2021-05-19T10:37:00Z">
            <w:r w:rsidR="272F30FC" w:rsidRPr="272F30FC">
              <w:rPr>
                <w:rStyle w:val="Hyperlink"/>
                <w:b w:val="0"/>
                <w:bCs w:val="0"/>
                <w:noProof/>
                <w:lang w:val="en-GB"/>
              </w:rPr>
              <w:t>Error! Hyperlink reference not valid.</w:t>
            </w:r>
          </w:ins>
          <w:del w:id="277" w:author="Fei Gu" w:date="2021-05-13T23:58:00Z">
            <w:r w:rsidRPr="272F30FC" w:rsidDel="272F30FC">
              <w:rPr>
                <w:rStyle w:val="Hyperlink"/>
                <w:noProof/>
              </w:rPr>
              <w:delText>GUI design</w:delText>
            </w:r>
            <w:r>
              <w:tab/>
            </w:r>
            <w:r>
              <w:rPr>
                <w:b w:val="0"/>
                <w:bCs w:val="0"/>
                <w:i w:val="0"/>
                <w:iCs w:val="0"/>
              </w:rPr>
              <w:fldChar w:fldCharType="begin"/>
            </w:r>
            <w:r w:rsidRPr="272F30FC">
              <w:rPr>
                <w:noProof/>
              </w:rPr>
              <w:delInstrText xml:space="preserve"> PAGEREF _Toc71842016 \h </w:delInstrText>
            </w:r>
            <w:r>
              <w:rPr>
                <w:b w:val="0"/>
                <w:bCs w:val="0"/>
                <w:i w:val="0"/>
                <w:iCs w:val="0"/>
              </w:rPr>
            </w:r>
            <w:r>
              <w:rPr>
                <w:b w:val="0"/>
                <w:bCs w:val="0"/>
                <w:i w:val="0"/>
                <w:iCs w:val="0"/>
              </w:rPr>
              <w:fldChar w:fldCharType="separate"/>
            </w:r>
            <w:r w:rsidRPr="272F30FC" w:rsidDel="272F30FC">
              <w:rPr>
                <w:noProof/>
              </w:rPr>
              <w:delText>11</w:delText>
            </w:r>
            <w:r>
              <w:rPr>
                <w:b w:val="0"/>
                <w:bCs w:val="0"/>
                <w:i w:val="0"/>
                <w:iCs w:val="0"/>
              </w:rPr>
              <w:fldChar w:fldCharType="end"/>
            </w:r>
            <w:r w:rsidRPr="69AB202C">
              <w:rPr>
                <w:rStyle w:val="Hyperlink"/>
                <w:b w:val="0"/>
                <w:bCs w:val="0"/>
                <w:i w:val="0"/>
                <w:iCs w:val="0"/>
              </w:rPr>
              <w:fldChar w:fldCharType="end"/>
            </w:r>
          </w:del>
        </w:p>
        <w:p w14:paraId="5C89FBCA" w14:textId="09CD422A" w:rsidR="00AB5AF1" w:rsidDel="00DC79B9" w:rsidRDefault="00AB5AF1">
          <w:pPr>
            <w:pStyle w:val="TOC2"/>
            <w:tabs>
              <w:tab w:val="right" w:leader="dot" w:pos="8290"/>
            </w:tabs>
            <w:rPr>
              <w:del w:id="278" w:author="Fei Gu" w:date="2021-05-13T23:58:00Z"/>
              <w:rFonts w:eastAsiaTheme="minorEastAsia"/>
              <w:b w:val="0"/>
              <w:noProof/>
              <w:kern w:val="0"/>
              <w:sz w:val="24"/>
              <w:szCs w:val="24"/>
            </w:rPr>
          </w:pPr>
          <w:del w:id="279"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"_Toc71842017"</w:delInstrText>
            </w:r>
            <w:r w:rsidRPr="272F30FC">
              <w:rPr>
                <w:rStyle w:val="Hyperlink"/>
                <w:noProof/>
              </w:rPr>
              <w:delInstrText xml:space="preserve"> </w:delInstrText>
            </w:r>
            <w:r w:rsidRPr="69AB202C">
              <w:rPr>
                <w:rStyle w:val="Hyperlink"/>
                <w:b w:val="0"/>
                <w:bCs w:val="0"/>
              </w:rPr>
              <w:fldChar w:fldCharType="separate"/>
            </w:r>
          </w:del>
          <w:ins w:id="280" w:author="Fei Gu" w:date="2021-05-19T10:37:00Z">
            <w:r w:rsidR="272F30FC" w:rsidRPr="272F30FC">
              <w:rPr>
                <w:rStyle w:val="Hyperlink"/>
                <w:b w:val="0"/>
                <w:bCs w:val="0"/>
                <w:noProof/>
                <w:lang w:val="en-GB"/>
              </w:rPr>
              <w:t>Error! Hyperlink reference not valid.</w:t>
            </w:r>
          </w:ins>
          <w:del w:id="281" w:author="Fei Gu" w:date="2021-05-13T23:58:00Z">
            <w:r w:rsidRPr="272F30FC" w:rsidDel="272F30FC">
              <w:rPr>
                <w:rStyle w:val="Hyperlink"/>
                <w:noProof/>
              </w:rPr>
              <w:delText>GUI structure</w:delText>
            </w:r>
            <w:r>
              <w:tab/>
            </w:r>
            <w:r>
              <w:rPr>
                <w:b w:val="0"/>
                <w:bCs w:val="0"/>
              </w:rPr>
              <w:fldChar w:fldCharType="begin"/>
            </w:r>
            <w:r w:rsidRPr="272F30FC">
              <w:rPr>
                <w:noProof/>
              </w:rPr>
              <w:delInstrText xml:space="preserve"> PAGEREF _Toc71842017 \h </w:delInstrText>
            </w:r>
            <w:r>
              <w:rPr>
                <w:b w:val="0"/>
                <w:bCs w:val="0"/>
              </w:rPr>
            </w:r>
            <w:r>
              <w:rPr>
                <w:b w:val="0"/>
                <w:bCs w:val="0"/>
              </w:rPr>
              <w:fldChar w:fldCharType="separate"/>
            </w:r>
            <w:r w:rsidRPr="272F30FC" w:rsidDel="272F30FC">
              <w:rPr>
                <w:noProof/>
              </w:rPr>
              <w:delText>11</w:delText>
            </w:r>
            <w:r>
              <w:rPr>
                <w:b w:val="0"/>
                <w:bCs w:val="0"/>
              </w:rPr>
              <w:fldChar w:fldCharType="end"/>
            </w:r>
            <w:r w:rsidRPr="69AB202C">
              <w:rPr>
                <w:rStyle w:val="Hyperlink"/>
                <w:b w:val="0"/>
                <w:bCs w:val="0"/>
              </w:rPr>
              <w:fldChar w:fldCharType="end"/>
            </w:r>
          </w:del>
        </w:p>
        <w:p w14:paraId="348D4D06" w14:textId="3FBC9268" w:rsidR="00AB5AF1" w:rsidDel="00DC79B9" w:rsidRDefault="00AB5AF1">
          <w:pPr>
            <w:pStyle w:val="TOC2"/>
            <w:tabs>
              <w:tab w:val="right" w:leader="dot" w:pos="8290"/>
            </w:tabs>
            <w:rPr>
              <w:del w:id="282" w:author="Fei Gu" w:date="2021-05-13T23:58:00Z"/>
              <w:rFonts w:eastAsiaTheme="minorEastAsia"/>
              <w:b w:val="0"/>
              <w:noProof/>
              <w:kern w:val="0"/>
              <w:sz w:val="24"/>
              <w:szCs w:val="24"/>
            </w:rPr>
          </w:pPr>
          <w:del w:id="283"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"_Toc71842018"</w:delInstrText>
            </w:r>
            <w:r w:rsidRPr="272F30FC">
              <w:rPr>
                <w:rStyle w:val="Hyperlink"/>
                <w:noProof/>
              </w:rPr>
              <w:delInstrText xml:space="preserve"> </w:delInstrText>
            </w:r>
            <w:r w:rsidRPr="69AB202C">
              <w:rPr>
                <w:rStyle w:val="Hyperlink"/>
                <w:b w:val="0"/>
                <w:bCs w:val="0"/>
              </w:rPr>
              <w:fldChar w:fldCharType="separate"/>
            </w:r>
          </w:del>
          <w:ins w:id="284" w:author="Fei Gu" w:date="2021-05-19T10:37:00Z">
            <w:r w:rsidR="272F30FC" w:rsidRPr="272F30FC">
              <w:rPr>
                <w:rStyle w:val="Hyperlink"/>
                <w:b w:val="0"/>
                <w:bCs w:val="0"/>
                <w:noProof/>
                <w:lang w:val="en-GB"/>
              </w:rPr>
              <w:t>Error! Hyperlink reference not valid.</w:t>
            </w:r>
          </w:ins>
          <w:del w:id="285" w:author="Fei Gu" w:date="2021-05-13T23:58:00Z">
            <w:r w:rsidRPr="272F30FC" w:rsidDel="272F30FC">
              <w:rPr>
                <w:rStyle w:val="Hyperlink"/>
                <w:noProof/>
              </w:rPr>
              <w:delText>GUI controller</w:delText>
            </w:r>
            <w:r>
              <w:tab/>
            </w:r>
            <w:r>
              <w:rPr>
                <w:b w:val="0"/>
                <w:bCs w:val="0"/>
              </w:rPr>
              <w:fldChar w:fldCharType="begin"/>
            </w:r>
            <w:r w:rsidRPr="272F30FC">
              <w:rPr>
                <w:noProof/>
              </w:rPr>
              <w:delInstrText xml:space="preserve"> PAGEREF _Toc71842018 \h </w:delInstrText>
            </w:r>
            <w:r>
              <w:rPr>
                <w:b w:val="0"/>
                <w:bCs w:val="0"/>
              </w:rPr>
            </w:r>
            <w:r>
              <w:rPr>
                <w:b w:val="0"/>
                <w:bCs w:val="0"/>
              </w:rPr>
              <w:fldChar w:fldCharType="separate"/>
            </w:r>
            <w:r w:rsidRPr="272F30FC" w:rsidDel="272F30FC">
              <w:rPr>
                <w:noProof/>
              </w:rPr>
              <w:delText>11</w:delText>
            </w:r>
            <w:r>
              <w:rPr>
                <w:b w:val="0"/>
                <w:bCs w:val="0"/>
              </w:rPr>
              <w:fldChar w:fldCharType="end"/>
            </w:r>
            <w:r w:rsidRPr="69AB202C">
              <w:rPr>
                <w:rStyle w:val="Hyperlink"/>
                <w:b w:val="0"/>
                <w:bCs w:val="0"/>
              </w:rPr>
              <w:fldChar w:fldCharType="end"/>
            </w:r>
          </w:del>
        </w:p>
        <w:p w14:paraId="2BD0B473" w14:textId="5A9E1F08" w:rsidR="00AB5AF1" w:rsidDel="00DC79B9" w:rsidRDefault="00AB5AF1">
          <w:pPr>
            <w:pStyle w:val="TOC2"/>
            <w:tabs>
              <w:tab w:val="right" w:leader="dot" w:pos="8290"/>
            </w:tabs>
            <w:rPr>
              <w:del w:id="286" w:author="Fei Gu" w:date="2021-05-13T23:58:00Z"/>
              <w:rFonts w:eastAsiaTheme="minorEastAsia"/>
              <w:b w:val="0"/>
              <w:noProof/>
              <w:kern w:val="0"/>
              <w:sz w:val="24"/>
              <w:szCs w:val="24"/>
            </w:rPr>
          </w:pPr>
          <w:del w:id="287"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"_Toc71842019"</w:delInstrText>
            </w:r>
            <w:r w:rsidRPr="272F30FC">
              <w:rPr>
                <w:rStyle w:val="Hyperlink"/>
                <w:noProof/>
              </w:rPr>
              <w:delInstrText xml:space="preserve"> </w:delInstrText>
            </w:r>
            <w:r w:rsidRPr="69AB202C">
              <w:rPr>
                <w:rStyle w:val="Hyperlink"/>
                <w:b w:val="0"/>
                <w:bCs w:val="0"/>
              </w:rPr>
              <w:fldChar w:fldCharType="separate"/>
            </w:r>
          </w:del>
          <w:ins w:id="288" w:author="Fei Gu" w:date="2021-05-19T10:37:00Z">
            <w:r w:rsidR="272F30FC" w:rsidRPr="272F30FC">
              <w:rPr>
                <w:rStyle w:val="Hyperlink"/>
                <w:b w:val="0"/>
                <w:bCs w:val="0"/>
                <w:noProof/>
                <w:lang w:val="en-GB"/>
              </w:rPr>
              <w:t>Error! Hyperlink reference not valid.</w:t>
            </w:r>
          </w:ins>
          <w:del w:id="289" w:author="Fei Gu" w:date="2021-05-13T23:58:00Z">
            <w:r w:rsidRPr="272F30FC" w:rsidDel="272F30FC">
              <w:rPr>
                <w:rStyle w:val="Hyperlink"/>
                <w:noProof/>
              </w:rPr>
              <w:delText>Unit-test</w:delText>
            </w:r>
            <w:r>
              <w:tab/>
            </w:r>
            <w:r>
              <w:rPr>
                <w:b w:val="0"/>
                <w:bCs w:val="0"/>
              </w:rPr>
              <w:fldChar w:fldCharType="begin"/>
            </w:r>
            <w:r w:rsidRPr="272F30FC">
              <w:rPr>
                <w:noProof/>
              </w:rPr>
              <w:delInstrText xml:space="preserve"> PAGEREF _Toc71842019 \h </w:delInstrText>
            </w:r>
            <w:r>
              <w:rPr>
                <w:b w:val="0"/>
                <w:bCs w:val="0"/>
              </w:rPr>
            </w:r>
            <w:r>
              <w:rPr>
                <w:b w:val="0"/>
                <w:bCs w:val="0"/>
              </w:rPr>
              <w:fldChar w:fldCharType="separate"/>
            </w:r>
            <w:r w:rsidRPr="272F30FC" w:rsidDel="272F30FC">
              <w:rPr>
                <w:noProof/>
              </w:rPr>
              <w:delText>11</w:delText>
            </w:r>
            <w:r>
              <w:rPr>
                <w:b w:val="0"/>
                <w:bCs w:val="0"/>
              </w:rPr>
              <w:fldChar w:fldCharType="end"/>
            </w:r>
            <w:r w:rsidRPr="69AB202C">
              <w:rPr>
                <w:rStyle w:val="Hyperlink"/>
                <w:b w:val="0"/>
                <w:bCs w:val="0"/>
              </w:rPr>
              <w:fldChar w:fldCharType="end"/>
            </w:r>
          </w:del>
        </w:p>
        <w:p w14:paraId="00A76E62" w14:textId="0B512A54" w:rsidR="00AB5AF1" w:rsidDel="00DC79B9" w:rsidRDefault="00AB5AF1">
          <w:pPr>
            <w:pStyle w:val="TOC1"/>
            <w:tabs>
              <w:tab w:val="right" w:leader="dot" w:pos="8290"/>
            </w:tabs>
            <w:rPr>
              <w:del w:id="290" w:author="Fei Gu" w:date="2021-05-13T23:58:00Z"/>
              <w:rFonts w:eastAsiaTheme="minorEastAsia"/>
              <w:b w:val="0"/>
              <w:i w:val="0"/>
              <w:noProof/>
              <w:kern w:val="0"/>
            </w:rPr>
          </w:pPr>
          <w:del w:id="291"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"_Toc71842020"</w:delInstrText>
            </w:r>
            <w:r w:rsidRPr="272F30FC">
              <w:rPr>
                <w:rStyle w:val="Hyperlink"/>
                <w:noProof/>
              </w:rPr>
              <w:delInstrText xml:space="preserve"> </w:delInstrText>
            </w:r>
            <w:r w:rsidRPr="69AB202C">
              <w:rPr>
                <w:rStyle w:val="Hyperlink"/>
                <w:b w:val="0"/>
                <w:bCs w:val="0"/>
                <w:i w:val="0"/>
                <w:iCs w:val="0"/>
              </w:rPr>
              <w:fldChar w:fldCharType="separate"/>
            </w:r>
          </w:del>
          <w:ins w:id="292" w:author="Fei Gu" w:date="2021-05-19T10:37:00Z">
            <w:r w:rsidR="272F30FC" w:rsidRPr="272F30FC">
              <w:rPr>
                <w:rStyle w:val="Hyperlink"/>
                <w:b w:val="0"/>
                <w:bCs w:val="0"/>
                <w:noProof/>
                <w:lang w:val="en-GB"/>
              </w:rPr>
              <w:t>Error! Hyperlink reference not valid.</w:t>
            </w:r>
          </w:ins>
          <w:del w:id="293" w:author="Fei Gu" w:date="2021-05-13T23:58:00Z">
            <w:r w:rsidRPr="272F30FC" w:rsidDel="272F30FC">
              <w:rPr>
                <w:rStyle w:val="Hyperlink"/>
                <w:noProof/>
              </w:rPr>
              <w:delText>Model analyses</w:delText>
            </w:r>
            <w:r>
              <w:tab/>
            </w:r>
            <w:r>
              <w:rPr>
                <w:b w:val="0"/>
                <w:bCs w:val="0"/>
                <w:i w:val="0"/>
                <w:iCs w:val="0"/>
              </w:rPr>
              <w:fldChar w:fldCharType="begin"/>
            </w:r>
            <w:r w:rsidRPr="272F30FC">
              <w:rPr>
                <w:noProof/>
              </w:rPr>
              <w:delInstrText xml:space="preserve"> PAGEREF _Toc71842020 \h </w:delInstrText>
            </w:r>
            <w:r>
              <w:rPr>
                <w:b w:val="0"/>
                <w:bCs w:val="0"/>
                <w:i w:val="0"/>
                <w:iCs w:val="0"/>
              </w:rPr>
            </w:r>
            <w:r>
              <w:rPr>
                <w:b w:val="0"/>
                <w:bCs w:val="0"/>
                <w:i w:val="0"/>
                <w:iCs w:val="0"/>
              </w:rPr>
              <w:fldChar w:fldCharType="separate"/>
            </w:r>
            <w:r w:rsidRPr="272F30FC" w:rsidDel="272F30FC">
              <w:rPr>
                <w:noProof/>
              </w:rPr>
              <w:delText>12</w:delText>
            </w:r>
            <w:r>
              <w:rPr>
                <w:b w:val="0"/>
                <w:bCs w:val="0"/>
                <w:i w:val="0"/>
                <w:iCs w:val="0"/>
              </w:rPr>
              <w:fldChar w:fldCharType="end"/>
            </w:r>
            <w:r w:rsidRPr="69AB202C">
              <w:rPr>
                <w:rStyle w:val="Hyperlink"/>
                <w:b w:val="0"/>
                <w:bCs w:val="0"/>
                <w:i w:val="0"/>
                <w:iCs w:val="0"/>
              </w:rPr>
              <w:fldChar w:fldCharType="end"/>
            </w:r>
          </w:del>
        </w:p>
        <w:p w14:paraId="32424778" w14:textId="56BB3A8D" w:rsidR="00AB5AF1" w:rsidDel="00DC79B9" w:rsidRDefault="00AB5AF1">
          <w:pPr>
            <w:pStyle w:val="TOC2"/>
            <w:tabs>
              <w:tab w:val="right" w:leader="dot" w:pos="8290"/>
            </w:tabs>
            <w:rPr>
              <w:del w:id="294" w:author="Fei Gu" w:date="2021-05-13T23:58:00Z"/>
              <w:rFonts w:eastAsiaTheme="minorEastAsia"/>
              <w:b w:val="0"/>
              <w:noProof/>
              <w:kern w:val="0"/>
              <w:sz w:val="24"/>
              <w:szCs w:val="24"/>
            </w:rPr>
          </w:pPr>
          <w:del w:id="295"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"_Toc71842021"</w:delInstrText>
            </w:r>
            <w:r w:rsidRPr="272F30FC">
              <w:rPr>
                <w:rStyle w:val="Hyperlink"/>
                <w:noProof/>
              </w:rPr>
              <w:delInstrText xml:space="preserve"> </w:delInstrText>
            </w:r>
            <w:r w:rsidRPr="69AB202C">
              <w:rPr>
                <w:rStyle w:val="Hyperlink"/>
                <w:b w:val="0"/>
                <w:bCs w:val="0"/>
              </w:rPr>
              <w:fldChar w:fldCharType="separate"/>
            </w:r>
          </w:del>
          <w:ins w:id="296" w:author="Fei Gu" w:date="2021-05-19T10:37:00Z">
            <w:r w:rsidR="272F30FC" w:rsidRPr="272F30FC">
              <w:rPr>
                <w:rStyle w:val="Hyperlink"/>
                <w:b w:val="0"/>
                <w:bCs w:val="0"/>
                <w:noProof/>
                <w:lang w:val="en-GB"/>
              </w:rPr>
              <w:t>Error! Hyperlink reference not valid.</w:t>
            </w:r>
          </w:ins>
          <w:del w:id="297" w:author="Fei Gu" w:date="2021-05-13T23:58:00Z">
            <w:r w:rsidRPr="272F30FC" w:rsidDel="272F30FC">
              <w:rPr>
                <w:rStyle w:val="Hyperlink"/>
                <w:noProof/>
              </w:rPr>
              <w:delText>Architecture(diagram)</w:delText>
            </w:r>
            <w:r>
              <w:tab/>
            </w:r>
            <w:r>
              <w:rPr>
                <w:b w:val="0"/>
                <w:bCs w:val="0"/>
              </w:rPr>
              <w:fldChar w:fldCharType="begin"/>
            </w:r>
            <w:r w:rsidRPr="272F30FC">
              <w:rPr>
                <w:noProof/>
              </w:rPr>
              <w:delInstrText xml:space="preserve"> PAGEREF _Toc71842021 \h </w:delInstrText>
            </w:r>
            <w:r>
              <w:rPr>
                <w:b w:val="0"/>
                <w:bCs w:val="0"/>
              </w:rPr>
            </w:r>
            <w:r>
              <w:rPr>
                <w:b w:val="0"/>
                <w:bCs w:val="0"/>
              </w:rPr>
              <w:fldChar w:fldCharType="separate"/>
            </w:r>
            <w:r w:rsidRPr="272F30FC" w:rsidDel="272F30FC">
              <w:rPr>
                <w:noProof/>
              </w:rPr>
              <w:delText>12</w:delText>
            </w:r>
            <w:r>
              <w:rPr>
                <w:b w:val="0"/>
                <w:bCs w:val="0"/>
              </w:rPr>
              <w:fldChar w:fldCharType="end"/>
            </w:r>
            <w:r w:rsidRPr="69AB202C">
              <w:rPr>
                <w:rStyle w:val="Hyperlink"/>
                <w:b w:val="0"/>
                <w:bCs w:val="0"/>
              </w:rPr>
              <w:fldChar w:fldCharType="end"/>
            </w:r>
          </w:del>
        </w:p>
        <w:p w14:paraId="33BCA455" w14:textId="1BF75F6A" w:rsidR="00AB5AF1" w:rsidDel="00DC79B9" w:rsidRDefault="00AB5AF1">
          <w:pPr>
            <w:pStyle w:val="TOC2"/>
            <w:tabs>
              <w:tab w:val="right" w:leader="dot" w:pos="8290"/>
            </w:tabs>
            <w:rPr>
              <w:del w:id="298" w:author="Fei Gu" w:date="2021-05-13T23:58:00Z"/>
              <w:rFonts w:eastAsiaTheme="minorEastAsia"/>
              <w:b w:val="0"/>
              <w:noProof/>
              <w:kern w:val="0"/>
              <w:sz w:val="24"/>
              <w:szCs w:val="24"/>
            </w:rPr>
          </w:pPr>
          <w:del w:id="299" w:author="Fei Gu" w:date="2021-05-13T23:58:00Z">
            <w:r w:rsidRPr="69AB202C">
              <w:rPr>
                <w:rStyle w:val="Hyperlink"/>
                <w:b w:val="0"/>
                <w:bCs w:val="0"/>
              </w:rPr>
              <w:fldChar w:fldCharType="begin"/>
            </w:r>
            <w:r w:rsidRPr="272F30FC">
              <w:rPr>
                <w:rStyle w:val="Hyperlink"/>
                <w:noProof/>
              </w:rPr>
              <w:delInstrText xml:space="preserve"> </w:delInstrText>
            </w:r>
            <w:r w:rsidRPr="272F30FC">
              <w:rPr>
                <w:noProof/>
              </w:rPr>
              <w:delInstrText>HYPERLINK \l "_Toc71842022"</w:delInstrText>
            </w:r>
            <w:r w:rsidRPr="272F30FC">
              <w:rPr>
                <w:rStyle w:val="Hyperlink"/>
                <w:noProof/>
              </w:rPr>
              <w:delInstrText xml:space="preserve"> </w:delInstrText>
            </w:r>
            <w:r w:rsidRPr="69AB202C">
              <w:rPr>
                <w:rStyle w:val="Hyperlink"/>
                <w:b w:val="0"/>
                <w:bCs w:val="0"/>
              </w:rPr>
              <w:fldChar w:fldCharType="separate"/>
            </w:r>
          </w:del>
          <w:ins w:id="300" w:author="Fei Gu" w:date="2021-05-19T10:37:00Z">
            <w:r w:rsidR="272F30FC" w:rsidRPr="272F30FC">
              <w:rPr>
                <w:rStyle w:val="Hyperlink"/>
                <w:b w:val="0"/>
                <w:bCs w:val="0"/>
                <w:noProof/>
                <w:lang w:val="en-GB"/>
              </w:rPr>
              <w:t>Error! Hyperlink reference not valid.</w:t>
            </w:r>
          </w:ins>
          <w:del w:id="301" w:author="Fei Gu" w:date="2021-05-13T23:58:00Z">
            <w:r w:rsidRPr="272F30FC" w:rsidDel="272F30FC">
              <w:rPr>
                <w:rStyle w:val="Hyperlink"/>
                <w:noProof/>
              </w:rPr>
              <w:delText>Class Diagram</w:delText>
            </w:r>
            <w:r>
              <w:tab/>
            </w:r>
            <w:r>
              <w:rPr>
                <w:b w:val="0"/>
                <w:bCs w:val="0"/>
              </w:rPr>
              <w:fldChar w:fldCharType="begin"/>
            </w:r>
            <w:r w:rsidRPr="272F30FC">
              <w:rPr>
                <w:noProof/>
              </w:rPr>
              <w:delInstrText xml:space="preserve"> PAGEREF _Toc71842022 \h </w:delInstrText>
            </w:r>
            <w:r>
              <w:rPr>
                <w:b w:val="0"/>
                <w:bCs w:val="0"/>
              </w:rPr>
            </w:r>
            <w:r>
              <w:rPr>
                <w:b w:val="0"/>
                <w:bCs w:val="0"/>
              </w:rPr>
              <w:fldChar w:fldCharType="separate"/>
            </w:r>
            <w:r w:rsidRPr="272F30FC" w:rsidDel="272F30FC">
              <w:rPr>
                <w:noProof/>
              </w:rPr>
              <w:delText>12</w:delText>
            </w:r>
            <w:r>
              <w:rPr>
                <w:b w:val="0"/>
                <w:bCs w:val="0"/>
              </w:rPr>
              <w:fldChar w:fldCharType="end"/>
            </w:r>
            <w:r w:rsidRPr="69AB202C">
              <w:rPr>
                <w:rStyle w:val="Hyperlink"/>
                <w:b w:val="0"/>
                <w:bCs w:val="0"/>
              </w:rPr>
              <w:fldChar w:fldCharType="end"/>
            </w:r>
          </w:del>
        </w:p>
        <w:p w14:paraId="66F918C5" w14:textId="2EB557AE" w:rsidR="00AB5AF1" w:rsidDel="00DC79B9" w:rsidRDefault="00AB5AF1">
          <w:pPr>
            <w:pStyle w:val="TOC1"/>
            <w:tabs>
              <w:tab w:val="right" w:leader="dot" w:pos="8290"/>
            </w:tabs>
            <w:rPr>
              <w:del w:id="302" w:author="Fei Gu" w:date="2021-05-13T23:58:00Z"/>
              <w:rFonts w:eastAsiaTheme="minorEastAsia"/>
              <w:b w:val="0"/>
              <w:i w:val="0"/>
              <w:noProof/>
              <w:kern w:val="0"/>
            </w:rPr>
          </w:pPr>
          <w:del w:id="303"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"_Toc71842023"</w:delInstrText>
            </w:r>
            <w:r w:rsidRPr="272F30FC">
              <w:rPr>
                <w:rStyle w:val="Hyperlink"/>
                <w:noProof/>
              </w:rPr>
              <w:delInstrText xml:space="preserve"> </w:delInstrText>
            </w:r>
            <w:r w:rsidRPr="69AB202C">
              <w:rPr>
                <w:rStyle w:val="Hyperlink"/>
                <w:b w:val="0"/>
                <w:bCs w:val="0"/>
                <w:i w:val="0"/>
                <w:iCs w:val="0"/>
              </w:rPr>
              <w:fldChar w:fldCharType="separate"/>
            </w:r>
          </w:del>
          <w:ins w:id="304" w:author="Fei Gu" w:date="2021-05-19T10:37:00Z">
            <w:r w:rsidR="272F30FC" w:rsidRPr="272F30FC">
              <w:rPr>
                <w:rStyle w:val="Hyperlink"/>
                <w:b w:val="0"/>
                <w:bCs w:val="0"/>
                <w:noProof/>
                <w:lang w:val="en-GB"/>
              </w:rPr>
              <w:t>Error! Hyperlink reference not valid.</w:t>
            </w:r>
          </w:ins>
          <w:del w:id="305" w:author="Fei Gu" w:date="2021-05-13T23:58:00Z">
            <w:r w:rsidRPr="272F30FC" w:rsidDel="272F30FC">
              <w:rPr>
                <w:rStyle w:val="Hyperlink"/>
                <w:noProof/>
              </w:rPr>
              <w:delText>Patten analyses</w:delText>
            </w:r>
            <w:r>
              <w:tab/>
            </w:r>
            <w:r>
              <w:rPr>
                <w:b w:val="0"/>
                <w:bCs w:val="0"/>
                <w:i w:val="0"/>
                <w:iCs w:val="0"/>
              </w:rPr>
              <w:fldChar w:fldCharType="begin"/>
            </w:r>
            <w:r w:rsidRPr="272F30FC">
              <w:rPr>
                <w:noProof/>
              </w:rPr>
              <w:delInstrText xml:space="preserve"> PAGEREF _Toc71842023 \h </w:delInstrText>
            </w:r>
            <w:r>
              <w:rPr>
                <w:b w:val="0"/>
                <w:bCs w:val="0"/>
                <w:i w:val="0"/>
                <w:iCs w:val="0"/>
              </w:rPr>
            </w:r>
            <w:r>
              <w:rPr>
                <w:b w:val="0"/>
                <w:bCs w:val="0"/>
                <w:i w:val="0"/>
                <w:iCs w:val="0"/>
              </w:rPr>
              <w:fldChar w:fldCharType="separate"/>
            </w:r>
            <w:r w:rsidRPr="272F30FC" w:rsidDel="272F30FC">
              <w:rPr>
                <w:noProof/>
              </w:rPr>
              <w:delText>13</w:delText>
            </w:r>
            <w:r>
              <w:rPr>
                <w:b w:val="0"/>
                <w:bCs w:val="0"/>
                <w:i w:val="0"/>
                <w:iCs w:val="0"/>
              </w:rPr>
              <w:fldChar w:fldCharType="end"/>
            </w:r>
            <w:r w:rsidRPr="69AB202C">
              <w:rPr>
                <w:rStyle w:val="Hyperlink"/>
                <w:b w:val="0"/>
                <w:bCs w:val="0"/>
                <w:i w:val="0"/>
                <w:iCs w:val="0"/>
              </w:rPr>
              <w:fldChar w:fldCharType="end"/>
            </w:r>
          </w:del>
        </w:p>
        <w:p w14:paraId="7D38357C" w14:textId="33344C78" w:rsidR="00AB5AF1" w:rsidDel="00DC79B9" w:rsidRDefault="00AB5AF1">
          <w:pPr>
            <w:pStyle w:val="TOC1"/>
            <w:tabs>
              <w:tab w:val="right" w:leader="dot" w:pos="8290"/>
            </w:tabs>
            <w:rPr>
              <w:del w:id="306" w:author="Fei Gu" w:date="2021-05-13T23:58:00Z"/>
              <w:rFonts w:eastAsiaTheme="minorEastAsia"/>
              <w:b w:val="0"/>
              <w:i w:val="0"/>
              <w:noProof/>
              <w:kern w:val="0"/>
            </w:rPr>
          </w:pPr>
          <w:del w:id="307"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"_Toc71842024"</w:delInstrText>
            </w:r>
            <w:r w:rsidRPr="272F30FC">
              <w:rPr>
                <w:rStyle w:val="Hyperlink"/>
                <w:noProof/>
              </w:rPr>
              <w:delInstrText xml:space="preserve"> </w:delInstrText>
            </w:r>
            <w:r w:rsidRPr="69AB202C">
              <w:rPr>
                <w:rStyle w:val="Hyperlink"/>
                <w:b w:val="0"/>
                <w:bCs w:val="0"/>
                <w:i w:val="0"/>
                <w:iCs w:val="0"/>
              </w:rPr>
              <w:fldChar w:fldCharType="separate"/>
            </w:r>
          </w:del>
          <w:ins w:id="308" w:author="Fei Gu" w:date="2021-05-19T10:37:00Z">
            <w:r w:rsidR="272F30FC" w:rsidRPr="272F30FC">
              <w:rPr>
                <w:rStyle w:val="Hyperlink"/>
                <w:b w:val="0"/>
                <w:bCs w:val="0"/>
                <w:noProof/>
                <w:lang w:val="en-GB"/>
              </w:rPr>
              <w:t>Error! Hyperlink reference not valid.</w:t>
            </w:r>
          </w:ins>
          <w:del w:id="309" w:author="Fei Gu" w:date="2021-05-13T23:58:00Z">
            <w:r w:rsidRPr="272F30FC" w:rsidDel="272F30FC">
              <w:rPr>
                <w:rStyle w:val="Hyperlink"/>
                <w:noProof/>
              </w:rPr>
              <w:delText>Reference list</w:delText>
            </w:r>
            <w:r>
              <w:tab/>
            </w:r>
            <w:r>
              <w:rPr>
                <w:b w:val="0"/>
                <w:bCs w:val="0"/>
                <w:i w:val="0"/>
                <w:iCs w:val="0"/>
              </w:rPr>
              <w:fldChar w:fldCharType="begin"/>
            </w:r>
            <w:r w:rsidRPr="272F30FC">
              <w:rPr>
                <w:noProof/>
              </w:rPr>
              <w:delInstrText xml:space="preserve"> PAGEREF _Toc71842024 \h </w:delInstrText>
            </w:r>
            <w:r>
              <w:rPr>
                <w:b w:val="0"/>
                <w:bCs w:val="0"/>
                <w:i w:val="0"/>
                <w:iCs w:val="0"/>
              </w:rPr>
            </w:r>
            <w:r>
              <w:rPr>
                <w:b w:val="0"/>
                <w:bCs w:val="0"/>
                <w:i w:val="0"/>
                <w:iCs w:val="0"/>
              </w:rPr>
              <w:fldChar w:fldCharType="separate"/>
            </w:r>
            <w:r w:rsidRPr="272F30FC" w:rsidDel="272F30FC">
              <w:rPr>
                <w:noProof/>
              </w:rPr>
              <w:delText>14</w:delText>
            </w:r>
            <w:r>
              <w:rPr>
                <w:b w:val="0"/>
                <w:bCs w:val="0"/>
                <w:i w:val="0"/>
                <w:iCs w:val="0"/>
              </w:rPr>
              <w:fldChar w:fldCharType="end"/>
            </w:r>
            <w:r w:rsidRPr="69AB202C">
              <w:rPr>
                <w:rStyle w:val="Hyperlink"/>
                <w:b w:val="0"/>
                <w:bCs w:val="0"/>
                <w:i w:val="0"/>
                <w:iCs w:val="0"/>
              </w:rPr>
              <w:fldChar w:fldCharType="end"/>
            </w:r>
          </w:del>
        </w:p>
        <w:p w14:paraId="7068DE90" w14:textId="0AFE1950" w:rsidR="00AB5AF1" w:rsidDel="00DC79B9" w:rsidRDefault="00AB5AF1">
          <w:pPr>
            <w:pStyle w:val="TOC1"/>
            <w:tabs>
              <w:tab w:val="right" w:leader="dot" w:pos="8290"/>
            </w:tabs>
            <w:rPr>
              <w:del w:id="310" w:author="Fei Gu" w:date="2021-05-13T23:58:00Z"/>
              <w:rFonts w:eastAsiaTheme="minorEastAsia"/>
              <w:b w:val="0"/>
              <w:i w:val="0"/>
              <w:noProof/>
              <w:kern w:val="0"/>
            </w:rPr>
          </w:pPr>
          <w:del w:id="311" w:author="Fei Gu" w:date="2021-05-13T23:58:00Z">
            <w:r w:rsidRPr="69AB202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"_Toc71842025"</w:delInstrText>
            </w:r>
            <w:r w:rsidRPr="272F30FC">
              <w:rPr>
                <w:rStyle w:val="Hyperlink"/>
                <w:noProof/>
              </w:rPr>
              <w:delInstrText xml:space="preserve"> </w:delInstrText>
            </w:r>
            <w:r w:rsidRPr="69AB202C">
              <w:rPr>
                <w:rStyle w:val="Hyperlink"/>
                <w:b w:val="0"/>
                <w:bCs w:val="0"/>
                <w:i w:val="0"/>
                <w:iCs w:val="0"/>
              </w:rPr>
              <w:fldChar w:fldCharType="separate"/>
            </w:r>
          </w:del>
          <w:ins w:id="312" w:author="Fei Gu" w:date="2021-05-19T10:37:00Z">
            <w:r w:rsidR="272F30FC" w:rsidRPr="272F30FC">
              <w:rPr>
                <w:rStyle w:val="Hyperlink"/>
                <w:b w:val="0"/>
                <w:bCs w:val="0"/>
                <w:noProof/>
                <w:lang w:val="en-GB"/>
              </w:rPr>
              <w:t>Error! Hyperlink reference not valid.</w:t>
            </w:r>
          </w:ins>
          <w:del w:id="313" w:author="Fei Gu" w:date="2021-05-13T23:58:00Z">
            <w:r w:rsidRPr="272F30FC" w:rsidDel="272F30FC">
              <w:rPr>
                <w:rStyle w:val="Hyperlink"/>
                <w:noProof/>
              </w:rPr>
              <w:delText>Appendix</w:delText>
            </w:r>
            <w:r>
              <w:tab/>
            </w:r>
            <w:r>
              <w:rPr>
                <w:b w:val="0"/>
                <w:bCs w:val="0"/>
                <w:i w:val="0"/>
                <w:iCs w:val="0"/>
              </w:rPr>
              <w:fldChar w:fldCharType="begin"/>
            </w:r>
            <w:r w:rsidRPr="272F30FC">
              <w:rPr>
                <w:noProof/>
              </w:rPr>
              <w:delInstrText xml:space="preserve"> PAGEREF _Toc71842025 \h </w:delInstrText>
            </w:r>
            <w:r>
              <w:rPr>
                <w:b w:val="0"/>
                <w:bCs w:val="0"/>
                <w:i w:val="0"/>
                <w:iCs w:val="0"/>
              </w:rPr>
            </w:r>
            <w:r>
              <w:rPr>
                <w:b w:val="0"/>
                <w:bCs w:val="0"/>
                <w:i w:val="0"/>
                <w:iCs w:val="0"/>
              </w:rPr>
              <w:fldChar w:fldCharType="separate"/>
            </w:r>
            <w:r w:rsidRPr="272F30FC" w:rsidDel="272F30FC">
              <w:rPr>
                <w:noProof/>
              </w:rPr>
              <w:delText>15</w:delText>
            </w:r>
            <w:r>
              <w:rPr>
                <w:b w:val="0"/>
                <w:bCs w:val="0"/>
                <w:i w:val="0"/>
                <w:iCs w:val="0"/>
              </w:rPr>
              <w:fldChar w:fldCharType="end"/>
            </w:r>
            <w:r w:rsidRPr="69AB202C">
              <w:rPr>
                <w:rStyle w:val="Hyperlink"/>
                <w:b w:val="0"/>
                <w:bCs w:val="0"/>
                <w:i w:val="0"/>
                <w:iCs w:val="0"/>
              </w:rPr>
              <w:fldChar w:fldCharType="end"/>
            </w:r>
          </w:del>
        </w:p>
        <w:p w14:paraId="6453FEB1" w14:textId="7A43D9AF" w:rsidR="00AB5AF1" w:rsidRDefault="00AB5AF1">
          <w:pPr>
            <w:rPr>
              <w:ins w:id="314" w:author="Fei Gu" w:date="2021-05-13T23:46:00Z"/>
            </w:rPr>
          </w:pPr>
          <w:ins w:id="315" w:author="Fei Gu" w:date="2021-05-13T23:46:00Z">
            <w:r>
              <w:rPr>
                <w:b/>
                <w:bCs/>
                <w:noProof/>
              </w:rPr>
              <w:fldChar w:fldCharType="end"/>
            </w:r>
          </w:ins>
        </w:p>
      </w:sdtContent>
    </w:sdt>
    <w:p w14:paraId="0ED66BB1" w14:textId="4F594729" w:rsidR="00A468B2" w:rsidRPr="00A468B2" w:rsidDel="00AB5AF1" w:rsidRDefault="00E334FC" w:rsidP="00A468B2">
      <w:pPr>
        <w:widowControl/>
        <w:jc w:val="left"/>
        <w:rPr>
          <w:del w:id="316" w:author="Fei Gu" w:date="2021-05-13T23:41:00Z"/>
        </w:rPr>
      </w:pPr>
      <w:ins w:id="317" w:author="Fei Gu" w:date="2021-05-19T07:40:00Z">
        <w:r>
          <w:t> </w:t>
        </w:r>
      </w:ins>
    </w:p>
    <w:p w14:paraId="6C17C871" w14:textId="44BFBF40" w:rsidR="00A468B2" w:rsidRDefault="00A468B2" w:rsidP="00857507">
      <w:pPr>
        <w:rPr>
          <w:ins w:id="318" w:author="Fei Gu" w:date="2021-05-13T23:12:00Z"/>
          <w:rStyle w:val="IntenseEmphasis"/>
          <w:i w:val="0"/>
          <w:iCs w:val="0"/>
          <w:lang w:val="da-DK"/>
        </w:rPr>
      </w:pPr>
    </w:p>
    <w:p w14:paraId="0B6F2013" w14:textId="77777777" w:rsidR="00CD18CE" w:rsidRDefault="00CD18CE">
      <w:pPr>
        <w:widowControl/>
        <w:jc w:val="left"/>
        <w:rPr>
          <w:ins w:id="319" w:author="Fei Gu" w:date="2021-05-19T10:36:00Z"/>
          <w:rStyle w:val="IntenseEmphasis"/>
          <w:i w:val="0"/>
          <w:iCs w:val="0"/>
          <w:lang w:val="da-DK"/>
        </w:rPr>
      </w:pPr>
    </w:p>
    <w:p w14:paraId="25606048" w14:textId="77777777" w:rsidR="00CD18CE" w:rsidRDefault="00CD18CE">
      <w:pPr>
        <w:widowControl/>
        <w:jc w:val="left"/>
        <w:rPr>
          <w:ins w:id="320" w:author="Fei Gu" w:date="2021-05-19T10:36:00Z"/>
          <w:rStyle w:val="IntenseEmphasis"/>
          <w:i w:val="0"/>
          <w:iCs w:val="0"/>
          <w:lang w:val="da-DK"/>
        </w:rPr>
      </w:pPr>
      <w:ins w:id="321" w:author="Fei Gu" w:date="2021-05-19T10:36:00Z">
        <w:r>
          <w:rPr>
            <w:rStyle w:val="IntenseEmphasis"/>
            <w:i w:val="0"/>
            <w:iCs w:val="0"/>
            <w:lang w:val="da-DK"/>
          </w:rPr>
          <w:br w:type="page"/>
        </w:r>
      </w:ins>
    </w:p>
    <w:p w14:paraId="7F440463" w14:textId="6A71AB31" w:rsidR="00C65DEB" w:rsidRDefault="005A36E2">
      <w:pPr>
        <w:pStyle w:val="Heading2"/>
        <w:rPr>
          <w:ins w:id="322" w:author="Fei Gu" w:date="2021-05-19T10:38:00Z"/>
          <w:rStyle w:val="IntenseEmphasis"/>
          <w:i w:val="0"/>
          <w:iCs w:val="0"/>
          <w:lang w:val="da-DK"/>
        </w:rPr>
        <w:pPrChange w:id="323" w:author="Fei Gu" w:date="2021-05-19T10:41:00Z">
          <w:pPr>
            <w:pStyle w:val="TableofFigures"/>
            <w:tabs>
              <w:tab w:val="right" w:leader="dot" w:pos="8290"/>
            </w:tabs>
          </w:pPr>
        </w:pPrChange>
      </w:pPr>
      <w:ins w:id="324" w:author="Fei Gu" w:date="2021-05-19T10:39:00Z">
        <w:r>
          <w:rPr>
            <w:rStyle w:val="IntenseEmphasis"/>
            <w:i w:val="0"/>
            <w:iCs w:val="0"/>
            <w:lang w:val="da-DK"/>
          </w:rPr>
          <w:lastRenderedPageBreak/>
          <w:t xml:space="preserve">The </w:t>
        </w:r>
      </w:ins>
      <w:ins w:id="325" w:author="Fei Gu" w:date="2021-05-19T10:41:00Z">
        <w:r w:rsidR="004A79E3">
          <w:rPr>
            <w:rStyle w:val="IntenseEmphasis"/>
            <w:i w:val="0"/>
            <w:iCs w:val="0"/>
            <w:lang w:val="da-DK"/>
          </w:rPr>
          <w:t>tabels</w:t>
        </w:r>
      </w:ins>
      <w:ins w:id="326" w:author="Fei Gu" w:date="2021-05-19T10:40:00Z">
        <w:r w:rsidR="004A79E3">
          <w:rPr>
            <w:rStyle w:val="IntenseEmphasis"/>
            <w:i w:val="0"/>
            <w:iCs w:val="0"/>
            <w:lang w:val="da-DK"/>
          </w:rPr>
          <w:t xml:space="preserve"> </w:t>
        </w:r>
      </w:ins>
      <w:ins w:id="327" w:author="Fei Gu" w:date="2021-05-19T10:41:00Z">
        <w:r w:rsidR="005F60FC">
          <w:rPr>
            <w:rStyle w:val="IntenseEmphasis"/>
            <w:i w:val="0"/>
            <w:iCs w:val="0"/>
            <w:lang w:val="da-DK"/>
          </w:rPr>
          <w:t>reference</w:t>
        </w:r>
      </w:ins>
    </w:p>
    <w:p w14:paraId="050C1CD4" w14:textId="0542BF10" w:rsidR="005E25C8" w:rsidRDefault="00C65DEB">
      <w:pPr>
        <w:pStyle w:val="TableofFigures"/>
        <w:tabs>
          <w:tab w:val="right" w:leader="dot" w:pos="8290"/>
        </w:tabs>
        <w:rPr>
          <w:ins w:id="328" w:author="Fei Gu" w:date="2021-05-19T10:42:00Z"/>
          <w:kern w:val="0"/>
          <w:sz w:val="24"/>
        </w:rPr>
      </w:pPr>
      <w:ins w:id="329" w:author="Fei Gu" w:date="2021-05-19T10:37:00Z">
        <w:r>
          <w:rPr>
            <w:rStyle w:val="IntenseEmphasis"/>
            <w:i w:val="0"/>
            <w:iCs w:val="0"/>
            <w:lang w:val="da-DK"/>
          </w:rPr>
          <w:fldChar w:fldCharType="begin"/>
        </w:r>
        <w:r w:rsidRPr="272F30FC">
          <w:rPr>
            <w:rStyle w:val="IntenseEmphasis"/>
            <w:i w:val="0"/>
            <w:iCs w:val="0"/>
            <w:lang w:val="da-DK"/>
          </w:rPr>
          <w:instrText xml:space="preserve"> TOC \h \z \c "Table" </w:instrText>
        </w:r>
      </w:ins>
      <w:r>
        <w:rPr>
          <w:rStyle w:val="IntenseEmphasis"/>
          <w:i w:val="0"/>
          <w:iCs w:val="0"/>
          <w:lang w:val="da-DK"/>
        </w:rPr>
        <w:fldChar w:fldCharType="separate"/>
      </w:r>
      <w:ins w:id="330" w:author="Fei Gu" w:date="2021-05-19T10:42:00Z">
        <w:r w:rsidRPr="272F30FC">
          <w:rPr>
            <w:rStyle w:val="Hyperlink"/>
            <w:noProof/>
          </w:rPr>
          <w:fldChar w:fldCharType="begin"/>
        </w:r>
        <w:r w:rsidRPr="272F30FC">
          <w:rPr>
            <w:rStyle w:val="Hyperlink"/>
            <w:noProof/>
          </w:rPr>
          <w:instrText xml:space="preserve"> </w:instrText>
        </w:r>
        <w:r w:rsidRPr="272F30FC">
          <w:rPr>
            <w:noProof/>
          </w:rPr>
          <w:instrText>HYPERLINK \l "_Toc72313383"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Table 1: Development case</w:t>
        </w:r>
        <w:r>
          <w:tab/>
        </w:r>
        <w:r w:rsidRPr="272F30FC">
          <w:rPr>
            <w:noProof/>
          </w:rPr>
          <w:fldChar w:fldCharType="begin"/>
        </w:r>
        <w:r w:rsidRPr="272F30FC">
          <w:rPr>
            <w:noProof/>
          </w:rPr>
          <w:instrText xml:space="preserve"> PAGEREF _Toc72313383 \h </w:instrText>
        </w:r>
      </w:ins>
      <w:r w:rsidRPr="272F30FC">
        <w:rPr>
          <w:noProof/>
        </w:rPr>
      </w:r>
      <w:r w:rsidRPr="272F30FC">
        <w:rPr>
          <w:noProof/>
        </w:rPr>
        <w:fldChar w:fldCharType="separate"/>
      </w:r>
      <w:ins w:id="331" w:author="Fei Gu" w:date="2021-05-19T10:42:00Z">
        <w:r w:rsidR="272F30FC" w:rsidRPr="272F30FC">
          <w:rPr>
            <w:noProof/>
          </w:rPr>
          <w:t>13</w:t>
        </w:r>
        <w:r w:rsidRPr="272F30FC">
          <w:rPr>
            <w:noProof/>
          </w:rPr>
          <w:fldChar w:fldCharType="end"/>
        </w:r>
        <w:r w:rsidRPr="272F30FC">
          <w:rPr>
            <w:rStyle w:val="Hyperlink"/>
            <w:noProof/>
          </w:rPr>
          <w:fldChar w:fldCharType="end"/>
        </w:r>
      </w:ins>
    </w:p>
    <w:p w14:paraId="3CBAA1FB" w14:textId="517A4974" w:rsidR="005E25C8" w:rsidRDefault="005E25C8">
      <w:pPr>
        <w:pStyle w:val="TableofFigures"/>
        <w:tabs>
          <w:tab w:val="right" w:leader="dot" w:pos="8290"/>
        </w:tabs>
        <w:rPr>
          <w:ins w:id="332" w:author="Fei Gu" w:date="2021-05-19T10:42:00Z"/>
          <w:kern w:val="0"/>
          <w:sz w:val="24"/>
        </w:rPr>
      </w:pPr>
      <w:ins w:id="333" w:author="Fei Gu" w:date="2021-05-19T10:42:00Z">
        <w:r w:rsidRPr="272F30FC">
          <w:rPr>
            <w:rStyle w:val="Hyperlink"/>
            <w:noProof/>
          </w:rPr>
          <w:fldChar w:fldCharType="begin"/>
        </w:r>
        <w:r w:rsidRPr="272F30FC">
          <w:rPr>
            <w:rStyle w:val="Hyperlink"/>
            <w:noProof/>
          </w:rPr>
          <w:instrText xml:space="preserve"> </w:instrText>
        </w:r>
        <w:r w:rsidRPr="272F30FC">
          <w:rPr>
            <w:noProof/>
          </w:rPr>
          <w:instrText>HYPERLINK \l "_Toc72313384"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Table 2: The use case</w:t>
        </w:r>
        <w:r>
          <w:tab/>
        </w:r>
        <w:r w:rsidRPr="272F30FC">
          <w:rPr>
            <w:noProof/>
          </w:rPr>
          <w:fldChar w:fldCharType="begin"/>
        </w:r>
        <w:r w:rsidRPr="272F30FC">
          <w:rPr>
            <w:noProof/>
          </w:rPr>
          <w:instrText xml:space="preserve"> PAGEREF _Toc72313384 \h </w:instrText>
        </w:r>
      </w:ins>
      <w:r w:rsidRPr="272F30FC">
        <w:rPr>
          <w:noProof/>
        </w:rPr>
      </w:r>
      <w:r w:rsidRPr="272F30FC">
        <w:rPr>
          <w:noProof/>
        </w:rPr>
        <w:fldChar w:fldCharType="separate"/>
      </w:r>
      <w:ins w:id="334" w:author="Fei Gu" w:date="2021-05-19T10:42:00Z">
        <w:r w:rsidR="272F30FC" w:rsidRPr="272F30FC">
          <w:rPr>
            <w:noProof/>
          </w:rPr>
          <w:t>15</w:t>
        </w:r>
        <w:r w:rsidRPr="272F30FC">
          <w:rPr>
            <w:noProof/>
          </w:rPr>
          <w:fldChar w:fldCharType="end"/>
        </w:r>
        <w:r w:rsidRPr="272F30FC">
          <w:rPr>
            <w:rStyle w:val="Hyperlink"/>
            <w:noProof/>
          </w:rPr>
          <w:fldChar w:fldCharType="end"/>
        </w:r>
      </w:ins>
    </w:p>
    <w:p w14:paraId="2F8D3103" w14:textId="088E82EB" w:rsidR="00751CB4" w:rsidRDefault="00C65DEB">
      <w:pPr>
        <w:widowControl/>
        <w:jc w:val="left"/>
        <w:rPr>
          <w:ins w:id="335" w:author="Fei Gu" w:date="2021-05-20T10:51:00Z"/>
          <w:rStyle w:val="IntenseEmphasis"/>
          <w:i w:val="0"/>
          <w:iCs w:val="0"/>
          <w:lang w:val="da-DK"/>
        </w:rPr>
      </w:pPr>
      <w:ins w:id="336" w:author="Fei Gu" w:date="2021-05-19T10:37:00Z">
        <w:r>
          <w:rPr>
            <w:rStyle w:val="IntenseEmphasis"/>
            <w:i w:val="0"/>
            <w:iCs w:val="0"/>
            <w:lang w:val="da-DK"/>
          </w:rPr>
          <w:fldChar w:fldCharType="end"/>
        </w:r>
      </w:ins>
    </w:p>
    <w:p w14:paraId="5E411B54" w14:textId="0E057A21" w:rsidR="00751CB4" w:rsidRDefault="00751CB4">
      <w:pPr>
        <w:widowControl/>
        <w:jc w:val="left"/>
        <w:rPr>
          <w:ins w:id="337" w:author="Fei Gu" w:date="2021-05-20T10:51:00Z"/>
          <w:rStyle w:val="IntenseEmphasis"/>
          <w:i w:val="0"/>
          <w:iCs w:val="0"/>
          <w:lang w:val="da-DK"/>
        </w:rPr>
      </w:pPr>
    </w:p>
    <w:p w14:paraId="032AF91E" w14:textId="4AFD0463" w:rsidR="00751CB4" w:rsidRDefault="00751CB4">
      <w:pPr>
        <w:widowControl/>
        <w:jc w:val="left"/>
        <w:rPr>
          <w:ins w:id="338" w:author="Fei Gu" w:date="2021-05-20T10:51:00Z"/>
          <w:rStyle w:val="IntenseEmphasis"/>
          <w:i w:val="0"/>
          <w:iCs w:val="0"/>
          <w:lang w:val="da-DK"/>
        </w:rPr>
      </w:pPr>
    </w:p>
    <w:p w14:paraId="25AC9E11" w14:textId="49C93381" w:rsidR="006B4EAE" w:rsidRPr="009C462B" w:rsidRDefault="00751CB4" w:rsidP="009C462B">
      <w:pPr>
        <w:pStyle w:val="Heading2"/>
        <w:rPr>
          <w:color w:val="4472C4" w:themeColor="accent1"/>
          <w:lang w:val="da-DK"/>
        </w:rPr>
      </w:pPr>
      <w:ins w:id="339" w:author="Fei Gu" w:date="2021-05-20T10:51:00Z">
        <w:r>
          <w:rPr>
            <w:rStyle w:val="IntenseEmphasis"/>
            <w:i w:val="0"/>
            <w:iCs w:val="0"/>
            <w:lang w:val="da-DK"/>
          </w:rPr>
          <w:t xml:space="preserve">The </w:t>
        </w:r>
      </w:ins>
      <w:ins w:id="340" w:author="Fei Gu" w:date="2021-05-20T10:52:00Z">
        <w:r w:rsidR="000A70F1" w:rsidRPr="00BB6EC6">
          <w:rPr>
            <w:rStyle w:val="IntenseEmphasis"/>
            <w:i w:val="0"/>
            <w:iCs w:val="0"/>
            <w:rPrChange w:id="341" w:author="Fei Gu" w:date="2021-05-21T09:26:00Z">
              <w:rPr>
                <w:rStyle w:val="IntenseEmphasis"/>
                <w:rFonts w:asciiTheme="minorHAnsi" w:eastAsiaTheme="minorEastAsia" w:hAnsiTheme="minorHAnsi" w:cstheme="minorBidi"/>
                <w:i w:val="0"/>
                <w:iCs w:val="0"/>
                <w:sz w:val="21"/>
                <w:szCs w:val="24"/>
                <w:lang w:val="da-DK"/>
              </w:rPr>
            </w:rPrChange>
          </w:rPr>
          <w:t>Figure</w:t>
        </w:r>
        <w:r w:rsidR="00894517" w:rsidRPr="00BB6EC6">
          <w:rPr>
            <w:rStyle w:val="IntenseEmphasis"/>
            <w:i w:val="0"/>
            <w:iCs w:val="0"/>
            <w:rPrChange w:id="342" w:author="Fei Gu" w:date="2021-05-21T09:26:00Z">
              <w:rPr>
                <w:rStyle w:val="IntenseEmphasis"/>
                <w:rFonts w:asciiTheme="minorHAnsi" w:eastAsiaTheme="minorEastAsia" w:hAnsiTheme="minorHAnsi" w:cstheme="minorBidi"/>
                <w:i w:val="0"/>
                <w:iCs w:val="0"/>
                <w:sz w:val="21"/>
                <w:szCs w:val="24"/>
                <w:lang w:val="da-DK"/>
              </w:rPr>
            </w:rPrChange>
          </w:rPr>
          <w:t>s</w:t>
        </w:r>
      </w:ins>
      <w:ins w:id="343" w:author="Fei Gu" w:date="2021-05-20T10:51:00Z">
        <w:r w:rsidR="00F306D8">
          <w:rPr>
            <w:rStyle w:val="IntenseEmphasis"/>
            <w:i w:val="0"/>
            <w:iCs w:val="0"/>
            <w:lang w:val="da-DK"/>
          </w:rPr>
          <w:t xml:space="preserve"> </w:t>
        </w:r>
        <w:r w:rsidR="000A70F1">
          <w:rPr>
            <w:rStyle w:val="IntenseEmphasis"/>
            <w:i w:val="0"/>
            <w:iCs w:val="0"/>
            <w:lang w:val="da-DK"/>
          </w:rPr>
          <w:t>reference</w:t>
        </w:r>
      </w:ins>
      <w:r w:rsidR="006B4EAE">
        <w:rPr>
          <w:rStyle w:val="IntenseEmphasis"/>
          <w:i w:val="0"/>
          <w:iCs w:val="0"/>
          <w:lang w:val="da-DK"/>
        </w:rPr>
        <w:fldChar w:fldCharType="begin"/>
      </w:r>
      <w:r w:rsidR="006B4EAE">
        <w:rPr>
          <w:rStyle w:val="IntenseEmphasis"/>
          <w:i w:val="0"/>
          <w:iCs w:val="0"/>
          <w:lang w:val="da-DK"/>
        </w:rPr>
        <w:instrText xml:space="preserve"> TOC \h \z \c "Figure" </w:instrText>
      </w:r>
      <w:r w:rsidR="006B4EAE">
        <w:rPr>
          <w:rStyle w:val="IntenseEmphasis"/>
          <w:i w:val="0"/>
          <w:iCs w:val="0"/>
          <w:lang w:val="da-DK"/>
        </w:rPr>
        <w:fldChar w:fldCharType="separate"/>
      </w:r>
    </w:p>
    <w:p w14:paraId="6A38A713" w14:textId="5840287D" w:rsidR="006B4EAE" w:rsidRDefault="00C5146C">
      <w:pPr>
        <w:pStyle w:val="TableofFigures"/>
        <w:tabs>
          <w:tab w:val="right" w:leader="dot" w:pos="8290"/>
        </w:tabs>
        <w:rPr>
          <w:kern w:val="0"/>
          <w:sz w:val="24"/>
        </w:rPr>
      </w:pPr>
      <w:hyperlink w:anchor="_Toc72661897" w:history="1">
        <w:r w:rsidR="006B4EAE" w:rsidRPr="00A15659">
          <w:rPr>
            <w:rStyle w:val="Hyperlink"/>
            <w:noProof/>
          </w:rPr>
          <w:t>Figure 1 : Domain model</w:t>
        </w:r>
        <w:r w:rsidR="006B4EAE">
          <w:rPr>
            <w:noProof/>
            <w:webHidden/>
          </w:rPr>
          <w:tab/>
        </w:r>
        <w:r w:rsidR="006B4EAE">
          <w:rPr>
            <w:noProof/>
            <w:webHidden/>
          </w:rPr>
          <w:fldChar w:fldCharType="begin"/>
        </w:r>
        <w:r w:rsidR="006B4EAE">
          <w:rPr>
            <w:noProof/>
            <w:webHidden/>
          </w:rPr>
          <w:instrText xml:space="preserve"> PAGEREF _Toc72661897 \h </w:instrText>
        </w:r>
        <w:r w:rsidR="006B4EAE">
          <w:rPr>
            <w:noProof/>
            <w:webHidden/>
          </w:rPr>
        </w:r>
        <w:r w:rsidR="006B4EAE">
          <w:rPr>
            <w:noProof/>
            <w:webHidden/>
          </w:rPr>
          <w:fldChar w:fldCharType="separate"/>
        </w:r>
        <w:r w:rsidR="006B4EAE">
          <w:rPr>
            <w:noProof/>
            <w:webHidden/>
          </w:rPr>
          <w:t>12</w:t>
        </w:r>
        <w:r w:rsidR="006B4EAE">
          <w:rPr>
            <w:noProof/>
            <w:webHidden/>
          </w:rPr>
          <w:fldChar w:fldCharType="end"/>
        </w:r>
      </w:hyperlink>
    </w:p>
    <w:p w14:paraId="1A6E66E3" w14:textId="202B8285" w:rsidR="006B4EAE" w:rsidRDefault="00C5146C">
      <w:pPr>
        <w:pStyle w:val="TableofFigures"/>
        <w:tabs>
          <w:tab w:val="right" w:leader="dot" w:pos="8290"/>
        </w:tabs>
        <w:rPr>
          <w:kern w:val="0"/>
          <w:sz w:val="24"/>
        </w:rPr>
      </w:pPr>
      <w:hyperlink w:anchor="_Toc72661898" w:history="1">
        <w:r w:rsidR="006B4EAE" w:rsidRPr="00A15659">
          <w:rPr>
            <w:rStyle w:val="Hyperlink"/>
            <w:noProof/>
          </w:rPr>
          <w:t>Figure 2: Architecture Diagram</w:t>
        </w:r>
        <w:r w:rsidR="006B4EAE">
          <w:rPr>
            <w:noProof/>
            <w:webHidden/>
          </w:rPr>
          <w:tab/>
        </w:r>
        <w:r w:rsidR="006B4EAE">
          <w:rPr>
            <w:noProof/>
            <w:webHidden/>
          </w:rPr>
          <w:fldChar w:fldCharType="begin"/>
        </w:r>
        <w:r w:rsidR="006B4EAE">
          <w:rPr>
            <w:noProof/>
            <w:webHidden/>
          </w:rPr>
          <w:instrText xml:space="preserve"> PAGEREF _Toc72661898 \h </w:instrText>
        </w:r>
        <w:r w:rsidR="006B4EAE">
          <w:rPr>
            <w:noProof/>
            <w:webHidden/>
          </w:rPr>
        </w:r>
        <w:r w:rsidR="006B4EAE">
          <w:rPr>
            <w:noProof/>
            <w:webHidden/>
          </w:rPr>
          <w:fldChar w:fldCharType="separate"/>
        </w:r>
        <w:r w:rsidR="006B4EAE">
          <w:rPr>
            <w:noProof/>
            <w:webHidden/>
          </w:rPr>
          <w:t>20</w:t>
        </w:r>
        <w:r w:rsidR="006B4EAE">
          <w:rPr>
            <w:noProof/>
            <w:webHidden/>
          </w:rPr>
          <w:fldChar w:fldCharType="end"/>
        </w:r>
      </w:hyperlink>
    </w:p>
    <w:p w14:paraId="38FA8D5A" w14:textId="1D5D770B" w:rsidR="00F306D8" w:rsidRDefault="006B4EAE">
      <w:pPr>
        <w:widowControl/>
        <w:jc w:val="left"/>
        <w:rPr>
          <w:ins w:id="344" w:author="Fei Gu" w:date="2021-05-20T10:51:00Z"/>
          <w:rStyle w:val="IntenseEmphasis"/>
          <w:i w:val="0"/>
          <w:iCs w:val="0"/>
          <w:lang w:val="da-DK"/>
        </w:rPr>
      </w:pPr>
      <w:r>
        <w:rPr>
          <w:rStyle w:val="IntenseEmphasis"/>
          <w:i w:val="0"/>
          <w:iCs w:val="0"/>
          <w:lang w:val="da-DK"/>
        </w:rPr>
        <w:fldChar w:fldCharType="end"/>
      </w:r>
    </w:p>
    <w:p w14:paraId="05CC4562" w14:textId="77777777" w:rsidR="00751CB4" w:rsidRDefault="00751CB4">
      <w:pPr>
        <w:widowControl/>
        <w:jc w:val="left"/>
        <w:rPr>
          <w:ins w:id="345" w:author="Fei Gu" w:date="2021-05-20T10:51:00Z"/>
          <w:rStyle w:val="IntenseEmphasis"/>
          <w:i w:val="0"/>
          <w:iCs w:val="0"/>
          <w:lang w:val="da-DK"/>
        </w:rPr>
      </w:pPr>
    </w:p>
    <w:p w14:paraId="723C1E26" w14:textId="569DFBA8" w:rsidR="00751CB4" w:rsidRDefault="00A10B7F">
      <w:pPr>
        <w:widowControl/>
        <w:jc w:val="left"/>
        <w:rPr>
          <w:rStyle w:val="IntenseEmphasis"/>
          <w:i w:val="0"/>
          <w:iCs w:val="0"/>
          <w:lang w:val="da-DK"/>
        </w:rPr>
      </w:pPr>
      <w:r>
        <w:rPr>
          <w:rStyle w:val="IntenseEmphasis"/>
          <w:i w:val="0"/>
          <w:iCs w:val="0"/>
          <w:lang w:val="da-DK"/>
        </w:rPr>
        <w:br w:type="page"/>
      </w:r>
    </w:p>
    <w:p w14:paraId="0F2A29DF" w14:textId="31F0C07C" w:rsidR="00A10B7F" w:rsidRDefault="00813AF6">
      <w:pPr>
        <w:pStyle w:val="Heading1"/>
        <w:rPr>
          <w:rStyle w:val="IntenseEmphasis"/>
          <w:rFonts w:cstheme="minorBidi"/>
          <w:b w:val="0"/>
          <w:i w:val="0"/>
          <w:kern w:val="2"/>
          <w:sz w:val="21"/>
          <w:szCs w:val="21"/>
        </w:rPr>
      </w:pPr>
      <w:bookmarkStart w:id="346" w:name="_Toc72313090"/>
      <w:r w:rsidRPr="000E5329">
        <w:rPr>
          <w:rStyle w:val="IntenseEmphasis"/>
          <w:i w:val="0"/>
          <w:iCs w:val="0"/>
          <w:rPrChange w:id="347" w:author="Fei Gu" w:date="2021-05-13T23:24:00Z">
            <w:rPr>
              <w:rStyle w:val="IntenseEmphasis"/>
              <w:i w:val="0"/>
              <w:iCs w:val="0"/>
              <w:lang w:val="da-DK"/>
            </w:rPr>
          </w:rPrChange>
        </w:rPr>
        <w:lastRenderedPageBreak/>
        <w:t>Introduction</w:t>
      </w:r>
      <w:bookmarkEnd w:id="346"/>
    </w:p>
    <w:p w14:paraId="3E3B716F" w14:textId="67FD33FC" w:rsidR="00713943" w:rsidRDefault="009B651E">
      <w:pPr>
        <w:ind w:firstLine="420"/>
        <w:rPr>
          <w:rFonts w:cs="Calibri"/>
        </w:rPr>
        <w:pPrChange w:id="348" w:author="Andrej Simionenko" w:date="2021-05-20T09:31:00Z">
          <w:pPr/>
        </w:pPrChange>
      </w:pPr>
      <w:r w:rsidRPr="5E7AA018">
        <w:rPr>
          <w:rFonts w:cs="Calibri"/>
        </w:rPr>
        <w:t>//</w:t>
      </w:r>
    </w:p>
    <w:p w14:paraId="6B8B9712" w14:textId="3DE11336" w:rsidR="00B65E2E" w:rsidRPr="000E5329" w:rsidRDefault="00B65E2E">
      <w:pPr>
        <w:pStyle w:val="ListParagraph"/>
        <w:jc w:val="left"/>
        <w:rPr>
          <w:del w:id="349" w:author="Andrej Simionenko" w:date="2021-05-20T09:31:00Z"/>
          <w:rStyle w:val="IntenseEmphasis"/>
          <w:i w:val="0"/>
          <w:iCs w:val="0"/>
          <w:rPrChange w:id="350" w:author="Fei Gu" w:date="2021-05-13T23:24:00Z">
            <w:rPr>
              <w:del w:id="351" w:author="Andrej Simionenko" w:date="2021-05-20T09:31:00Z"/>
              <w:rStyle w:val="IntenseEmphasis"/>
              <w:i w:val="0"/>
              <w:iCs w:val="0"/>
              <w:lang w:val="da-DK"/>
            </w:rPr>
          </w:rPrChange>
        </w:rPr>
        <w:pPrChange w:id="352" w:author="Andrej Simionenko" w:date="2021-05-20T09:31:00Z">
          <w:pPr>
            <w:pStyle w:val="ListParagraph"/>
            <w:numPr>
              <w:numId w:val="4"/>
            </w:numPr>
            <w:ind w:hanging="360"/>
            <w:jc w:val="left"/>
          </w:pPr>
        </w:pPrChange>
      </w:pPr>
    </w:p>
    <w:p w14:paraId="510795B0" w14:textId="091C1CF2" w:rsidR="003A715D" w:rsidRDefault="00200AB5" w:rsidP="5E7AA018">
      <w:pPr>
        <w:pStyle w:val="Heading1"/>
        <w:rPr>
          <w:rStyle w:val="IntenseEmphasis"/>
          <w:i w:val="0"/>
          <w:iCs w:val="0"/>
          <w:kern w:val="2"/>
        </w:rPr>
      </w:pPr>
      <w:bookmarkStart w:id="353" w:name="_Toc72313091"/>
      <w:r w:rsidRPr="5E7AA018">
        <w:rPr>
          <w:rStyle w:val="IntenseEmphasis"/>
          <w:i w:val="0"/>
          <w:iCs w:val="0"/>
          <w:rPrChange w:id="354" w:author="Fei Gu" w:date="2021-05-13T23:24:00Z">
            <w:rPr>
              <w:rStyle w:val="IntenseEmphasis"/>
              <w:i w:val="0"/>
              <w:iCs w:val="0"/>
              <w:lang w:val="da-DK"/>
            </w:rPr>
          </w:rPrChange>
        </w:rPr>
        <w:t>Case stud</w:t>
      </w:r>
      <w:r w:rsidR="1762EF3B" w:rsidRPr="5E7AA018">
        <w:rPr>
          <w:rStyle w:val="IntenseEmphasis"/>
          <w:i w:val="0"/>
          <w:iCs w:val="0"/>
        </w:rPr>
        <w:t>y</w:t>
      </w:r>
      <w:bookmarkEnd w:id="353"/>
    </w:p>
    <w:p w14:paraId="646F4918" w14:textId="77777777" w:rsidR="00DC9FCA" w:rsidRDefault="00DC9FCA" w:rsidP="5E7AA018">
      <w:pPr>
        <w:ind w:firstLine="420"/>
        <w:rPr>
          <w:rFonts w:cs="Calibri"/>
        </w:rPr>
      </w:pPr>
      <w:r w:rsidRPr="5E7AA018">
        <w:rPr>
          <w:rFonts w:cs="Calibri"/>
        </w:rPr>
        <w:t>Our team has been tasked with creating a tool, that would help writers composing a new book or a story. Currently, many authors begin their new work by collecting many notes about the story and its proceedings, often written on post-it notes or event cards. This is where the problems arise: when there are a lot of cards its quite hard to manage and keep track of all of them, they can be easily misplaced or lost, moreover it is hard for multiple authors to work with them, it takes a long time to sort them and find a needed one to create a flowing storyline. This is where the Story Line Tool comes in, it will prevent all the issues mentioned above and simplify the work of an author. The tool will allow a single or multiple authors to easily work on a project by allowing them to take and save notes, rearrange them in desired order, print the events in chronological order and export everything in a text file.</w:t>
      </w:r>
    </w:p>
    <w:p w14:paraId="3EFC77E1" w14:textId="12B8F8D4" w:rsidR="00DC9FCA" w:rsidRDefault="00DC9FCA" w:rsidP="5E7AA018">
      <w:pPr>
        <w:rPr>
          <w:ins w:id="355" w:author="Fei Gu" w:date="2021-05-13T23:50:00Z"/>
          <w:rFonts w:cs="Calibri"/>
          <w:rPrChange w:id="356" w:author="Andrej Simionenko" w:date="2021-05-20T09:31:00Z">
            <w:rPr>
              <w:ins w:id="357" w:author="Fei Gu" w:date="2021-05-13T23:50:00Z"/>
              <w:rStyle w:val="IntenseEmphasis"/>
              <w:i w:val="0"/>
              <w:iCs w:val="0"/>
            </w:rPr>
          </w:rPrChange>
        </w:rPr>
      </w:pPr>
      <w:r w:rsidRPr="5E7AA018">
        <w:rPr>
          <w:rFonts w:cs="Calibri"/>
        </w:rPr>
        <w:t>Our team believes that such tool would be very useful for authors, to ease their process of creation, and that it has a place in the market.</w:t>
      </w:r>
    </w:p>
    <w:p w14:paraId="36F4FB18" w14:textId="61B702A2" w:rsidR="00B65E2E" w:rsidRDefault="00B65E2E" w:rsidP="5E7AA018">
      <w:pPr>
        <w:widowControl/>
        <w:rPr>
          <w:ins w:id="358" w:author="Fei Gu" w:date="2021-05-13T23:39:00Z"/>
          <w:rStyle w:val="IntenseEmphasis"/>
          <w:i w:val="0"/>
          <w:iCs w:val="0"/>
        </w:rPr>
      </w:pPr>
      <w:r w:rsidRPr="5E7AA018">
        <w:rPr>
          <w:rStyle w:val="IntenseEmphasis"/>
          <w:i w:val="0"/>
          <w:iCs w:val="0"/>
        </w:rPr>
        <w:br w:type="page"/>
      </w:r>
    </w:p>
    <w:p w14:paraId="29E09A6D" w14:textId="77777777" w:rsidR="00B65E2E" w:rsidRDefault="00B65E2E">
      <w:pPr>
        <w:pStyle w:val="ListParagraph"/>
        <w:rPr>
          <w:ins w:id="359" w:author="Fei Gu" w:date="2021-05-13T23:38:00Z"/>
          <w:rStyle w:val="IntenseEmphasis"/>
          <w:i w:val="0"/>
          <w:iCs w:val="0"/>
        </w:rPr>
        <w:pPrChange w:id="360" w:author="Fei Gu" w:date="2021-05-13T23:39:00Z">
          <w:pPr>
            <w:pStyle w:val="ListParagraph"/>
            <w:numPr>
              <w:numId w:val="4"/>
            </w:numPr>
            <w:ind w:hanging="360"/>
          </w:pPr>
        </w:pPrChange>
      </w:pPr>
    </w:p>
    <w:p w14:paraId="3D278D4E" w14:textId="7AE987BD" w:rsidR="00B65E2E" w:rsidRDefault="00B65E2E">
      <w:pPr>
        <w:pStyle w:val="Heading1"/>
        <w:rPr>
          <w:ins w:id="361" w:author="Fei Gu" w:date="2021-05-13T23:54:00Z"/>
          <w:rStyle w:val="IntenseEmphasis"/>
          <w:rFonts w:cstheme="minorBidi"/>
          <w:b w:val="0"/>
          <w:bCs w:val="0"/>
          <w:i w:val="0"/>
          <w:iCs w:val="0"/>
          <w:kern w:val="2"/>
          <w:sz w:val="21"/>
          <w:szCs w:val="24"/>
        </w:rPr>
      </w:pPr>
      <w:bookmarkStart w:id="362" w:name="_Toc72313093"/>
      <w:ins w:id="363" w:author="Fei Gu" w:date="2021-05-13T23:38:00Z">
        <w:r>
          <w:rPr>
            <w:rStyle w:val="IntenseEmphasis"/>
            <w:rFonts w:hint="eastAsia"/>
            <w:i w:val="0"/>
            <w:iCs w:val="0"/>
          </w:rPr>
          <w:t>Delimitations</w:t>
        </w:r>
      </w:ins>
      <w:bookmarkEnd w:id="362"/>
    </w:p>
    <w:p w14:paraId="6C09523F" w14:textId="71B109DD" w:rsidR="00BA2BD0" w:rsidRPr="00BA2BD0" w:rsidRDefault="00BA2BD0">
      <w:pPr>
        <w:rPr>
          <w:ins w:id="364" w:author="Fei Gu" w:date="2021-05-13T23:39:00Z"/>
          <w:rPrChange w:id="365" w:author="Fei Gu" w:date="2021-05-13T23:54:00Z">
            <w:rPr>
              <w:ins w:id="366" w:author="Fei Gu" w:date="2021-05-13T23:39:00Z"/>
              <w:rStyle w:val="IntenseEmphasis"/>
              <w:rFonts w:cs="Times New Roman (Body CS)"/>
              <w:b/>
              <w:bCs/>
              <w:i w:val="0"/>
              <w:iCs w:val="0"/>
              <w:kern w:val="44"/>
              <w:sz w:val="44"/>
              <w:szCs w:val="44"/>
            </w:rPr>
          </w:rPrChange>
        </w:rPr>
        <w:pPrChange w:id="367" w:author="Fei Gu" w:date="2021-05-13T23:54:00Z">
          <w:pPr>
            <w:pStyle w:val="ListParagraph"/>
            <w:numPr>
              <w:numId w:val="4"/>
            </w:numPr>
            <w:ind w:hanging="360"/>
          </w:pPr>
        </w:pPrChange>
      </w:pPr>
      <w:commentRangeStart w:id="368"/>
      <w:ins w:id="369" w:author="Fei Gu" w:date="2021-05-13T23:54:00Z">
        <w:r>
          <w:t xml:space="preserve">Delimitations </w:t>
        </w:r>
      </w:ins>
      <w:commentRangeEnd w:id="368"/>
      <w:r>
        <w:rPr>
          <w:rStyle w:val="CommentReference"/>
        </w:rPr>
        <w:commentReference w:id="368"/>
      </w:r>
    </w:p>
    <w:p w14:paraId="5DEE4EB6" w14:textId="1A4E749C" w:rsidR="00B65E2E" w:rsidRDefault="00B65E2E">
      <w:pPr>
        <w:widowControl/>
        <w:jc w:val="left"/>
        <w:rPr>
          <w:ins w:id="370" w:author="Fei Gu" w:date="2021-05-13T23:39:00Z"/>
          <w:rStyle w:val="IntenseEmphasis"/>
          <w:i w:val="0"/>
          <w:iCs w:val="0"/>
        </w:rPr>
      </w:pPr>
      <w:ins w:id="371" w:author="Fei Gu" w:date="2021-05-13T23:39:00Z">
        <w:r>
          <w:rPr>
            <w:rStyle w:val="IntenseEmphasis"/>
            <w:i w:val="0"/>
            <w:iCs w:val="0"/>
          </w:rPr>
          <w:br w:type="page"/>
        </w:r>
      </w:ins>
    </w:p>
    <w:p w14:paraId="4EDC4C01" w14:textId="1C9B81A6" w:rsidR="00B65E2E" w:rsidRDefault="00D91916">
      <w:pPr>
        <w:pStyle w:val="Heading1"/>
        <w:rPr>
          <w:ins w:id="372" w:author="Fei Gu" w:date="2021-05-18T00:09:00Z"/>
          <w:rStyle w:val="IntenseEmphasis"/>
          <w:i w:val="0"/>
          <w:iCs w:val="0"/>
        </w:rPr>
        <w:pPrChange w:id="373" w:author="Fei Gu" w:date="2021-05-18T00:10:00Z">
          <w:pPr/>
        </w:pPrChange>
      </w:pPr>
      <w:bookmarkStart w:id="374" w:name="_Toc72313094"/>
      <w:ins w:id="375" w:author="Fei Gu" w:date="2021-05-18T00:09:00Z">
        <w:r>
          <w:rPr>
            <w:rStyle w:val="IntenseEmphasis"/>
            <w:rFonts w:hint="eastAsia"/>
            <w:i w:val="0"/>
            <w:iCs w:val="0"/>
          </w:rPr>
          <w:lastRenderedPageBreak/>
          <w:t>Technology and Business</w:t>
        </w:r>
        <w:bookmarkEnd w:id="374"/>
      </w:ins>
    </w:p>
    <w:p w14:paraId="14C96BD7" w14:textId="250F2918" w:rsidR="00D91916" w:rsidRPr="00A82647" w:rsidRDefault="00D91916">
      <w:pPr>
        <w:pStyle w:val="Heading2"/>
        <w:rPr>
          <w:ins w:id="376" w:author="Andrej Simionenko" w:date="2021-05-23T21:09:00Z"/>
          <w:rStyle w:val="IntenseEmphasis"/>
          <w:i w:val="0"/>
          <w:iCs w:val="0"/>
          <w:color w:val="auto"/>
        </w:rPr>
        <w:pPrChange w:id="377" w:author="Fei Gu" w:date="2021-05-18T00:31:00Z">
          <w:pPr/>
        </w:pPrChange>
      </w:pPr>
      <w:bookmarkStart w:id="378" w:name="_Toc72313095"/>
      <w:ins w:id="379" w:author="Fei Gu" w:date="2021-05-18T00:09:00Z">
        <w:r w:rsidRPr="003F3329">
          <w:rPr>
            <w:rStyle w:val="IntenseEmphasis"/>
            <w:rFonts w:hint="eastAsia"/>
            <w:i w:val="0"/>
            <w:iCs w:val="0"/>
            <w:color w:val="auto"/>
          </w:rPr>
          <w:t xml:space="preserve">The Business </w:t>
        </w:r>
        <w:r w:rsidRPr="00A82647">
          <w:rPr>
            <w:rStyle w:val="IntenseEmphasis"/>
            <w:i w:val="0"/>
            <w:iCs w:val="0"/>
            <w:color w:val="auto"/>
          </w:rPr>
          <w:t xml:space="preserve">Model </w:t>
        </w:r>
      </w:ins>
      <w:ins w:id="380" w:author="Fei Gu" w:date="2021-05-18T00:10:00Z">
        <w:r w:rsidRPr="00A82647">
          <w:rPr>
            <w:rStyle w:val="IntenseEmphasis"/>
            <w:i w:val="0"/>
            <w:iCs w:val="0"/>
            <w:color w:val="auto"/>
          </w:rPr>
          <w:t>C</w:t>
        </w:r>
      </w:ins>
      <w:ins w:id="381" w:author="Fei Gu" w:date="2021-05-18T00:09:00Z">
        <w:r w:rsidRPr="00A82647">
          <w:rPr>
            <w:rStyle w:val="IntenseEmphasis"/>
            <w:i w:val="0"/>
            <w:iCs w:val="0"/>
            <w:color w:val="auto"/>
          </w:rPr>
          <w:t>anva</w:t>
        </w:r>
      </w:ins>
      <w:ins w:id="382" w:author="Fei Gu" w:date="2021-05-18T00:10:00Z">
        <w:r w:rsidRPr="00A82647">
          <w:rPr>
            <w:rStyle w:val="IntenseEmphasis"/>
            <w:i w:val="0"/>
            <w:iCs w:val="0"/>
            <w:color w:val="auto"/>
          </w:rPr>
          <w:t>s</w:t>
        </w:r>
      </w:ins>
      <w:bookmarkEnd w:id="378"/>
    </w:p>
    <w:p w14:paraId="1A178630" w14:textId="2735913B" w:rsidR="386742D9" w:rsidRDefault="4A830C19" w:rsidP="3F389EBD">
      <w:pPr>
        <w:rPr>
          <w:ins w:id="383" w:author="Fei Gu" w:date="2021-05-18T00:10:00Z"/>
          <w:rPrChange w:id="384" w:author="Andrej Simionenko" w:date="2021-05-23T21:09:00Z">
            <w:rPr>
              <w:ins w:id="385" w:author="Fei Gu" w:date="2021-05-18T00:10:00Z"/>
              <w:rStyle w:val="IntenseEmphasis"/>
              <w:i w:val="0"/>
              <w:iCs w:val="0"/>
              <w:color w:val="auto"/>
            </w:rPr>
          </w:rPrChange>
        </w:rPr>
      </w:pPr>
      <w:ins w:id="386" w:author="Andrej Simionenko" w:date="2021-05-23T21:10:00Z">
        <w:r>
          <w:rPr>
            <w:noProof/>
          </w:rPr>
          <w:drawing>
            <wp:inline distT="0" distB="0" distL="0" distR="0" wp14:anchorId="6844F85F" wp14:editId="2C5BC857">
              <wp:extent cx="6206740" cy="6790378"/>
              <wp:effectExtent l="0" t="0" r="0" b="0"/>
              <wp:docPr id="1169148037" name="Picture 1169148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06740" cy="6790378"/>
                      </a:xfrm>
                      <a:prstGeom prst="rect">
                        <a:avLst/>
                      </a:prstGeom>
                    </pic:spPr>
                  </pic:pic>
                </a:graphicData>
              </a:graphic>
            </wp:inline>
          </w:drawing>
        </w:r>
      </w:ins>
    </w:p>
    <w:p w14:paraId="51A8547C" w14:textId="41BDFFEC" w:rsidR="00BB24E5" w:rsidRDefault="00BB24E5">
      <w:pPr>
        <w:widowControl/>
        <w:jc w:val="left"/>
        <w:rPr>
          <w:ins w:id="387" w:author="Fei Gu" w:date="2021-05-18T00:10:00Z"/>
          <w:rStyle w:val="IntenseEmphasis"/>
          <w:i w:val="0"/>
          <w:iCs w:val="0"/>
        </w:rPr>
      </w:pPr>
      <w:ins w:id="388" w:author="Fei Gu" w:date="2021-05-18T00:10:00Z">
        <w:r>
          <w:rPr>
            <w:rStyle w:val="IntenseEmphasis"/>
            <w:i w:val="0"/>
            <w:iCs w:val="0"/>
          </w:rPr>
          <w:br w:type="page"/>
        </w:r>
      </w:ins>
    </w:p>
    <w:p w14:paraId="310FE9A3" w14:textId="0BE5EBAC" w:rsidR="00BB24E5" w:rsidRDefault="00BB24E5" w:rsidP="00BB24E5">
      <w:pPr>
        <w:pStyle w:val="Heading2"/>
        <w:rPr>
          <w:ins w:id="389" w:author="Fei Gu" w:date="2021-05-18T00:11:00Z"/>
          <w:rStyle w:val="IntenseEmphasis"/>
          <w:i w:val="0"/>
          <w:iCs w:val="0"/>
        </w:rPr>
      </w:pPr>
      <w:bookmarkStart w:id="390" w:name="_Toc72313096"/>
      <w:ins w:id="391" w:author="Fei Gu" w:date="2021-05-18T00:10:00Z">
        <w:r>
          <w:rPr>
            <w:rStyle w:val="IntenseEmphasis"/>
            <w:rFonts w:hint="eastAsia"/>
            <w:i w:val="0"/>
            <w:iCs w:val="0"/>
          </w:rPr>
          <w:lastRenderedPageBreak/>
          <w:t>Competitor</w:t>
        </w:r>
        <w:r>
          <w:rPr>
            <w:rStyle w:val="IntenseEmphasis"/>
            <w:i w:val="0"/>
            <w:iCs w:val="0"/>
          </w:rPr>
          <w:t xml:space="preserve"> </w:t>
        </w:r>
      </w:ins>
      <w:ins w:id="392" w:author="Fei Gu" w:date="2021-05-18T00:11:00Z">
        <w:r>
          <w:rPr>
            <w:rStyle w:val="IntenseEmphasis"/>
            <w:rFonts w:hint="eastAsia"/>
            <w:i w:val="0"/>
            <w:iCs w:val="0"/>
          </w:rPr>
          <w:t>Examples</w:t>
        </w:r>
        <w:bookmarkEnd w:id="390"/>
      </w:ins>
    </w:p>
    <w:p w14:paraId="0E8ECB8D" w14:textId="61F1A85F" w:rsidR="00BB24E5" w:rsidRDefault="00BB24E5" w:rsidP="00BB24E5">
      <w:pPr>
        <w:rPr>
          <w:ins w:id="393" w:author="Fei Gu" w:date="2021-05-18T00:13:00Z"/>
          <w:del w:id="394" w:author="Andrej Simionenko" w:date="2021-05-23T21:11:00Z"/>
        </w:rPr>
      </w:pPr>
      <w:ins w:id="395" w:author="Fei Gu" w:date="2021-05-18T00:11:00Z">
        <w:del w:id="396" w:author="Andrej Simionenko" w:date="2021-05-23T21:11:00Z">
          <w:r>
            <w:delText xml:space="preserve">Similar </w:delText>
          </w:r>
          <w:r>
            <w:rPr>
              <w:rFonts w:hint="eastAsia"/>
            </w:rPr>
            <w:delText xml:space="preserve">software </w:delText>
          </w:r>
        </w:del>
      </w:ins>
    </w:p>
    <w:p w14:paraId="0ED5349C" w14:textId="244FEDF6" w:rsidR="009B4150" w:rsidRDefault="009B4150">
      <w:pPr>
        <w:widowControl/>
        <w:jc w:val="left"/>
        <w:rPr>
          <w:ins w:id="397" w:author="Fei Gu" w:date="2021-05-18T00:13:00Z"/>
        </w:rPr>
      </w:pPr>
      <w:ins w:id="398" w:author="Fei Gu" w:date="2021-05-18T00:13:00Z">
        <w:r>
          <w:br w:type="page"/>
        </w:r>
      </w:ins>
    </w:p>
    <w:p w14:paraId="1D267475" w14:textId="3B8DFCB8" w:rsidR="006B69EA" w:rsidRPr="009B4150" w:rsidRDefault="006B69EA">
      <w:pPr>
        <w:pStyle w:val="Heading2"/>
        <w:rPr>
          <w:ins w:id="399" w:author="Fei Gu" w:date="2021-05-18T00:12:00Z"/>
          <w:color w:val="0070C0"/>
          <w:rPrChange w:id="400" w:author="Fei Gu" w:date="2021-05-18T00:14:00Z">
            <w:rPr>
              <w:ins w:id="401" w:author="Fei Gu" w:date="2021-05-18T00:12:00Z"/>
            </w:rPr>
          </w:rPrChange>
        </w:rPr>
        <w:pPrChange w:id="402" w:author="Fei Gu" w:date="2021-05-18T00:13:00Z">
          <w:pPr/>
        </w:pPrChange>
      </w:pPr>
      <w:bookmarkStart w:id="403" w:name="_Toc72313097"/>
      <w:ins w:id="404" w:author="Fei Gu" w:date="2021-05-18T00:12:00Z">
        <w:r w:rsidRPr="009B4150">
          <w:rPr>
            <w:color w:val="0070C0"/>
            <w:rPrChange w:id="405" w:author="Fei Gu" w:date="2021-05-18T00:14:00Z">
              <w:rPr>
                <w:b/>
                <w:bCs/>
              </w:rPr>
            </w:rPrChange>
          </w:rPr>
          <w:lastRenderedPageBreak/>
          <w:t>Values for the user</w:t>
        </w:r>
        <w:bookmarkEnd w:id="403"/>
      </w:ins>
    </w:p>
    <w:p w14:paraId="02C1B9FD" w14:textId="77777777" w:rsidR="00074FC8" w:rsidRPr="00074FC8" w:rsidRDefault="00074FC8">
      <w:pPr>
        <w:rPr>
          <w:ins w:id="406" w:author="Fei Gu" w:date="2021-05-18T00:12:00Z"/>
          <w:del w:id="407" w:author="Andrej Simionenko" w:date="2021-05-23T21:11:00Z"/>
          <w:rPrChange w:id="408" w:author="Fei Gu" w:date="2021-05-18T00:12:00Z">
            <w:rPr>
              <w:ins w:id="409" w:author="Fei Gu" w:date="2021-05-18T00:12:00Z"/>
              <w:del w:id="410" w:author="Andrej Simionenko" w:date="2021-05-23T21:11:00Z"/>
              <w:rFonts w:ascii="Times New Roman" w:eastAsia="Times New Roman" w:hAnsi="Times New Roman" w:cs="Times New Roman"/>
              <w:kern w:val="0"/>
              <w:sz w:val="24"/>
            </w:rPr>
          </w:rPrChange>
        </w:rPr>
        <w:pPrChange w:id="411" w:author="Fei Gu" w:date="2021-05-18T00:12:00Z">
          <w:pPr>
            <w:widowControl/>
            <w:jc w:val="left"/>
          </w:pPr>
        </w:pPrChange>
      </w:pPr>
      <w:ins w:id="412" w:author="Fei Gu" w:date="2021-05-18T00:12:00Z">
        <w:del w:id="413" w:author="Andrej Simionenko" w:date="2021-05-23T21:11:00Z">
          <w:r w:rsidRPr="00074FC8">
            <w:rPr>
              <w:rPrChange w:id="414" w:author="Fei Gu" w:date="2021-05-18T00:12:00Z">
                <w:rPr>
                  <w:rFonts w:ascii="PingFang SC" w:eastAsia="PingFang SC" w:hAnsi="PingFang SC" w:cs="Times New Roman"/>
                  <w:color w:val="BBBBBB"/>
                  <w:kern w:val="0"/>
                  <w:sz w:val="24"/>
                  <w:shd w:val="clear" w:color="auto" w:fill="2B2B2B"/>
                </w:rPr>
              </w:rPrChange>
            </w:rPr>
            <w:delText>An answer to what value the product creates for the user</w:delText>
          </w:r>
        </w:del>
      </w:ins>
    </w:p>
    <w:p w14:paraId="5124EE44" w14:textId="661D809D" w:rsidR="009B4150" w:rsidRDefault="009B4150">
      <w:pPr>
        <w:widowControl/>
        <w:jc w:val="left"/>
        <w:rPr>
          <w:ins w:id="415" w:author="Fei Gu" w:date="2021-05-18T00:14:00Z"/>
        </w:rPr>
      </w:pPr>
      <w:ins w:id="416" w:author="Fei Gu" w:date="2021-05-18T00:14:00Z">
        <w:r>
          <w:br w:type="page"/>
        </w:r>
      </w:ins>
    </w:p>
    <w:p w14:paraId="66E67CFC" w14:textId="418CED63" w:rsidR="00F27F8B" w:rsidRPr="00F27F8B" w:rsidRDefault="007D53B9">
      <w:pPr>
        <w:pStyle w:val="Heading1"/>
        <w:rPr>
          <w:ins w:id="417" w:author="Fei Gu" w:date="2021-05-13T23:17:00Z"/>
          <w:rPrChange w:id="418" w:author="Fei Gu" w:date="2021-05-19T10:25:00Z">
            <w:rPr>
              <w:ins w:id="419" w:author="Fei Gu" w:date="2021-05-13T23:17:00Z"/>
              <w:rStyle w:val="IntenseEmphasis"/>
              <w:i w:val="0"/>
              <w:iCs w:val="0"/>
            </w:rPr>
          </w:rPrChange>
        </w:rPr>
        <w:pPrChange w:id="420" w:author="Fei Gu" w:date="2021-05-19T10:25:00Z">
          <w:pPr>
            <w:pStyle w:val="ListParagraph"/>
            <w:numPr>
              <w:numId w:val="4"/>
            </w:numPr>
            <w:ind w:hanging="360"/>
          </w:pPr>
        </w:pPrChange>
      </w:pPr>
      <w:bookmarkStart w:id="421" w:name="_Toc72313098"/>
      <w:ins w:id="422" w:author="Fei Gu" w:date="2021-05-18T00:14:00Z">
        <w:r>
          <w:rPr>
            <w:rFonts w:hint="eastAsia"/>
          </w:rPr>
          <w:lastRenderedPageBreak/>
          <w:t xml:space="preserve">System </w:t>
        </w:r>
      </w:ins>
      <w:ins w:id="423" w:author="Fei Gu" w:date="2021-05-18T00:15:00Z">
        <w:r>
          <w:rPr>
            <w:rFonts w:hint="eastAsia"/>
          </w:rPr>
          <w:t>development</w:t>
        </w:r>
      </w:ins>
      <w:bookmarkEnd w:id="421"/>
    </w:p>
    <w:p w14:paraId="47C95EC5" w14:textId="558EE545" w:rsidR="00200AB5" w:rsidRPr="003B4DD7" w:rsidRDefault="007D53B9">
      <w:pPr>
        <w:pStyle w:val="Heading2"/>
        <w:rPr>
          <w:ins w:id="424" w:author="Fei Gu" w:date="2021-05-13T23:29:00Z"/>
          <w:rStyle w:val="IntenseEmphasis"/>
          <w:i w:val="0"/>
          <w:iCs w:val="0"/>
          <w:color w:val="auto"/>
        </w:rPr>
        <w:pPrChange w:id="425" w:author="Fei Gu" w:date="2021-05-19T10:25:00Z">
          <w:pPr>
            <w:pStyle w:val="ListParagraph"/>
            <w:numPr>
              <w:numId w:val="4"/>
            </w:numPr>
            <w:ind w:hanging="360"/>
          </w:pPr>
        </w:pPrChange>
      </w:pPr>
      <w:bookmarkStart w:id="426" w:name="_Toc72313104"/>
      <w:ins w:id="427" w:author="Fei Gu" w:date="2021-05-13T23:17:00Z">
        <w:r w:rsidRPr="5E7AA018">
          <w:rPr>
            <w:rStyle w:val="IntenseEmphasis"/>
            <w:i w:val="0"/>
            <w:iCs w:val="0"/>
            <w:color w:val="auto"/>
          </w:rPr>
          <w:t>Domain analyses</w:t>
        </w:r>
      </w:ins>
      <w:bookmarkEnd w:id="426"/>
    </w:p>
    <w:p w14:paraId="1714E9A1" w14:textId="77777777" w:rsidR="006E7DAF" w:rsidRDefault="006E7DAF">
      <w:pPr>
        <w:pStyle w:val="Heading3"/>
        <w:rPr>
          <w:ins w:id="428" w:author="Fei Gu" w:date="2021-05-19T01:07:00Z"/>
          <w:rStyle w:val="IntenseEmphasis"/>
          <w:i w:val="0"/>
          <w:iCs w:val="0"/>
          <w:color w:val="1F3763" w:themeColor="accent1" w:themeShade="7F"/>
        </w:rPr>
      </w:pPr>
      <w:bookmarkStart w:id="429" w:name="_Toc72313105"/>
      <w:ins w:id="430" w:author="Fei Gu" w:date="2021-05-13T23:31:00Z">
        <w:r w:rsidRPr="007D53B9">
          <w:rPr>
            <w:rStyle w:val="IntenseEmphasis"/>
            <w:i w:val="0"/>
            <w:iCs w:val="0"/>
            <w:color w:val="1F3763" w:themeColor="accent1" w:themeShade="7F"/>
            <w:rPrChange w:id="431" w:author="Fei Gu" w:date="2021-05-18T00:15:00Z">
              <w:rPr>
                <w:rStyle w:val="IntenseEmphasis"/>
                <w:b/>
                <w:bCs/>
                <w:i w:val="0"/>
                <w:iCs w:val="0"/>
              </w:rPr>
            </w:rPrChange>
          </w:rPr>
          <w:t>Vision</w:t>
        </w:r>
      </w:ins>
      <w:bookmarkEnd w:id="429"/>
    </w:p>
    <w:p w14:paraId="2327D623" w14:textId="18D24C37" w:rsidR="00B46BA6" w:rsidRDefault="0036780E" w:rsidP="009473F4">
      <w:pPr>
        <w:ind w:firstLine="420"/>
        <w:rPr>
          <w:ins w:id="432" w:author="Fei Gu" w:date="2021-05-19T01:18:00Z"/>
        </w:rPr>
      </w:pPr>
      <w:ins w:id="433" w:author="Fei Gu" w:date="2021-05-19T01:07:00Z">
        <w:r>
          <w:rPr>
            <w:rFonts w:hint="eastAsia"/>
          </w:rPr>
          <w:t xml:space="preserve">This application is working for </w:t>
        </w:r>
        <w:r w:rsidR="00924F70">
          <w:rPr>
            <w:rFonts w:hint="eastAsia"/>
          </w:rPr>
          <w:t>the autho</w:t>
        </w:r>
      </w:ins>
      <w:ins w:id="434" w:author="Fei Gu" w:date="2021-05-19T01:08:00Z">
        <w:r w:rsidR="00924F70">
          <w:rPr>
            <w:rFonts w:hint="eastAsia"/>
          </w:rPr>
          <w:t>r</w:t>
        </w:r>
        <w:r w:rsidR="00924F70">
          <w:t xml:space="preserve"> </w:t>
        </w:r>
        <w:r w:rsidR="00924F70">
          <w:rPr>
            <w:rFonts w:hint="eastAsia"/>
          </w:rPr>
          <w:t>who need to</w:t>
        </w:r>
        <w:r w:rsidR="001A5B7A">
          <w:t xml:space="preserve"> </w:t>
        </w:r>
        <w:r w:rsidR="001A5B7A">
          <w:rPr>
            <w:rFonts w:hint="eastAsia"/>
          </w:rPr>
          <w:t>have a platform to store</w:t>
        </w:r>
      </w:ins>
      <w:ins w:id="435" w:author="Fei Gu" w:date="2021-05-19T01:10:00Z">
        <w:r w:rsidR="00500189">
          <w:t xml:space="preserve">, organize, </w:t>
        </w:r>
      </w:ins>
      <w:ins w:id="436" w:author="Fei Gu" w:date="2021-05-19T01:11:00Z">
        <w:r w:rsidR="00C131AD">
          <w:t>manage</w:t>
        </w:r>
      </w:ins>
      <w:ins w:id="437" w:author="Fei Gu" w:date="2021-05-19T01:08:00Z">
        <w:r w:rsidR="001A5B7A">
          <w:rPr>
            <w:rFonts w:hint="eastAsia"/>
          </w:rPr>
          <w:t xml:space="preserve"> the </w:t>
        </w:r>
      </w:ins>
      <w:ins w:id="438" w:author="Fei Gu" w:date="2021-05-19T01:09:00Z">
        <w:r w:rsidR="001A5B7A">
          <w:rPr>
            <w:rFonts w:hint="eastAsia"/>
          </w:rPr>
          <w:t>ideas</w:t>
        </w:r>
        <w:r w:rsidR="007C50F6">
          <w:t xml:space="preserve">, </w:t>
        </w:r>
      </w:ins>
      <w:ins w:id="439" w:author="Fei Gu" w:date="2021-05-19T01:11:00Z">
        <w:r w:rsidR="00C131AD">
          <w:t xml:space="preserve">and also </w:t>
        </w:r>
        <w:r w:rsidR="00A1446F">
          <w:t>cooperation with some other author</w:t>
        </w:r>
      </w:ins>
      <w:ins w:id="440" w:author="Fei Gu" w:date="2021-05-19T01:13:00Z">
        <w:r w:rsidR="00892E18">
          <w:t xml:space="preserve">s. They can </w:t>
        </w:r>
      </w:ins>
      <w:ins w:id="441" w:author="Fei Gu" w:date="2021-05-19T01:11:00Z">
        <w:r w:rsidR="00A1446F">
          <w:t xml:space="preserve">share the idea between </w:t>
        </w:r>
      </w:ins>
      <w:ins w:id="442" w:author="Fei Gu" w:date="2021-05-19T01:12:00Z">
        <w:r w:rsidR="00A1446F">
          <w:t xml:space="preserve">multiple </w:t>
        </w:r>
        <w:r w:rsidR="004A209C">
          <w:t xml:space="preserve">cooperators and leave some </w:t>
        </w:r>
      </w:ins>
      <w:ins w:id="443" w:author="Fei Gu" w:date="2021-05-19T01:13:00Z">
        <w:r w:rsidR="00AD7198">
          <w:t>opinions as well.</w:t>
        </w:r>
      </w:ins>
      <w:ins w:id="444" w:author="Fei Gu" w:date="2021-05-19T01:15:00Z">
        <w:r w:rsidR="00F13E16">
          <w:t xml:space="preserve"> And </w:t>
        </w:r>
      </w:ins>
      <w:ins w:id="445" w:author="Fei Gu" w:date="2021-05-19T01:17:00Z">
        <w:r w:rsidR="009473F4">
          <w:t>also,</w:t>
        </w:r>
      </w:ins>
      <w:ins w:id="446" w:author="Fei Gu" w:date="2021-05-19T01:15:00Z">
        <w:r w:rsidR="00F13E16">
          <w:t xml:space="preserve"> they can </w:t>
        </w:r>
        <w:r w:rsidR="00BE0B63">
          <w:t xml:space="preserve">use this application create </w:t>
        </w:r>
        <w:r w:rsidR="00B46BA6" w:rsidRPr="00B46BA6">
          <w:rPr>
            <w:rFonts w:hint="eastAsia"/>
          </w:rPr>
          <w:t>chronicle of events</w:t>
        </w:r>
      </w:ins>
      <w:ins w:id="447" w:author="Fei Gu" w:date="2021-05-19T01:16:00Z">
        <w:r w:rsidR="00B46BA6">
          <w:t xml:space="preserve">, </w:t>
        </w:r>
        <w:r w:rsidR="007E19D2">
          <w:rPr>
            <w:rFonts w:hint="eastAsia"/>
          </w:rPr>
          <w:t>and</w:t>
        </w:r>
        <w:r w:rsidR="007E19D2">
          <w:t xml:space="preserve"> check the view of the story timeline. </w:t>
        </w:r>
      </w:ins>
      <w:ins w:id="448" w:author="Fei Gu" w:date="2021-05-19T01:17:00Z">
        <w:r w:rsidR="003E54FD">
          <w:t xml:space="preserve">Make the </w:t>
        </w:r>
      </w:ins>
      <w:ins w:id="449" w:author="Fei Gu" w:date="2021-05-19T07:44:00Z">
        <w:r w:rsidR="00CA55AB">
          <w:t>decision</w:t>
        </w:r>
      </w:ins>
      <w:ins w:id="450" w:author="Fei Gu" w:date="2021-05-19T01:17:00Z">
        <w:r w:rsidR="003E54FD">
          <w:t xml:space="preserve"> about the different choice </w:t>
        </w:r>
      </w:ins>
      <w:ins w:id="451" w:author="Fei Gu" w:date="2021-05-19T01:18:00Z">
        <w:r w:rsidR="00F94AD3">
          <w:t xml:space="preserve">which is the actor made. And check how is going on. </w:t>
        </w:r>
      </w:ins>
    </w:p>
    <w:p w14:paraId="0F026D68" w14:textId="586B7F6F" w:rsidR="00F94AD3" w:rsidRPr="00B46BA6" w:rsidRDefault="00F94AD3">
      <w:pPr>
        <w:ind w:firstLine="420"/>
        <w:rPr>
          <w:ins w:id="452" w:author="Fei Gu" w:date="2021-05-19T01:15:00Z"/>
        </w:rPr>
        <w:pPrChange w:id="453" w:author="Fei Gu" w:date="2021-05-19T01:16:00Z">
          <w:pPr/>
        </w:pPrChange>
      </w:pPr>
      <w:ins w:id="454" w:author="Fei Gu" w:date="2021-05-19T01:18:00Z">
        <w:r>
          <w:t>This application can also</w:t>
        </w:r>
      </w:ins>
      <w:ins w:id="455" w:author="Fei Gu" w:date="2021-05-19T01:19:00Z">
        <w:r w:rsidR="002E0D36">
          <w:t xml:space="preserve"> export the events as the text file with formatter. </w:t>
        </w:r>
      </w:ins>
    </w:p>
    <w:p w14:paraId="6F6EED6C" w14:textId="4A4ECB17" w:rsidR="0036780E" w:rsidRPr="00B46BA6" w:rsidRDefault="0036780E">
      <w:pPr>
        <w:rPr>
          <w:ins w:id="456" w:author="Fei Gu" w:date="2021-05-13T23:31:00Z"/>
          <w:rPrChange w:id="457" w:author="Fei Gu" w:date="2021-05-19T01:16:00Z">
            <w:rPr>
              <w:ins w:id="458" w:author="Fei Gu" w:date="2021-05-13T23:31:00Z"/>
              <w:rStyle w:val="IntenseEmphasis"/>
              <w:i w:val="0"/>
              <w:iCs w:val="0"/>
              <w:color w:val="1F3763" w:themeColor="accent1" w:themeShade="7F"/>
            </w:rPr>
          </w:rPrChange>
        </w:rPr>
        <w:pPrChange w:id="459" w:author="Fei Gu" w:date="2021-05-19T01:07:00Z">
          <w:pPr>
            <w:pStyle w:val="ListParagraph"/>
            <w:numPr>
              <w:ilvl w:val="1"/>
              <w:numId w:val="4"/>
            </w:numPr>
            <w:ind w:left="1440" w:hanging="360"/>
          </w:pPr>
        </w:pPrChange>
      </w:pPr>
    </w:p>
    <w:p w14:paraId="62314445" w14:textId="577D96CD" w:rsidR="006E7DAF" w:rsidRDefault="006E7DAF">
      <w:pPr>
        <w:pStyle w:val="Heading3"/>
        <w:rPr>
          <w:rStyle w:val="IntenseEmphasis"/>
          <w:i w:val="0"/>
          <w:iCs w:val="0"/>
          <w:color w:val="1F3763" w:themeColor="accent1" w:themeShade="7F"/>
        </w:rPr>
      </w:pPr>
      <w:bookmarkStart w:id="460" w:name="_Toc72313106"/>
      <w:ins w:id="461" w:author="Fei Gu" w:date="2021-05-13T23:31:00Z">
        <w:r w:rsidRPr="007D53B9">
          <w:rPr>
            <w:rStyle w:val="IntenseEmphasis"/>
            <w:i w:val="0"/>
            <w:iCs w:val="0"/>
            <w:color w:val="1F3763" w:themeColor="accent1" w:themeShade="7F"/>
            <w:rPrChange w:id="462" w:author="Fei Gu" w:date="2021-05-18T00:15:00Z">
              <w:rPr>
                <w:rStyle w:val="IntenseEmphasis"/>
                <w:b/>
                <w:bCs/>
                <w:i w:val="0"/>
                <w:iCs w:val="0"/>
              </w:rPr>
            </w:rPrChange>
          </w:rPr>
          <w:t>Data dictionary</w:t>
        </w:r>
      </w:ins>
      <w:bookmarkEnd w:id="460"/>
    </w:p>
    <w:p w14:paraId="080F1DA7" w14:textId="4C2CC3B2" w:rsidR="00DC7296" w:rsidRDefault="00DC7296" w:rsidP="00DC7296">
      <w:r>
        <w:tab/>
      </w:r>
      <w:r w:rsidR="005F4B71">
        <w:rPr>
          <w:b/>
          <w:bCs/>
          <w:i/>
          <w:iCs/>
        </w:rPr>
        <w:t>Application:</w:t>
      </w:r>
      <w:r w:rsidR="00866B05">
        <w:rPr>
          <w:b/>
          <w:bCs/>
          <w:i/>
          <w:iCs/>
        </w:rPr>
        <w:t xml:space="preserve"> </w:t>
      </w:r>
      <w:r w:rsidR="00866B05">
        <w:t xml:space="preserve">the software we are </w:t>
      </w:r>
      <w:r w:rsidR="005F4B71">
        <w:t>trying</w:t>
      </w:r>
      <w:r w:rsidR="00866B05">
        <w:t xml:space="preserve"> to make </w:t>
      </w:r>
      <w:r w:rsidR="00A03D36">
        <w:t>behand this report.</w:t>
      </w:r>
    </w:p>
    <w:p w14:paraId="0744A8CB" w14:textId="77777777" w:rsidR="005F4B71" w:rsidRPr="00866B05" w:rsidRDefault="005F4B71" w:rsidP="00DC7296">
      <w:pPr>
        <w:rPr>
          <w:ins w:id="463" w:author="Fei Gu" w:date="2021-05-19T01:20:00Z"/>
        </w:rPr>
      </w:pPr>
    </w:p>
    <w:p w14:paraId="501589BE" w14:textId="2097B804" w:rsidR="005C22BB" w:rsidRDefault="005C22BB">
      <w:ins w:id="464" w:author="Fei Gu" w:date="2021-05-19T01:20:00Z">
        <w:r>
          <w:tab/>
        </w:r>
        <w:r w:rsidRPr="003A583F">
          <w:rPr>
            <w:b/>
            <w:bCs/>
            <w:i/>
            <w:iCs/>
            <w:rPrChange w:id="465" w:author="Fei Gu" w:date="2021-05-19T08:00:00Z">
              <w:rPr/>
            </w:rPrChange>
          </w:rPr>
          <w:t xml:space="preserve">The </w:t>
        </w:r>
        <w:r w:rsidR="005566FA" w:rsidRPr="003A583F">
          <w:rPr>
            <w:b/>
            <w:bCs/>
            <w:i/>
            <w:iCs/>
            <w:rPrChange w:id="466" w:author="Fei Gu" w:date="2021-05-19T08:00:00Z">
              <w:rPr/>
            </w:rPrChange>
          </w:rPr>
          <w:t>autho</w:t>
        </w:r>
        <w:r w:rsidR="005566FA" w:rsidRPr="003A583F">
          <w:rPr>
            <w:b/>
            <w:bCs/>
            <w:i/>
            <w:iCs/>
            <w:rPrChange w:id="467" w:author="Fei Gu" w:date="2021-05-19T08:01:00Z">
              <w:rPr/>
            </w:rPrChange>
          </w:rPr>
          <w:t>r</w:t>
        </w:r>
      </w:ins>
      <w:ins w:id="468" w:author="Fei Gu" w:date="2021-05-19T07:45:00Z">
        <w:r w:rsidR="005D48FB" w:rsidRPr="003A583F">
          <w:rPr>
            <w:b/>
            <w:bCs/>
            <w:i/>
            <w:iCs/>
            <w:rPrChange w:id="469" w:author="Fei Gu" w:date="2021-05-19T08:01:00Z">
              <w:rPr/>
            </w:rPrChange>
          </w:rPr>
          <w:t>:</w:t>
        </w:r>
        <w:r w:rsidR="005D48FB">
          <w:t xml:space="preserve"> </w:t>
        </w:r>
        <w:r w:rsidR="00673765">
          <w:t>the final user for this application</w:t>
        </w:r>
        <w:r w:rsidR="003338D6">
          <w:t xml:space="preserve"> who want to </w:t>
        </w:r>
      </w:ins>
      <w:ins w:id="470" w:author="Fei Gu" w:date="2021-05-19T07:46:00Z">
        <w:r w:rsidR="003338D6">
          <w:t xml:space="preserve">get help </w:t>
        </w:r>
      </w:ins>
      <w:ins w:id="471" w:author="Fei Gu" w:date="2021-05-19T09:05:00Z">
        <w:r w:rsidR="009B41F4">
          <w:rPr>
            <w:rFonts w:hint="eastAsia"/>
          </w:rPr>
          <w:t>for</w:t>
        </w:r>
        <w:r w:rsidR="009B41F4">
          <w:t xml:space="preserve"> to</w:t>
        </w:r>
      </w:ins>
      <w:ins w:id="472" w:author="Fei Gu" w:date="2021-05-19T07:46:00Z">
        <w:r w:rsidR="003338D6">
          <w:t xml:space="preserve"> make event card and </w:t>
        </w:r>
        <w:r w:rsidR="000720C0">
          <w:t xml:space="preserve">easier cooperation work. </w:t>
        </w:r>
      </w:ins>
    </w:p>
    <w:p w14:paraId="777B2FF1" w14:textId="77777777" w:rsidR="005F4B71" w:rsidRDefault="005F4B71">
      <w:pPr>
        <w:rPr>
          <w:ins w:id="473" w:author="Fei Gu" w:date="2021-05-19T07:51:00Z"/>
        </w:rPr>
      </w:pPr>
    </w:p>
    <w:p w14:paraId="50353929" w14:textId="6E4D2611" w:rsidR="00F46F41" w:rsidRDefault="00F46F41">
      <w:ins w:id="474" w:author="Fei Gu" w:date="2021-05-19T07:51:00Z">
        <w:r>
          <w:tab/>
        </w:r>
        <w:r w:rsidRPr="003A583F">
          <w:rPr>
            <w:b/>
            <w:bCs/>
            <w:i/>
            <w:iCs/>
            <w:rPrChange w:id="475" w:author="Fei Gu" w:date="2021-05-19T08:00:00Z">
              <w:rPr/>
            </w:rPrChange>
          </w:rPr>
          <w:t>Event card:</w:t>
        </w:r>
        <w:r>
          <w:t xml:space="preserve"> the </w:t>
        </w:r>
      </w:ins>
      <w:ins w:id="476" w:author="Fei Gu" w:date="2021-05-19T08:01:00Z">
        <w:r w:rsidR="006E2DFE">
          <w:t>s</w:t>
        </w:r>
      </w:ins>
      <w:ins w:id="477" w:author="Fei Gu" w:date="2021-05-19T08:02:00Z">
        <w:r w:rsidR="006E2DFE">
          <w:t>mall</w:t>
        </w:r>
      </w:ins>
      <w:ins w:id="478" w:author="Fei Gu" w:date="2021-05-19T07:51:00Z">
        <w:r>
          <w:t xml:space="preserve"> note </w:t>
        </w:r>
      </w:ins>
      <w:ins w:id="479" w:author="Fei Gu" w:date="2021-05-19T07:52:00Z">
        <w:r w:rsidR="00635192">
          <w:t>(</w:t>
        </w:r>
      </w:ins>
      <w:ins w:id="480" w:author="Fei Gu" w:date="2021-05-19T07:58:00Z">
        <w:r w:rsidR="00615675">
          <w:t>like</w:t>
        </w:r>
      </w:ins>
      <w:ins w:id="481" w:author="Fei Gu" w:date="2021-05-19T07:52:00Z">
        <w:r w:rsidR="00635192">
          <w:t xml:space="preserve"> </w:t>
        </w:r>
        <w:r w:rsidR="009748D2">
          <w:t>sticky</w:t>
        </w:r>
        <w:r w:rsidR="00635192">
          <w:t xml:space="preserve"> note or tile</w:t>
        </w:r>
        <w:r w:rsidR="009748D2">
          <w:t xml:space="preserve">) </w:t>
        </w:r>
        <w:r w:rsidR="009748D2">
          <w:rPr>
            <w:rFonts w:hint="eastAsia"/>
          </w:rPr>
          <w:t>on</w:t>
        </w:r>
        <w:r w:rsidR="009748D2">
          <w:t xml:space="preserve"> the working</w:t>
        </w:r>
        <w:r w:rsidR="00B52911">
          <w:t xml:space="preserve"> </w:t>
        </w:r>
      </w:ins>
      <w:ins w:id="482" w:author="Fei Gu" w:date="2021-05-19T07:53:00Z">
        <w:r w:rsidR="00B52911" w:rsidRPr="00B52911">
          <w:rPr>
            <w:rPrChange w:id="483" w:author="Fei Gu" w:date="2021-05-19T07:53:00Z">
              <w:rPr>
                <w:lang w:val="da-DK"/>
              </w:rPr>
            </w:rPrChange>
          </w:rPr>
          <w:t>bo</w:t>
        </w:r>
        <w:r w:rsidR="00B52911">
          <w:t>ard</w:t>
        </w:r>
      </w:ins>
      <w:ins w:id="484" w:author="Fei Gu" w:date="2021-05-19T08:05:00Z">
        <w:r w:rsidR="0066500D">
          <w:t xml:space="preserve"> </w:t>
        </w:r>
        <w:r w:rsidR="0066500D">
          <w:rPr>
            <w:rFonts w:hint="eastAsia"/>
          </w:rPr>
          <w:t>wi</w:t>
        </w:r>
        <w:r w:rsidR="0066500D">
          <w:t xml:space="preserve">th </w:t>
        </w:r>
        <w:r w:rsidR="000123C8">
          <w:t>single words. And</w:t>
        </w:r>
      </w:ins>
      <w:ins w:id="485" w:author="Fei Gu" w:date="2021-05-19T07:53:00Z">
        <w:r w:rsidR="00DF7074">
          <w:t xml:space="preserve"> the user can create, delete, </w:t>
        </w:r>
      </w:ins>
      <w:ins w:id="486" w:author="Fei Gu" w:date="2021-05-19T07:54:00Z">
        <w:r w:rsidR="00F1250B">
          <w:rPr>
            <w:rFonts w:hint="eastAsia"/>
          </w:rPr>
          <w:t>edit</w:t>
        </w:r>
        <w:r w:rsidR="00F1250B">
          <w:t>,</w:t>
        </w:r>
      </w:ins>
      <w:ins w:id="487" w:author="Fei Gu" w:date="2021-05-19T07:58:00Z">
        <w:r w:rsidR="00615675">
          <w:t xml:space="preserve"> </w:t>
        </w:r>
      </w:ins>
      <w:ins w:id="488" w:author="Fei Gu" w:date="2021-05-19T07:55:00Z">
        <w:r w:rsidR="000341B0">
          <w:t>search</w:t>
        </w:r>
      </w:ins>
      <w:ins w:id="489" w:author="Fei Gu" w:date="2021-05-19T08:00:00Z">
        <w:r w:rsidR="006273C6">
          <w:t xml:space="preserve"> and sort it.</w:t>
        </w:r>
      </w:ins>
    </w:p>
    <w:p w14:paraId="23D19EF6" w14:textId="71964262" w:rsidR="005F4B71" w:rsidRDefault="005F4B71" w:rsidP="005F4B71">
      <w:pPr>
        <w:ind w:firstLine="420"/>
      </w:pPr>
      <w:ins w:id="490" w:author="Fei Gu" w:date="2021-05-19T09:08:00Z">
        <w:r>
          <w:rPr>
            <w:b/>
            <w:bCs/>
            <w:i/>
            <w:iCs/>
          </w:rPr>
          <w:t xml:space="preserve">Event: </w:t>
        </w:r>
      </w:ins>
      <w:ins w:id="491" w:author="Fei Gu" w:date="2021-05-19T09:10:00Z">
        <w:r>
          <w:rPr>
            <w:rFonts w:hint="eastAsia"/>
          </w:rPr>
          <w:t>the situation or action</w:t>
        </w:r>
        <w:r>
          <w:t xml:space="preserve"> </w:t>
        </w:r>
        <w:r>
          <w:rPr>
            <w:rFonts w:hint="eastAsia"/>
          </w:rPr>
          <w:t xml:space="preserve">the role play in the </w:t>
        </w:r>
      </w:ins>
      <w:ins w:id="492" w:author="Fei Gu" w:date="2021-05-19T09:11:00Z">
        <w:r>
          <w:rPr>
            <w:rFonts w:hint="eastAsia"/>
          </w:rPr>
          <w:t>story</w:t>
        </w:r>
        <w:r>
          <w:t>.</w:t>
        </w:r>
      </w:ins>
    </w:p>
    <w:p w14:paraId="2C7D9307" w14:textId="2CECD011" w:rsidR="00DB62D0" w:rsidRDefault="00DB62D0" w:rsidP="005F4B71">
      <w:pPr>
        <w:ind w:firstLine="420"/>
        <w:rPr>
          <w:ins w:id="493" w:author="Fei Gu" w:date="2021-05-24T07:22:00Z"/>
        </w:rPr>
      </w:pPr>
      <w:r>
        <w:rPr>
          <w:rFonts w:hint="eastAsia"/>
          <w:b/>
          <w:bCs/>
          <w:i/>
          <w:iCs/>
        </w:rPr>
        <w:t>Sub</w:t>
      </w:r>
      <w:r>
        <w:rPr>
          <w:b/>
          <w:bCs/>
          <w:i/>
          <w:iCs/>
        </w:rPr>
        <w:t>-</w:t>
      </w:r>
      <w:r>
        <w:rPr>
          <w:rFonts w:hint="eastAsia"/>
          <w:b/>
          <w:bCs/>
          <w:i/>
          <w:iCs/>
        </w:rPr>
        <w:t>event</w:t>
      </w:r>
      <w:r w:rsidR="00914C77">
        <w:rPr>
          <w:b/>
          <w:bCs/>
          <w:i/>
          <w:iCs/>
        </w:rPr>
        <w:t>:</w:t>
      </w:r>
      <w:r w:rsidR="00914C77">
        <w:t xml:space="preserve"> </w:t>
      </w:r>
      <w:r w:rsidR="00914C77">
        <w:rPr>
          <w:rFonts w:hint="eastAsia"/>
        </w:rPr>
        <w:t>the individually</w:t>
      </w:r>
      <w:r w:rsidR="00914C77">
        <w:t xml:space="preserve"> </w:t>
      </w:r>
      <w:r w:rsidR="00914C77">
        <w:rPr>
          <w:rFonts w:hint="eastAsia"/>
        </w:rPr>
        <w:t>event which under the event</w:t>
      </w:r>
      <w:r w:rsidR="00914C77">
        <w:t xml:space="preserve"> </w:t>
      </w:r>
      <w:r w:rsidR="00914C77">
        <w:rPr>
          <w:rFonts w:hint="eastAsia"/>
        </w:rPr>
        <w:t>as an element</w:t>
      </w:r>
      <w:r w:rsidR="00914C77">
        <w:t>.</w:t>
      </w:r>
    </w:p>
    <w:p w14:paraId="2281B360" w14:textId="7D6D5BAF" w:rsidR="00EA6091" w:rsidRPr="00914C77" w:rsidRDefault="00EA6091" w:rsidP="00EA6091">
      <w:pPr>
        <w:ind w:firstLine="420"/>
        <w:pPrChange w:id="494" w:author="Fei Gu" w:date="2021-05-24T07:22:00Z">
          <w:pPr>
            <w:ind w:firstLine="420"/>
          </w:pPr>
        </w:pPrChange>
      </w:pPr>
      <w:ins w:id="495" w:author="Fei Gu" w:date="2021-05-24T07:22:00Z">
        <w:r>
          <w:rPr>
            <w:b/>
            <w:bCs/>
            <w:i/>
            <w:iCs/>
          </w:rPr>
          <w:t>R</w:t>
        </w:r>
        <w:r>
          <w:rPr>
            <w:rFonts w:hint="eastAsia"/>
            <w:b/>
            <w:bCs/>
            <w:i/>
            <w:iCs/>
          </w:rPr>
          <w:t>elationship</w:t>
        </w:r>
        <w:r>
          <w:rPr>
            <w:b/>
            <w:bCs/>
            <w:i/>
            <w:iCs/>
          </w:rPr>
          <w:t>:</w:t>
        </w:r>
        <w:r>
          <w:t xml:space="preserve"> </w:t>
        </w:r>
        <w:r>
          <w:rPr>
            <w:rFonts w:hint="eastAsia"/>
          </w:rPr>
          <w:t xml:space="preserve">the connected between different </w:t>
        </w:r>
        <w:r>
          <w:t>events.</w:t>
        </w:r>
      </w:ins>
    </w:p>
    <w:p w14:paraId="7EFD3377" w14:textId="4F0AE943" w:rsidR="005F4B71" w:rsidRDefault="005F4B71" w:rsidP="005F4B71">
      <w:pPr>
        <w:ind w:firstLine="420"/>
        <w:rPr>
          <w:ins w:id="496" w:author="Fei Gu" w:date="2021-05-19T10:07:00Z"/>
        </w:rPr>
      </w:pPr>
      <w:ins w:id="497" w:author="Fei Gu" w:date="2021-05-19T09:09:00Z">
        <w:r>
          <w:rPr>
            <w:rFonts w:hint="eastAsia"/>
            <w:b/>
            <w:bCs/>
            <w:i/>
            <w:iCs/>
          </w:rPr>
          <w:t>Role</w:t>
        </w:r>
        <w:r>
          <w:rPr>
            <w:b/>
            <w:bCs/>
            <w:i/>
            <w:iCs/>
          </w:rPr>
          <w:t xml:space="preserve">: </w:t>
        </w:r>
        <w:r>
          <w:rPr>
            <w:rFonts w:hint="eastAsia"/>
          </w:rPr>
          <w:t xml:space="preserve">the </w:t>
        </w:r>
        <w:r>
          <w:t xml:space="preserve">character </w:t>
        </w:r>
        <w:r>
          <w:rPr>
            <w:rFonts w:hint="eastAsia"/>
          </w:rPr>
          <w:t xml:space="preserve">who </w:t>
        </w:r>
      </w:ins>
      <w:ins w:id="498" w:author="Fei Gu" w:date="2021-05-19T09:10:00Z">
        <w:r>
          <w:rPr>
            <w:rFonts w:hint="eastAsia"/>
          </w:rPr>
          <w:t>are in the story</w:t>
        </w:r>
        <w:r>
          <w:t>.</w:t>
        </w:r>
      </w:ins>
    </w:p>
    <w:p w14:paraId="3BCC0C59" w14:textId="77777777" w:rsidR="005F4B71" w:rsidRPr="00D6624B" w:rsidRDefault="005F4B71" w:rsidP="005F4B71">
      <w:pPr>
        <w:rPr>
          <w:ins w:id="499" w:author="Fei Gu" w:date="2021-05-19T09:07:00Z"/>
        </w:rPr>
      </w:pPr>
      <w:ins w:id="500" w:author="Fei Gu" w:date="2021-05-19T10:07:00Z">
        <w:r>
          <w:tab/>
        </w:r>
      </w:ins>
      <w:ins w:id="501" w:author="Fei Gu" w:date="2021-05-19T10:08:00Z">
        <w:r>
          <w:rPr>
            <w:b/>
            <w:bCs/>
            <w:i/>
            <w:iCs/>
          </w:rPr>
          <w:t>Event time:</w:t>
        </w:r>
        <w:r>
          <w:t xml:space="preserve"> the time which event happen in the story.</w:t>
        </w:r>
      </w:ins>
    </w:p>
    <w:p w14:paraId="624F8B16" w14:textId="6EDB63F3" w:rsidR="005F4B71" w:rsidRDefault="005F4B71" w:rsidP="005F4B71">
      <w:ins w:id="502" w:author="Fei Gu" w:date="2021-05-19T09:07:00Z">
        <w:r>
          <w:tab/>
        </w:r>
        <w:r>
          <w:rPr>
            <w:b/>
            <w:bCs/>
            <w:i/>
            <w:iCs/>
          </w:rPr>
          <w:t>Note:</w:t>
        </w:r>
        <w:r>
          <w:t xml:space="preserve"> the </w:t>
        </w:r>
      </w:ins>
      <w:ins w:id="503" w:author="Fei Gu" w:date="2021-05-19T09:08:00Z">
        <w:r>
          <w:t>event</w:t>
        </w:r>
      </w:ins>
      <w:ins w:id="504" w:author="Fei Gu" w:date="2021-05-19T09:06:00Z">
        <w:r>
          <w:t xml:space="preserve"> </w:t>
        </w:r>
      </w:ins>
      <w:ins w:id="505" w:author="Fei Gu" w:date="2021-05-19T09:11:00Z">
        <w:r>
          <w:rPr>
            <w:rFonts w:hint="eastAsia"/>
          </w:rPr>
          <w:t>detail</w:t>
        </w:r>
        <w:r>
          <w:t>.</w:t>
        </w:r>
      </w:ins>
    </w:p>
    <w:p w14:paraId="33ED1488" w14:textId="31D8B575" w:rsidR="003262AB" w:rsidRDefault="003262AB" w:rsidP="003262AB">
      <w:pPr>
        <w:ind w:firstLine="420"/>
      </w:pPr>
      <w:ins w:id="506" w:author="Fei Gu" w:date="2021-05-19T09:36:00Z">
        <w:r>
          <w:rPr>
            <w:rFonts w:hint="eastAsia"/>
            <w:b/>
            <w:bCs/>
            <w:i/>
            <w:iCs/>
          </w:rPr>
          <w:t>Chapters</w:t>
        </w:r>
        <w:r>
          <w:rPr>
            <w:b/>
            <w:bCs/>
            <w:i/>
            <w:iCs/>
          </w:rPr>
          <w:t xml:space="preserve">: </w:t>
        </w:r>
        <w:r>
          <w:t xml:space="preserve">the </w:t>
        </w:r>
      </w:ins>
      <w:ins w:id="507" w:author="Fei Gu" w:date="2021-05-19T09:37:00Z">
        <w:r>
          <w:t xml:space="preserve">categories or sections of </w:t>
        </w:r>
      </w:ins>
      <w:ins w:id="508" w:author="Fei Gu" w:date="2021-05-19T10:08:00Z">
        <w:r>
          <w:t>story</w:t>
        </w:r>
      </w:ins>
      <w:ins w:id="509" w:author="Fei Gu" w:date="2021-05-19T09:37:00Z">
        <w:r>
          <w:t xml:space="preserve"> which is the event lay on.</w:t>
        </w:r>
      </w:ins>
    </w:p>
    <w:p w14:paraId="61B62271" w14:textId="23543A32" w:rsidR="00DB60E7" w:rsidRPr="00905C67" w:rsidRDefault="00DB60E7" w:rsidP="003262AB">
      <w:pPr>
        <w:ind w:firstLine="420"/>
        <w:rPr>
          <w:ins w:id="510" w:author="Fei Gu" w:date="2021-05-19T09:11:00Z"/>
        </w:rPr>
      </w:pPr>
      <w:ins w:id="511" w:author="Fei Gu" w:date="2021-05-19T10:10:00Z">
        <w:r>
          <w:rPr>
            <w:b/>
            <w:bCs/>
            <w:i/>
            <w:iCs/>
          </w:rPr>
          <w:t xml:space="preserve">Comments: </w:t>
        </w:r>
        <w:r>
          <w:rPr>
            <w:rFonts w:hint="eastAsia"/>
          </w:rPr>
          <w:t xml:space="preserve">the author leave some description about </w:t>
        </w:r>
      </w:ins>
      <w:ins w:id="512" w:author="Fei Gu" w:date="2021-05-19T10:19:00Z">
        <w:r>
          <w:t>event (</w:t>
        </w:r>
      </w:ins>
      <w:ins w:id="513" w:author="Fei Gu" w:date="2021-05-19T10:11:00Z">
        <w:r>
          <w:rPr>
            <w:rFonts w:hint="eastAsia"/>
          </w:rPr>
          <w:t>or make a note for the event detail</w:t>
        </w:r>
      </w:ins>
      <w:ins w:id="514" w:author="Fei Gu" w:date="2021-05-19T10:10:00Z">
        <w:r>
          <w:t>)</w:t>
        </w:r>
      </w:ins>
      <w:ins w:id="515" w:author="Fei Gu" w:date="2021-05-19T10:11:00Z">
        <w:r>
          <w:t xml:space="preserve"> </w:t>
        </w:r>
        <w:r>
          <w:rPr>
            <w:rFonts w:hint="eastAsia"/>
          </w:rPr>
          <w:t xml:space="preserve">and also for </w:t>
        </w:r>
        <w:r>
          <w:t xml:space="preserve">multiple </w:t>
        </w:r>
      </w:ins>
      <w:ins w:id="516" w:author="Fei Gu" w:date="2021-05-19T10:19:00Z">
        <w:r>
          <w:t>authors</w:t>
        </w:r>
      </w:ins>
      <w:ins w:id="517" w:author="Fei Gu" w:date="2021-05-19T10:11:00Z">
        <w:r>
          <w:rPr>
            <w:rFonts w:hint="eastAsia"/>
          </w:rPr>
          <w:t xml:space="preserve"> leave notes to each other</w:t>
        </w:r>
        <w:r>
          <w:t>.</w:t>
        </w:r>
      </w:ins>
    </w:p>
    <w:p w14:paraId="20BA3D62" w14:textId="77777777" w:rsidR="005F4B71" w:rsidRDefault="005F4B71">
      <w:pPr>
        <w:rPr>
          <w:ins w:id="518" w:author="Fei Gu" w:date="2021-05-19T08:05:00Z"/>
        </w:rPr>
      </w:pPr>
    </w:p>
    <w:p w14:paraId="35FE995C" w14:textId="657F26E6" w:rsidR="000123C8" w:rsidRDefault="000123C8">
      <w:pPr>
        <w:rPr>
          <w:ins w:id="519" w:author="Fei Gu" w:date="2021-05-19T09:05:00Z"/>
        </w:rPr>
      </w:pPr>
      <w:ins w:id="520" w:author="Fei Gu" w:date="2021-05-19T08:05:00Z">
        <w:r>
          <w:tab/>
        </w:r>
      </w:ins>
      <w:ins w:id="521" w:author="Fei Gu" w:date="2021-05-19T08:06:00Z">
        <w:r w:rsidR="00AE4E57">
          <w:rPr>
            <w:b/>
            <w:bCs/>
            <w:i/>
            <w:iCs/>
          </w:rPr>
          <w:t xml:space="preserve">Story: </w:t>
        </w:r>
      </w:ins>
      <w:bookmarkStart w:id="522" w:name="OLE_LINK17"/>
      <w:bookmarkStart w:id="523" w:name="OLE_LINK18"/>
      <w:ins w:id="524" w:author="Fei Gu" w:date="2021-05-24T07:25:00Z">
        <w:r w:rsidR="0043715C">
          <w:rPr>
            <w:rFonts w:hint="eastAsia"/>
          </w:rPr>
          <w:t>t</w:t>
        </w:r>
      </w:ins>
      <w:ins w:id="525" w:author="Fei Gu" w:date="2021-05-19T08:07:00Z">
        <w:r w:rsidR="0043715C">
          <w:rPr>
            <w:rFonts w:hint="eastAsia"/>
          </w:rPr>
          <w:t>h</w:t>
        </w:r>
        <w:r w:rsidR="0043715C">
          <w:t>e novel author will write</w:t>
        </w:r>
      </w:ins>
      <w:ins w:id="526" w:author="Fei Gu" w:date="2021-05-24T07:25:00Z">
        <w:r w:rsidR="0043715C">
          <w:t xml:space="preserve"> </w:t>
        </w:r>
        <w:r w:rsidR="0043715C">
          <w:rPr>
            <w:rFonts w:hint="eastAsia"/>
          </w:rPr>
          <w:t>when after creating all event and timeline</w:t>
        </w:r>
        <w:r w:rsidR="0043715C">
          <w:t>.</w:t>
        </w:r>
      </w:ins>
      <w:bookmarkEnd w:id="522"/>
      <w:bookmarkEnd w:id="523"/>
    </w:p>
    <w:p w14:paraId="0E270405" w14:textId="5C9DF8B3" w:rsidR="00905C67" w:rsidRPr="00905C67" w:rsidRDefault="004559EC" w:rsidP="005F4B71">
      <w:pPr>
        <w:rPr>
          <w:ins w:id="527" w:author="Fei Gu" w:date="2021-05-19T09:11:00Z"/>
        </w:rPr>
      </w:pPr>
      <w:ins w:id="528" w:author="Fei Gu" w:date="2021-05-19T09:05:00Z">
        <w:r>
          <w:tab/>
        </w:r>
        <w:r>
          <w:rPr>
            <w:b/>
            <w:bCs/>
            <w:i/>
            <w:iCs/>
          </w:rPr>
          <w:t>Timeline:</w:t>
        </w:r>
      </w:ins>
      <w:ins w:id="529" w:author="Fei Gu" w:date="2021-05-19T09:06:00Z">
        <w:r w:rsidR="001962F2">
          <w:t xml:space="preserve"> the story </w:t>
        </w:r>
      </w:ins>
      <w:ins w:id="530" w:author="Fei Gu" w:date="2021-05-19T09:07:00Z">
        <w:r w:rsidR="001962F2">
          <w:t>event flow</w:t>
        </w:r>
      </w:ins>
      <w:ins w:id="531" w:author="Fei Gu" w:date="2021-05-19T09:06:00Z">
        <w:r w:rsidR="001962F2">
          <w:t xml:space="preserve"> following the</w:t>
        </w:r>
      </w:ins>
      <w:ins w:id="532" w:author="Fei Gu" w:date="2021-05-19T09:07:00Z">
        <w:r w:rsidR="001962F2">
          <w:t xml:space="preserve"> time.</w:t>
        </w:r>
      </w:ins>
    </w:p>
    <w:p w14:paraId="7D6F3B1B" w14:textId="09D535E7" w:rsidR="00441BB6" w:rsidRDefault="00441BB6">
      <w:pPr>
        <w:rPr>
          <w:ins w:id="533" w:author="Fei Gu" w:date="2021-05-19T09:12:00Z"/>
        </w:rPr>
      </w:pPr>
      <w:ins w:id="534" w:author="Fei Gu" w:date="2021-05-19T09:11:00Z">
        <w:r>
          <w:tab/>
        </w:r>
        <w:r w:rsidR="00A51495">
          <w:rPr>
            <w:b/>
            <w:bCs/>
            <w:i/>
            <w:iCs/>
          </w:rPr>
          <w:t>D</w:t>
        </w:r>
        <w:r w:rsidR="00A51495">
          <w:rPr>
            <w:rFonts w:hint="eastAsia"/>
            <w:b/>
            <w:bCs/>
            <w:i/>
            <w:iCs/>
          </w:rPr>
          <w:t>irection</w:t>
        </w:r>
        <w:r w:rsidR="00A51495">
          <w:rPr>
            <w:b/>
            <w:bCs/>
            <w:i/>
            <w:iCs/>
          </w:rPr>
          <w:t>:</w:t>
        </w:r>
      </w:ins>
      <w:ins w:id="535" w:author="Fei Gu" w:date="2021-05-19T09:12:00Z">
        <w:r w:rsidR="00A51495">
          <w:t xml:space="preserve"> </w:t>
        </w:r>
        <w:r w:rsidR="00A51495">
          <w:rPr>
            <w:rFonts w:hint="eastAsia"/>
          </w:rPr>
          <w:t>what will happen in the story</w:t>
        </w:r>
        <w:r w:rsidR="00A51495">
          <w:t>.</w:t>
        </w:r>
      </w:ins>
    </w:p>
    <w:p w14:paraId="6BD7F013" w14:textId="583E10C7" w:rsidR="00072958" w:rsidRDefault="00A51495">
      <w:pPr>
        <w:rPr>
          <w:ins w:id="536" w:author="Fei Gu" w:date="2021-05-19T09:16:00Z"/>
        </w:rPr>
      </w:pPr>
      <w:ins w:id="537" w:author="Fei Gu" w:date="2021-05-19T09:12:00Z">
        <w:r>
          <w:tab/>
        </w:r>
        <w:r w:rsidR="00B16499">
          <w:rPr>
            <w:b/>
            <w:bCs/>
            <w:i/>
            <w:iCs/>
          </w:rPr>
          <w:t>L</w:t>
        </w:r>
        <w:r w:rsidR="00B16499">
          <w:rPr>
            <w:rFonts w:hint="eastAsia"/>
            <w:b/>
            <w:bCs/>
            <w:i/>
            <w:iCs/>
          </w:rPr>
          <w:t>evels</w:t>
        </w:r>
        <w:r w:rsidR="00B16499">
          <w:rPr>
            <w:b/>
            <w:bCs/>
            <w:i/>
            <w:iCs/>
          </w:rPr>
          <w:t>:</w:t>
        </w:r>
        <w:r w:rsidR="00B16499">
          <w:t xml:space="preserve"> </w:t>
        </w:r>
      </w:ins>
      <w:ins w:id="538" w:author="Fei Gu" w:date="2021-05-19T09:13:00Z">
        <w:r w:rsidR="00BA727A">
          <w:rPr>
            <w:rFonts w:hint="eastAsia"/>
          </w:rPr>
          <w:t xml:space="preserve">some </w:t>
        </w:r>
        <w:r w:rsidR="005A7DF7">
          <w:rPr>
            <w:rFonts w:hint="eastAsia"/>
          </w:rPr>
          <w:t>event</w:t>
        </w:r>
        <w:r w:rsidR="005A7DF7">
          <w:t xml:space="preserve"> </w:t>
        </w:r>
        <w:r w:rsidR="005A7DF7">
          <w:rPr>
            <w:rFonts w:hint="eastAsia"/>
          </w:rPr>
          <w:t>card under another event</w:t>
        </w:r>
      </w:ins>
      <w:ins w:id="539" w:author="Fei Gu" w:date="2021-05-24T07:22:00Z">
        <w:r w:rsidR="00EA6091">
          <w:t>.</w:t>
        </w:r>
      </w:ins>
    </w:p>
    <w:p w14:paraId="3DBE9C82" w14:textId="2AB3DA97" w:rsidR="00C1229E" w:rsidRDefault="00C1229E">
      <w:pPr>
        <w:rPr>
          <w:ins w:id="540" w:author="Fei Gu" w:date="2021-05-19T09:36:00Z"/>
        </w:rPr>
      </w:pPr>
      <w:ins w:id="541" w:author="Fei Gu" w:date="2021-05-19T09:16:00Z">
        <w:r>
          <w:tab/>
        </w:r>
        <w:r w:rsidR="003B3DC6">
          <w:rPr>
            <w:b/>
            <w:bCs/>
            <w:i/>
            <w:iCs/>
          </w:rPr>
          <w:t>E</w:t>
        </w:r>
        <w:r w:rsidR="003B3DC6">
          <w:rPr>
            <w:rFonts w:hint="eastAsia"/>
            <w:b/>
            <w:bCs/>
            <w:i/>
            <w:iCs/>
          </w:rPr>
          <w:t xml:space="preserve">vents </w:t>
        </w:r>
      </w:ins>
      <w:ins w:id="542" w:author="Fei Gu" w:date="2021-05-19T09:17:00Z">
        <w:r w:rsidR="003B3DC6">
          <w:rPr>
            <w:rFonts w:hint="eastAsia"/>
            <w:b/>
            <w:bCs/>
            <w:i/>
            <w:iCs/>
          </w:rPr>
          <w:t>chronologically</w:t>
        </w:r>
        <w:r w:rsidR="003B3DC6">
          <w:rPr>
            <w:b/>
            <w:bCs/>
            <w:i/>
            <w:iCs/>
          </w:rPr>
          <w:t>:</w:t>
        </w:r>
        <w:r w:rsidR="003B3DC6">
          <w:t xml:space="preserve"> </w:t>
        </w:r>
        <w:r w:rsidR="003B3DC6">
          <w:rPr>
            <w:rFonts w:hint="eastAsia"/>
          </w:rPr>
          <w:t>the event happen following the time</w:t>
        </w:r>
        <w:r w:rsidR="003B3DC6">
          <w:t xml:space="preserve">. </w:t>
        </w:r>
      </w:ins>
    </w:p>
    <w:p w14:paraId="50D5A221" w14:textId="0EC4F6AB" w:rsidR="003729FB" w:rsidRDefault="003729FB">
      <w:pPr>
        <w:rPr>
          <w:ins w:id="543" w:author="Fei Gu" w:date="2021-05-19T10:10:00Z"/>
        </w:rPr>
      </w:pPr>
      <w:ins w:id="544" w:author="Fei Gu" w:date="2021-05-19T09:36:00Z">
        <w:r>
          <w:tab/>
        </w:r>
      </w:ins>
      <w:ins w:id="545" w:author="Fei Gu" w:date="2021-05-19T09:37:00Z">
        <w:r w:rsidR="006213BD">
          <w:t xml:space="preserve"> </w:t>
        </w:r>
      </w:ins>
    </w:p>
    <w:p w14:paraId="172CC9CC" w14:textId="6072DEC2" w:rsidR="00E72D64" w:rsidRDefault="00E72D64">
      <w:pPr>
        <w:rPr>
          <w:ins w:id="546" w:author="Fei Gu" w:date="2021-05-19T10:11:00Z"/>
        </w:rPr>
      </w:pPr>
      <w:ins w:id="547" w:author="Fei Gu" w:date="2021-05-19T10:10:00Z">
        <w:r>
          <w:tab/>
        </w:r>
      </w:ins>
      <w:ins w:id="548" w:author="Fei Gu" w:date="2021-05-19T10:11:00Z">
        <w:r w:rsidR="00613E3A">
          <w:t xml:space="preserve"> </w:t>
        </w:r>
      </w:ins>
    </w:p>
    <w:p w14:paraId="4D7A8D1C" w14:textId="718450B2" w:rsidR="00613E3A" w:rsidRPr="00E72D64" w:rsidRDefault="00613E3A">
      <w:pPr>
        <w:rPr>
          <w:ins w:id="549" w:author="Fei Gu" w:date="2021-05-19T09:17:00Z"/>
        </w:rPr>
      </w:pPr>
      <w:ins w:id="550" w:author="Fei Gu" w:date="2021-05-19T10:11:00Z">
        <w:r>
          <w:tab/>
        </w:r>
      </w:ins>
    </w:p>
    <w:p w14:paraId="2812047D" w14:textId="51468F2E" w:rsidR="00F85EC3" w:rsidRDefault="00F85EC3">
      <w:pPr>
        <w:pStyle w:val="Heading3"/>
        <w:rPr>
          <w:ins w:id="551" w:author="Fei Gu" w:date="2021-05-20T09:13:00Z"/>
          <w:rStyle w:val="IntenseEmphasis"/>
          <w:i w:val="0"/>
          <w:iCs w:val="0"/>
          <w:color w:val="1F3763" w:themeColor="accent1" w:themeShade="7F"/>
        </w:rPr>
      </w:pPr>
      <w:bookmarkStart w:id="552" w:name="_Toc72313107"/>
      <w:ins w:id="553" w:author="Fei Gu" w:date="2021-05-13T23:29:00Z">
        <w:r w:rsidRPr="007D53B9">
          <w:rPr>
            <w:rStyle w:val="IntenseEmphasis"/>
            <w:i w:val="0"/>
            <w:iCs w:val="0"/>
            <w:color w:val="1F3763" w:themeColor="accent1" w:themeShade="7F"/>
            <w:rPrChange w:id="554" w:author="Fei Gu" w:date="2021-05-18T00:15:00Z">
              <w:rPr>
                <w:rStyle w:val="IntenseEmphasis"/>
                <w:rFonts w:asciiTheme="minorHAnsi" w:eastAsiaTheme="minorEastAsia" w:hAnsiTheme="minorHAnsi" w:cstheme="minorBidi"/>
                <w:b/>
                <w:bCs/>
                <w:i w:val="0"/>
                <w:iCs w:val="0"/>
                <w:sz w:val="21"/>
              </w:rPr>
            </w:rPrChange>
          </w:rPr>
          <w:lastRenderedPageBreak/>
          <w:t>Domain model</w:t>
        </w:r>
      </w:ins>
      <w:bookmarkEnd w:id="552"/>
    </w:p>
    <w:p w14:paraId="1AEFBBD1" w14:textId="061F726B" w:rsidR="007C178A" w:rsidRDefault="00B10098" w:rsidP="007C178A">
      <w:pPr>
        <w:rPr>
          <w:ins w:id="555" w:author="Fei Gu" w:date="2021-05-20T10:41:00Z"/>
        </w:rPr>
      </w:pPr>
      <w:ins w:id="556" w:author="Fei Gu" w:date="2021-05-20T10:38:00Z">
        <w:r>
          <w:tab/>
          <w:t xml:space="preserve">The domain model </w:t>
        </w:r>
      </w:ins>
      <w:ins w:id="557" w:author="Fei Gu" w:date="2021-05-20T10:40:00Z">
        <w:r w:rsidR="007B2A91">
          <w:t>descripts</w:t>
        </w:r>
      </w:ins>
      <w:ins w:id="558" w:author="Fei Gu" w:date="2021-05-20T10:38:00Z">
        <w:r>
          <w:t xml:space="preserve"> about </w:t>
        </w:r>
      </w:ins>
      <w:ins w:id="559" w:author="Fei Gu" w:date="2021-05-20T10:39:00Z">
        <w:r w:rsidR="001513FE">
          <w:t>what kind of ent</w:t>
        </w:r>
        <w:r w:rsidR="00BE4793">
          <w:t xml:space="preserve">ity </w:t>
        </w:r>
        <w:r w:rsidR="00C36E29">
          <w:t xml:space="preserve">in this </w:t>
        </w:r>
        <w:r w:rsidR="00C36E29">
          <w:rPr>
            <w:rFonts w:hint="eastAsia"/>
          </w:rPr>
          <w:t>domain area</w:t>
        </w:r>
        <w:r w:rsidR="00C36E29">
          <w:t xml:space="preserve">, </w:t>
        </w:r>
        <w:r w:rsidR="00C36E29">
          <w:rPr>
            <w:rFonts w:hint="eastAsia"/>
          </w:rPr>
          <w:t xml:space="preserve">and </w:t>
        </w:r>
      </w:ins>
      <w:ins w:id="560" w:author="Fei Gu" w:date="2021-05-20T10:40:00Z">
        <w:r w:rsidR="007B2A91">
          <w:t xml:space="preserve">which attribute they have. </w:t>
        </w:r>
      </w:ins>
      <w:ins w:id="561" w:author="Fei Gu" w:date="2021-05-20T10:41:00Z">
        <w:r w:rsidR="003B2202">
          <w:t>A</w:t>
        </w:r>
        <w:r w:rsidR="003B2202">
          <w:rPr>
            <w:rFonts w:hint="eastAsia"/>
          </w:rPr>
          <w:t xml:space="preserve">lso include about the relationship between </w:t>
        </w:r>
        <w:r w:rsidR="00201E44">
          <w:rPr>
            <w:rFonts w:hint="eastAsia"/>
          </w:rPr>
          <w:t>the entity</w:t>
        </w:r>
        <w:r w:rsidR="00201E44">
          <w:t xml:space="preserve">. </w:t>
        </w:r>
      </w:ins>
    </w:p>
    <w:p w14:paraId="40669937" w14:textId="77777777" w:rsidR="003F4E58" w:rsidRDefault="00201E44" w:rsidP="007C178A">
      <w:pPr>
        <w:rPr>
          <w:ins w:id="562" w:author="Fei Gu" w:date="2021-05-20T10:44:00Z"/>
        </w:rPr>
      </w:pPr>
      <w:ins w:id="563" w:author="Fei Gu" w:date="2021-05-20T10:41:00Z">
        <w:r>
          <w:tab/>
          <w:t>I</w:t>
        </w:r>
        <w:r>
          <w:rPr>
            <w:rFonts w:hint="eastAsia"/>
          </w:rPr>
          <w:t>n this case</w:t>
        </w:r>
        <w:r w:rsidR="00A4672D">
          <w:t xml:space="preserve">, </w:t>
        </w:r>
      </w:ins>
      <w:ins w:id="564" w:author="Fei Gu" w:date="2021-05-20T10:42:00Z">
        <w:r w:rsidR="00AF39E7">
          <w:rPr>
            <w:rFonts w:hint="eastAsia"/>
          </w:rPr>
          <w:t>an</w:t>
        </w:r>
      </w:ins>
      <w:ins w:id="565" w:author="Fei Gu" w:date="2021-05-20T10:41:00Z">
        <w:r w:rsidR="0031267C">
          <w:rPr>
            <w:rFonts w:hint="eastAsia"/>
          </w:rPr>
          <w:t xml:space="preserve"> author </w:t>
        </w:r>
      </w:ins>
      <w:ins w:id="566" w:author="Fei Gu" w:date="2021-05-20T10:42:00Z">
        <w:r w:rsidR="00AF39E7">
          <w:rPr>
            <w:rFonts w:hint="eastAsia"/>
          </w:rPr>
          <w:t xml:space="preserve">or </w:t>
        </w:r>
        <w:r w:rsidR="00AF39E7">
          <w:t>multiple</w:t>
        </w:r>
      </w:ins>
      <w:ins w:id="567" w:author="Fei Gu" w:date="2021-05-20T10:43:00Z">
        <w:r w:rsidR="00AF39E7">
          <w:t xml:space="preserve"> </w:t>
        </w:r>
        <w:r w:rsidR="00AF39E7">
          <w:rPr>
            <w:rFonts w:hint="eastAsia"/>
          </w:rPr>
          <w:t>authors</w:t>
        </w:r>
      </w:ins>
      <w:ins w:id="568" w:author="Fei Gu" w:date="2021-05-20T10:42:00Z">
        <w:r w:rsidR="00AF39E7">
          <w:t xml:space="preserve"> </w:t>
        </w:r>
      </w:ins>
      <w:ins w:id="569" w:author="Fei Gu" w:date="2021-05-20T10:41:00Z">
        <w:r w:rsidR="0031267C">
          <w:rPr>
            <w:rFonts w:hint="eastAsia"/>
          </w:rPr>
          <w:t xml:space="preserve">who have own name </w:t>
        </w:r>
        <w:r w:rsidR="00035740">
          <w:rPr>
            <w:rFonts w:hint="eastAsia"/>
          </w:rPr>
          <w:t xml:space="preserve">can </w:t>
        </w:r>
      </w:ins>
      <w:ins w:id="570" w:author="Fei Gu" w:date="2021-05-20T10:42:00Z">
        <w:r w:rsidR="00035740">
          <w:rPr>
            <w:rFonts w:hint="eastAsia"/>
          </w:rPr>
          <w:t xml:space="preserve">write </w:t>
        </w:r>
      </w:ins>
      <w:ins w:id="571" w:author="Fei Gu" w:date="2021-05-20T10:43:00Z">
        <w:r w:rsidR="00AF39E7">
          <w:rPr>
            <w:rFonts w:hint="eastAsia"/>
          </w:rPr>
          <w:t xml:space="preserve">some </w:t>
        </w:r>
      </w:ins>
      <w:ins w:id="572" w:author="Fei Gu" w:date="2021-05-20T10:42:00Z">
        <w:r w:rsidR="00CB5A83">
          <w:rPr>
            <w:rFonts w:hint="eastAsia"/>
          </w:rPr>
          <w:t>event</w:t>
        </w:r>
      </w:ins>
      <w:ins w:id="573" w:author="Fei Gu" w:date="2021-05-20T10:43:00Z">
        <w:r w:rsidR="00AF39E7">
          <w:rPr>
            <w:rFonts w:hint="eastAsia"/>
          </w:rPr>
          <w:t>s</w:t>
        </w:r>
        <w:r w:rsidR="00003B69">
          <w:t xml:space="preserve">. </w:t>
        </w:r>
      </w:ins>
    </w:p>
    <w:p w14:paraId="7F75182F" w14:textId="54125A84" w:rsidR="00201E44" w:rsidRDefault="00FB520D" w:rsidP="007C178A">
      <w:pPr>
        <w:rPr>
          <w:ins w:id="574" w:author="Fei Gu" w:date="2021-05-24T07:17:00Z"/>
        </w:rPr>
      </w:pPr>
      <w:ins w:id="575" w:author="Fei Gu" w:date="2021-05-20T10:46:00Z">
        <w:r>
          <w:t xml:space="preserve">A lot of events </w:t>
        </w:r>
      </w:ins>
      <w:ins w:id="576" w:author="Fei Gu" w:date="2021-05-20T10:47:00Z">
        <w:r>
          <w:t xml:space="preserve">can </w:t>
        </w:r>
        <w:bookmarkStart w:id="577" w:name="OLE_LINK5"/>
        <w:bookmarkStart w:id="578" w:name="OLE_LINK6"/>
        <w:r w:rsidR="00A247F6" w:rsidRPr="3F6D47F9">
          <w:rPr>
            <w:rPrChange w:id="579" w:author="Fei Gu" w:date="2021-05-20T10:47:00Z">
              <w:rPr>
                <w:lang w:val="da-DK"/>
              </w:rPr>
            </w:rPrChange>
          </w:rPr>
          <w:t>cons</w:t>
        </w:r>
        <w:r w:rsidR="00A247F6">
          <w:t>titu</w:t>
        </w:r>
        <w:r w:rsidR="000F3711">
          <w:t>te</w:t>
        </w:r>
        <w:bookmarkEnd w:id="577"/>
        <w:bookmarkEnd w:id="578"/>
        <w:r w:rsidR="000F3711">
          <w:t xml:space="preserve"> </w:t>
        </w:r>
        <w:r w:rsidR="00E32820">
          <w:t>one story</w:t>
        </w:r>
        <w:r w:rsidR="00A91A89">
          <w:t xml:space="preserve">. </w:t>
        </w:r>
      </w:ins>
      <w:ins w:id="580" w:author="Fei Gu" w:date="2021-05-20T10:48:00Z">
        <w:r w:rsidR="00165EB4">
          <w:t xml:space="preserve">And a </w:t>
        </w:r>
        <w:r w:rsidR="00BC6196">
          <w:t xml:space="preserve">different direction of story </w:t>
        </w:r>
      </w:ins>
      <w:ins w:id="581" w:author="Fei Gu" w:date="2021-05-20T10:50:00Z">
        <w:r w:rsidR="00751CB4">
          <w:t>creates</w:t>
        </w:r>
      </w:ins>
      <w:ins w:id="582" w:author="Fei Gu" w:date="2021-05-20T10:48:00Z">
        <w:r w:rsidR="00027C94">
          <w:t xml:space="preserve"> different </w:t>
        </w:r>
      </w:ins>
      <w:ins w:id="583" w:author="Fei Gu" w:date="2021-05-20T10:51:00Z">
        <w:r w:rsidR="00751CB4">
          <w:t>timeline</w:t>
        </w:r>
      </w:ins>
      <w:ins w:id="584" w:author="Fei Gu" w:date="2021-05-20T10:48:00Z">
        <w:r w:rsidR="00293DCD">
          <w:t xml:space="preserve"> in the story</w:t>
        </w:r>
      </w:ins>
      <w:ins w:id="585" w:author="Fei Gu" w:date="2021-05-24T07:17:00Z">
        <w:r w:rsidR="00684DEA">
          <w:t>.</w:t>
        </w:r>
      </w:ins>
      <w:ins w:id="586" w:author="Fei Gu" w:date="2021-05-20T10:48:00Z">
        <w:del w:id="587" w:author="Andrej Simionenko" w:date="2021-05-20T09:22:00Z">
          <w:r w:rsidR="00293DCD">
            <w:delText xml:space="preserve"> </w:delText>
          </w:r>
        </w:del>
      </w:ins>
    </w:p>
    <w:p w14:paraId="5F274D32" w14:textId="3D7B1E78" w:rsidR="00684DEA" w:rsidRPr="003B4DD7" w:rsidRDefault="00684DEA" w:rsidP="007C178A">
      <w:pPr>
        <w:rPr>
          <w:ins w:id="588" w:author="Gæstebruger" w:date="2021-05-20T09:19:00Z"/>
        </w:rPr>
      </w:pPr>
      <w:ins w:id="589" w:author="Fei Gu" w:date="2021-05-24T07:17:00Z">
        <w:r>
          <w:tab/>
          <w:t>O</w:t>
        </w:r>
        <w:r>
          <w:rPr>
            <w:rFonts w:hint="eastAsia"/>
          </w:rPr>
          <w:t>therwise</w:t>
        </w:r>
        <w:r>
          <w:t xml:space="preserve">, </w:t>
        </w:r>
        <w:r w:rsidR="00FD36AD">
          <w:rPr>
            <w:rFonts w:hint="eastAsia"/>
          </w:rPr>
          <w:t xml:space="preserve">the author can leave some </w:t>
        </w:r>
      </w:ins>
      <w:ins w:id="590" w:author="Fei Gu" w:date="2021-05-24T07:18:00Z">
        <w:r w:rsidR="00BA15A7">
          <w:rPr>
            <w:rFonts w:hint="eastAsia"/>
          </w:rPr>
          <w:t xml:space="preserve">note and comment under the event card </w:t>
        </w:r>
      </w:ins>
    </w:p>
    <w:p w14:paraId="67331236" w14:textId="733ABA5D" w:rsidR="3F6D47F9" w:rsidRDefault="3F6D47F9" w:rsidP="3F6D47F9">
      <w:pPr>
        <w:rPr>
          <w:ins w:id="591" w:author="Gæstebruger" w:date="2021-05-20T09:19:00Z"/>
        </w:rPr>
      </w:pPr>
    </w:p>
    <w:p w14:paraId="645467D1" w14:textId="419C7556" w:rsidR="3F6D47F9" w:rsidRDefault="008805D3" w:rsidP="3F6D47F9">
      <w:pPr>
        <w:rPr>
          <w:ins w:id="592" w:author="Fei Gu" w:date="2021-05-20T10:29:00Z"/>
        </w:rPr>
      </w:pPr>
      <w:ins w:id="593" w:author="Fei Gu" w:date="2021-05-24T07:27:00Z">
        <w:r>
          <w:rPr>
            <w:noProof/>
          </w:rPr>
          <w:drawing>
            <wp:inline distT="0" distB="0" distL="0" distR="0" wp14:anchorId="2A4E34CB" wp14:editId="036BFDBE">
              <wp:extent cx="5270500" cy="4073525"/>
              <wp:effectExtent l="0" t="0" r="0" b="3175"/>
              <wp:docPr id="7" name="Picture 7" descr="https://www.draw.io/?open=Wb!3isJStwkc0ii4l9rJp5XPiI7Ok84erBOqsXHubMslo2H_vfSyEgpTZLqsrCUmV-m%2F01DD3H245MD5AIU3JITJA346ZDOBKNBB4H&amp;local-data=%7B%22type%22%3A%22OneDrive%22%2C%22id%22%3A%2201DD3H245MD5AIU3JITJA346ZDOBKNBB4H%22%2C%22driveId%22%3A%22b!3isJStwkc0ii4l9rJp5XPiI7Ok84erBOqsXHubMslo2H_vfSyEgpTZLqsrCUmV-m%22%2C%22lastModifiedDate%22%3A%222021-05-23T06%3A57%3A16Z%22%2C%22pageId%22%3A%22p84us7BMAuNoco6ugW06%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draw.io/?open=Wb!3isJStwkc0ii4l9rJp5XPiI7Ok84erBOqsXHubMslo2H_vfSyEgpTZLqsrCUmV-m%2F01DD3H245MD5AIU3JITJA346ZDOBKNBB4H&amp;local-data=%7B%22type%22%3A%22OneDrive%22%2C%22id%22%3A%2201DD3H245MD5AIU3JITJA346ZDOBKNBB4H%22%2C%22driveId%22%3A%22b!3isJStwkc0ii4l9rJp5XPiI7Ok84erBOqsXHubMslo2H_vfSyEgpTZLqsrCUmV-m%22%2C%22lastModifiedDate%22%3A%222021-05-23T06%3A57%3A16Z%22%2C%22pageId%22%3A%22p84us7BMAuNoco6ugW06%22%2C%22layers%22%3A%5B0%5D%7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4073525"/>
                      </a:xfrm>
                      <a:prstGeom prst="rect">
                        <a:avLst/>
                      </a:prstGeom>
                    </pic:spPr>
                  </pic:pic>
                </a:graphicData>
              </a:graphic>
            </wp:inline>
          </w:drawing>
        </w:r>
      </w:ins>
      <w:del w:id="594" w:author="Fei Gu" w:date="2021-05-24T07:26:00Z">
        <w:r w:rsidR="005270E0" w:rsidDel="00961581">
          <w:rPr>
            <w:noProof/>
          </w:rPr>
          <w:drawing>
            <wp:inline distT="0" distB="0" distL="0" distR="0" wp14:anchorId="60E44287" wp14:editId="7E3C55D9">
              <wp:extent cx="5270501" cy="4073525"/>
              <wp:effectExtent l="0" t="0" r="0" b="3175"/>
              <wp:docPr id="2" name="Picture 2" descr="https://www.draw.io/?open=Wb!3isJStwkc0ii4l9rJp5XPiI7Ok84erBOqsXHubMslo2H_vfSyEgpTZLqsrCUmV-m%2F01DD3H245MD5AIU3JITJA346ZDOBKNBB4H&amp;local-data=%7B%22type%22%3A%22OneDrive%22%2C%22id%22%3A%2201DD3H245MD5AIU3JITJA346ZDOBKNBB4H%22%2C%22driveId%22%3A%22b!3isJStwkc0ii4l9rJp5XPiI7Ok84erBOqsXHubMslo2H_vfSyEgpTZLqsrCUmV-m%22%2C%22lastModifiedDate%22%3A%222021-05-23T06%3A57%3A16Z%22%2C%22pageId%22%3A%22p84us7BMAuNoco6ugW06%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270501" cy="4073525"/>
                      </a:xfrm>
                      <a:prstGeom prst="rect">
                        <a:avLst/>
                      </a:prstGeom>
                    </pic:spPr>
                  </pic:pic>
                </a:graphicData>
              </a:graphic>
            </wp:inline>
          </w:drawing>
        </w:r>
      </w:del>
      <w:del w:id="595" w:author="Fei Gu" w:date="2021-05-24T07:12:00Z">
        <w:r w:rsidR="005270E0" w:rsidDel="00363AD8">
          <w:rPr>
            <w:noProof/>
          </w:rPr>
          <w:drawing>
            <wp:inline distT="0" distB="0" distL="0" distR="0" wp14:anchorId="08E454C3" wp14:editId="70E64DD5">
              <wp:extent cx="5270501" cy="6019802"/>
              <wp:effectExtent l="0" t="0" r="0" b="0"/>
              <wp:docPr id="5" name="Picture 5" descr="https://www.draw.io/?open=Wb!3isJStwkc0ii4l9rJp5XPiI7Ok84erBOqsXHubMslo2H_vfSyEgpTZLqsrCUmV-m%2F01DD3H24YAEVWL4VXOKBC36YFZ7A4PX3Z3&amp;local-data=%7B%22type%22%3A%22OneDrive%22%2C%22id%22%3A%2201DD3H24YAEVWL4VXOKBC36YFZ7A4PX3Z3%22%2C%22driveId%22%3A%22b!3isJStwkc0ii4l9rJp5XPiI7Ok84erBOqsXHubMslo2H_vfSyEgpTZLqsrCUmV-m%22%2C%22lastModifiedDate%22%3A%222021-05-23T09%3A27%3A16Z%22%2C%22pageId%22%3A%22uM3XqLlnNe6RMDAsHj9Y%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0501" cy="6019802"/>
                      </a:xfrm>
                      <a:prstGeom prst="rect">
                        <a:avLst/>
                      </a:prstGeom>
                    </pic:spPr>
                  </pic:pic>
                </a:graphicData>
              </a:graphic>
            </wp:inline>
          </w:drawing>
        </w:r>
      </w:del>
    </w:p>
    <w:p w14:paraId="083D320B" w14:textId="5094EE69" w:rsidR="00751CB4" w:rsidRDefault="00751CB4">
      <w:pPr>
        <w:keepNext/>
        <w:rPr>
          <w:ins w:id="596" w:author="Fei Gu" w:date="2021-05-20T10:50:00Z"/>
        </w:rPr>
        <w:pPrChange w:id="597" w:author="Fei Gu" w:date="2021-05-20T10:50:00Z">
          <w:pPr/>
        </w:pPrChange>
      </w:pPr>
    </w:p>
    <w:p w14:paraId="73EC7A0A" w14:textId="394C33B6" w:rsidR="00385B51" w:rsidRPr="0050347C" w:rsidRDefault="00751CB4" w:rsidP="00F50D89">
      <w:pPr>
        <w:pStyle w:val="Caption"/>
        <w:rPr>
          <w:ins w:id="598" w:author="Fei Gu" w:date="2021-05-20T10:35:00Z"/>
          <w:rPrChange w:id="599" w:author="Fei Gu" w:date="2021-05-20T11:20:00Z">
            <w:rPr>
              <w:ins w:id="600" w:author="Fei Gu" w:date="2021-05-20T10:35:00Z"/>
              <w:lang w:val="da-DK"/>
            </w:rPr>
          </w:rPrChange>
        </w:rPr>
      </w:pPr>
      <w:bookmarkStart w:id="601" w:name="_Toc72400323"/>
      <w:bookmarkStart w:id="602" w:name="_Toc72661897"/>
      <w:ins w:id="603" w:author="Fei Gu" w:date="2021-05-20T10:50:00Z">
        <w:r>
          <w:t xml:space="preserve">Figure </w:t>
        </w:r>
        <w:r>
          <w:fldChar w:fldCharType="begin"/>
        </w:r>
        <w:r>
          <w:instrText xml:space="preserve"> SEQ Figure \* ARABIC </w:instrText>
        </w:r>
      </w:ins>
      <w:r>
        <w:fldChar w:fldCharType="separate"/>
      </w:r>
      <w:r w:rsidR="00F50D89">
        <w:rPr>
          <w:noProof/>
        </w:rPr>
        <w:t>1</w:t>
      </w:r>
      <w:ins w:id="604" w:author="Fei Gu" w:date="2021-05-20T10:50:00Z">
        <w:r>
          <w:fldChar w:fldCharType="end"/>
        </w:r>
        <w:r>
          <w:t xml:space="preserve"> : Domain model</w:t>
        </w:r>
      </w:ins>
      <w:bookmarkEnd w:id="601"/>
      <w:bookmarkEnd w:id="602"/>
    </w:p>
    <w:p w14:paraId="641BDE6E" w14:textId="77777777" w:rsidR="005B03A4" w:rsidRPr="0050347C" w:rsidRDefault="005B03A4">
      <w:pPr>
        <w:rPr>
          <w:ins w:id="605" w:author="Fei Gu" w:date="2021-05-13T23:39:00Z"/>
          <w:rPrChange w:id="606" w:author="Fei Gu" w:date="2021-05-20T11:20:00Z">
            <w:rPr>
              <w:ins w:id="607" w:author="Fei Gu" w:date="2021-05-13T23:39:00Z"/>
              <w:rStyle w:val="IntenseEmphasis"/>
              <w:rFonts w:asciiTheme="majorHAnsi" w:eastAsiaTheme="majorEastAsia" w:hAnsiTheme="majorHAnsi" w:cstheme="majorBidi"/>
              <w:b/>
              <w:bCs/>
              <w:i w:val="0"/>
              <w:iCs w:val="0"/>
              <w:sz w:val="32"/>
              <w:szCs w:val="32"/>
            </w:rPr>
          </w:rPrChange>
        </w:rPr>
        <w:pPrChange w:id="608" w:author="Fei Gu" w:date="2021-05-20T09:13:00Z">
          <w:pPr>
            <w:pStyle w:val="ListParagraph"/>
            <w:numPr>
              <w:ilvl w:val="1"/>
              <w:numId w:val="4"/>
            </w:numPr>
            <w:ind w:left="1440" w:hanging="360"/>
          </w:pPr>
        </w:pPrChange>
      </w:pPr>
    </w:p>
    <w:p w14:paraId="1F6E4DBD" w14:textId="4679FD1F" w:rsidR="00B65E2E" w:rsidRDefault="00B65E2E">
      <w:pPr>
        <w:widowControl/>
        <w:jc w:val="left"/>
        <w:rPr>
          <w:ins w:id="609" w:author="Fei Gu" w:date="2021-05-13T23:39:00Z"/>
          <w:rStyle w:val="IntenseEmphasis"/>
          <w:i w:val="0"/>
          <w:iCs w:val="0"/>
        </w:rPr>
      </w:pPr>
      <w:ins w:id="610" w:author="Fei Gu" w:date="2021-05-13T23:39:00Z">
        <w:r>
          <w:rPr>
            <w:rStyle w:val="IntenseEmphasis"/>
            <w:i w:val="0"/>
            <w:iCs w:val="0"/>
          </w:rPr>
          <w:br w:type="page"/>
        </w:r>
      </w:ins>
    </w:p>
    <w:p w14:paraId="0076C0A1" w14:textId="77777777" w:rsidR="00C95CB0" w:rsidRPr="003B4DD7" w:rsidRDefault="00C95CB0" w:rsidP="00C95CB0">
      <w:pPr>
        <w:pStyle w:val="Heading2"/>
        <w:rPr>
          <w:ins w:id="611" w:author="Fei Gu" w:date="2021-05-22T07:41:00Z"/>
        </w:rPr>
      </w:pPr>
      <w:ins w:id="612" w:author="Fei Gu" w:date="2021-05-22T07:41:00Z">
        <w:r>
          <w:lastRenderedPageBreak/>
          <w:t>Artifacts in UP</w:t>
        </w:r>
      </w:ins>
    </w:p>
    <w:p w14:paraId="66C88859" w14:textId="77777777" w:rsidR="00C95CB0" w:rsidRDefault="00C95CB0" w:rsidP="00C95CB0">
      <w:pPr>
        <w:pStyle w:val="Caption"/>
        <w:keepNext/>
        <w:rPr>
          <w:ins w:id="613" w:author="Fei Gu" w:date="2021-05-22T07:41:00Z"/>
        </w:rPr>
      </w:pPr>
      <w:bookmarkStart w:id="614" w:name="_Toc72313383"/>
      <w:ins w:id="615" w:author="Fei Gu" w:date="2021-05-22T07:41:00Z">
        <w:r>
          <w:t xml:space="preserve">Table </w:t>
        </w:r>
        <w:r>
          <w:fldChar w:fldCharType="begin"/>
        </w:r>
        <w:r>
          <w:instrText xml:space="preserve"> SEQ Table \* ARABIC </w:instrText>
        </w:r>
        <w:r>
          <w:fldChar w:fldCharType="separate"/>
        </w:r>
        <w:r>
          <w:rPr>
            <w:noProof/>
          </w:rPr>
          <w:t>1</w:t>
        </w:r>
        <w:r>
          <w:fldChar w:fldCharType="end"/>
        </w:r>
        <w:r>
          <w:t xml:space="preserve">: Development </w:t>
        </w:r>
        <w:bookmarkEnd w:id="614"/>
        <w:r>
          <w:t>case)</w:t>
        </w:r>
      </w:ins>
    </w:p>
    <w:tbl>
      <w:tblPr>
        <w:tblStyle w:val="PlainTable1"/>
        <w:tblW w:w="8926" w:type="dxa"/>
        <w:tblLayout w:type="fixed"/>
        <w:tblLook w:val="04A0" w:firstRow="1" w:lastRow="0" w:firstColumn="1" w:lastColumn="0" w:noHBand="0" w:noVBand="1"/>
      </w:tblPr>
      <w:tblGrid>
        <w:gridCol w:w="1622"/>
        <w:gridCol w:w="1492"/>
        <w:gridCol w:w="1276"/>
        <w:gridCol w:w="1134"/>
        <w:gridCol w:w="1417"/>
        <w:gridCol w:w="1134"/>
        <w:gridCol w:w="851"/>
      </w:tblGrid>
      <w:tr w:rsidR="00D72062" w:rsidRPr="00570332" w14:paraId="4CFE6412" w14:textId="77777777" w:rsidTr="00106A99">
        <w:trPr>
          <w:cnfStyle w:val="100000000000" w:firstRow="1" w:lastRow="0" w:firstColumn="0" w:lastColumn="0" w:oddVBand="0" w:evenVBand="0" w:oddHBand="0" w:evenHBand="0" w:firstRowFirstColumn="0" w:firstRowLastColumn="0" w:lastRowFirstColumn="0" w:lastRowLastColumn="0"/>
          <w:trHeight w:val="586"/>
          <w:ins w:id="616" w:author="Fei Gu" w:date="2021-05-22T07:41: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3623B073" w14:textId="77777777" w:rsidR="00C95CB0" w:rsidRPr="00570332" w:rsidRDefault="00C95CB0" w:rsidP="00D72062">
            <w:pPr>
              <w:jc w:val="center"/>
              <w:rPr>
                <w:ins w:id="617" w:author="Fei Gu" w:date="2021-05-22T07:41:00Z"/>
              </w:rPr>
            </w:pPr>
            <w:ins w:id="618" w:author="Fei Gu" w:date="2021-05-22T07:41:00Z">
              <w:r w:rsidRPr="00570332">
                <w:rPr>
                  <w:kern w:val="0"/>
                  <w:rPrChange w:id="619" w:author="Fei Gu" w:date="2021-05-22T07:52:00Z">
                    <w:rPr/>
                  </w:rPrChange>
                </w:rPr>
                <w:t>Discipline</w:t>
              </w:r>
            </w:ins>
          </w:p>
        </w:tc>
        <w:tc>
          <w:tcPr>
            <w:tcW w:w="1492" w:type="dxa"/>
            <w:vAlign w:val="center"/>
          </w:tcPr>
          <w:p w14:paraId="12350339" w14:textId="77777777" w:rsidR="00C95CB0" w:rsidRPr="00570332" w:rsidRDefault="00C95CB0" w:rsidP="00D72062">
            <w:pPr>
              <w:jc w:val="center"/>
              <w:cnfStyle w:val="100000000000" w:firstRow="1" w:lastRow="0" w:firstColumn="0" w:lastColumn="0" w:oddVBand="0" w:evenVBand="0" w:oddHBand="0" w:evenHBand="0" w:firstRowFirstColumn="0" w:firstRowLastColumn="0" w:lastRowFirstColumn="0" w:lastRowLastColumn="0"/>
              <w:rPr>
                <w:ins w:id="620" w:author="Fei Gu" w:date="2021-05-22T07:41:00Z"/>
              </w:rPr>
            </w:pPr>
            <w:ins w:id="621" w:author="Fei Gu" w:date="2021-05-22T07:41:00Z">
              <w:r w:rsidRPr="00570332">
                <w:rPr>
                  <w:kern w:val="0"/>
                  <w:rPrChange w:id="622" w:author="Fei Gu" w:date="2021-05-22T07:52:00Z">
                    <w:rPr/>
                  </w:rPrChange>
                </w:rPr>
                <w:t>Artifact</w:t>
              </w:r>
            </w:ins>
          </w:p>
        </w:tc>
        <w:tc>
          <w:tcPr>
            <w:tcW w:w="1276" w:type="dxa"/>
            <w:vAlign w:val="center"/>
          </w:tcPr>
          <w:p w14:paraId="16C95436" w14:textId="77777777" w:rsidR="00C95CB0" w:rsidRPr="00570332" w:rsidRDefault="00C95CB0" w:rsidP="00D72062">
            <w:pPr>
              <w:jc w:val="center"/>
              <w:cnfStyle w:val="100000000000" w:firstRow="1" w:lastRow="0" w:firstColumn="0" w:lastColumn="0" w:oddVBand="0" w:evenVBand="0" w:oddHBand="0" w:evenHBand="0" w:firstRowFirstColumn="0" w:firstRowLastColumn="0" w:lastRowFirstColumn="0" w:lastRowLastColumn="0"/>
              <w:rPr>
                <w:ins w:id="623" w:author="Fei Gu" w:date="2021-05-22T07:41:00Z"/>
              </w:rPr>
            </w:pPr>
            <w:ins w:id="624" w:author="Fei Gu" w:date="2021-05-22T07:41:00Z">
              <w:r w:rsidRPr="00570332">
                <w:rPr>
                  <w:kern w:val="0"/>
                  <w:rPrChange w:id="625" w:author="Fei Gu" w:date="2021-05-22T07:52:00Z">
                    <w:rPr/>
                  </w:rPrChange>
                </w:rPr>
                <w:t>Comment</w:t>
              </w:r>
            </w:ins>
          </w:p>
        </w:tc>
        <w:tc>
          <w:tcPr>
            <w:tcW w:w="1134" w:type="dxa"/>
            <w:vAlign w:val="center"/>
          </w:tcPr>
          <w:p w14:paraId="44B05F6D" w14:textId="77777777" w:rsidR="00C95CB0" w:rsidRPr="00570332" w:rsidRDefault="00C95CB0" w:rsidP="00D72062">
            <w:pPr>
              <w:jc w:val="center"/>
              <w:cnfStyle w:val="100000000000" w:firstRow="1" w:lastRow="0" w:firstColumn="0" w:lastColumn="0" w:oddVBand="0" w:evenVBand="0" w:oddHBand="0" w:evenHBand="0" w:firstRowFirstColumn="0" w:firstRowLastColumn="0" w:lastRowFirstColumn="0" w:lastRowLastColumn="0"/>
              <w:rPr>
                <w:ins w:id="626" w:author="Fei Gu" w:date="2021-05-22T07:41:00Z"/>
              </w:rPr>
            </w:pPr>
            <w:ins w:id="627" w:author="Fei Gu" w:date="2021-05-22T07:41:00Z">
              <w:r w:rsidRPr="00570332">
                <w:rPr>
                  <w:kern w:val="0"/>
                  <w:rPrChange w:id="628" w:author="Fei Gu" w:date="2021-05-22T07:52:00Z">
                    <w:rPr/>
                  </w:rPrChange>
                </w:rPr>
                <w:t>Inception phase</w:t>
              </w:r>
            </w:ins>
          </w:p>
        </w:tc>
        <w:tc>
          <w:tcPr>
            <w:tcW w:w="1417" w:type="dxa"/>
            <w:vAlign w:val="center"/>
          </w:tcPr>
          <w:p w14:paraId="3D49C133" w14:textId="77777777" w:rsidR="00C95CB0" w:rsidRPr="00570332" w:rsidRDefault="00C95CB0" w:rsidP="00D72062">
            <w:pPr>
              <w:jc w:val="center"/>
              <w:cnfStyle w:val="100000000000" w:firstRow="1" w:lastRow="0" w:firstColumn="0" w:lastColumn="0" w:oddVBand="0" w:evenVBand="0" w:oddHBand="0" w:evenHBand="0" w:firstRowFirstColumn="0" w:firstRowLastColumn="0" w:lastRowFirstColumn="0" w:lastRowLastColumn="0"/>
              <w:rPr>
                <w:ins w:id="629" w:author="Fei Gu" w:date="2021-05-22T07:41:00Z"/>
              </w:rPr>
            </w:pPr>
            <w:bookmarkStart w:id="630" w:name="OLE_LINK11"/>
            <w:bookmarkStart w:id="631" w:name="OLE_LINK12"/>
            <w:ins w:id="632" w:author="Fei Gu" w:date="2021-05-22T07:41:00Z">
              <w:r w:rsidRPr="00570332">
                <w:rPr>
                  <w:kern w:val="0"/>
                  <w:rPrChange w:id="633" w:author="Fei Gu" w:date="2021-05-22T07:52:00Z">
                    <w:rPr/>
                  </w:rPrChange>
                </w:rPr>
                <w:t>Elaboration</w:t>
              </w:r>
              <w:bookmarkEnd w:id="630"/>
              <w:bookmarkEnd w:id="631"/>
              <w:r w:rsidRPr="00570332">
                <w:rPr>
                  <w:kern w:val="0"/>
                  <w:rPrChange w:id="634" w:author="Fei Gu" w:date="2021-05-22T07:52:00Z">
                    <w:rPr/>
                  </w:rPrChange>
                </w:rPr>
                <w:t xml:space="preserve"> phase</w:t>
              </w:r>
            </w:ins>
          </w:p>
        </w:tc>
        <w:tc>
          <w:tcPr>
            <w:tcW w:w="1134" w:type="dxa"/>
            <w:vAlign w:val="center"/>
          </w:tcPr>
          <w:p w14:paraId="51858AE2" w14:textId="77777777" w:rsidR="00C95CB0" w:rsidRPr="00570332" w:rsidRDefault="00C95CB0" w:rsidP="00D72062">
            <w:pPr>
              <w:jc w:val="center"/>
              <w:cnfStyle w:val="100000000000" w:firstRow="1" w:lastRow="0" w:firstColumn="0" w:lastColumn="0" w:oddVBand="0" w:evenVBand="0" w:oddHBand="0" w:evenHBand="0" w:firstRowFirstColumn="0" w:firstRowLastColumn="0" w:lastRowFirstColumn="0" w:lastRowLastColumn="0"/>
              <w:rPr>
                <w:ins w:id="635" w:author="Fei Gu" w:date="2021-05-22T07:41:00Z"/>
              </w:rPr>
            </w:pPr>
            <w:ins w:id="636" w:author="Fei Gu" w:date="2021-05-22T07:41:00Z">
              <w:r w:rsidRPr="00570332">
                <w:rPr>
                  <w:kern w:val="0"/>
                  <w:rPrChange w:id="637" w:author="Fei Gu" w:date="2021-05-22T07:52:00Z">
                    <w:rPr/>
                  </w:rPrChange>
                </w:rPr>
                <w:t>Construction</w:t>
              </w:r>
            </w:ins>
          </w:p>
        </w:tc>
        <w:tc>
          <w:tcPr>
            <w:tcW w:w="851" w:type="dxa"/>
            <w:vAlign w:val="center"/>
          </w:tcPr>
          <w:p w14:paraId="0B2DD347" w14:textId="52B4D98D" w:rsidR="00C95CB0" w:rsidRPr="00570332" w:rsidRDefault="00152684" w:rsidP="00D72062">
            <w:pPr>
              <w:jc w:val="center"/>
              <w:cnfStyle w:val="100000000000" w:firstRow="1" w:lastRow="0" w:firstColumn="0" w:lastColumn="0" w:oddVBand="0" w:evenVBand="0" w:oddHBand="0" w:evenHBand="0" w:firstRowFirstColumn="0" w:firstRowLastColumn="0" w:lastRowFirstColumn="0" w:lastRowLastColumn="0"/>
              <w:rPr>
                <w:ins w:id="638" w:author="Fei Gu" w:date="2021-05-22T07:41:00Z"/>
              </w:rPr>
            </w:pPr>
            <w:ins w:id="639" w:author="Fei Gu" w:date="2021-05-22T07:59:00Z">
              <w:r>
                <w:rPr>
                  <w:rFonts w:hint="eastAsia"/>
                  <w:kern w:val="0"/>
                </w:rPr>
                <w:t>T</w:t>
              </w:r>
            </w:ins>
            <w:ins w:id="640" w:author="Fei Gu" w:date="2021-05-22T07:41:00Z">
              <w:r w:rsidR="00C95CB0" w:rsidRPr="00570332">
                <w:rPr>
                  <w:kern w:val="0"/>
                  <w:rPrChange w:id="641" w:author="Fei Gu" w:date="2021-05-22T07:52:00Z">
                    <w:rPr/>
                  </w:rPrChange>
                </w:rPr>
                <w:t>ransition</w:t>
              </w:r>
            </w:ins>
          </w:p>
        </w:tc>
      </w:tr>
      <w:tr w:rsidR="00F533E9" w:rsidRPr="00570332" w14:paraId="530F120F" w14:textId="77777777" w:rsidTr="00106A99">
        <w:trPr>
          <w:cnfStyle w:val="000000100000" w:firstRow="0" w:lastRow="0" w:firstColumn="0" w:lastColumn="0" w:oddVBand="0" w:evenVBand="0" w:oddHBand="1" w:evenHBand="0" w:firstRowFirstColumn="0" w:firstRowLastColumn="0" w:lastRowFirstColumn="0" w:lastRowLastColumn="0"/>
          <w:trHeight w:val="574"/>
          <w:ins w:id="642" w:author="Fei Gu" w:date="2021-05-22T07:41: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700FC7D3" w14:textId="7CB0D5F8" w:rsidR="00C95CB0" w:rsidRPr="00570332" w:rsidRDefault="00F165F0" w:rsidP="00D72062">
            <w:pPr>
              <w:tabs>
                <w:tab w:val="left" w:pos="536"/>
              </w:tabs>
              <w:jc w:val="center"/>
              <w:rPr>
                <w:ins w:id="643" w:author="Fei Gu" w:date="2021-05-22T07:41:00Z"/>
              </w:rPr>
            </w:pPr>
            <w:ins w:id="644" w:author="Fei Gu" w:date="2021-05-22T07:43:00Z">
              <w:r w:rsidRPr="00570332">
                <w:rPr>
                  <w:kern w:val="0"/>
                  <w:rPrChange w:id="645" w:author="Fei Gu" w:date="2021-05-22T07:52:00Z">
                    <w:rPr/>
                  </w:rPrChange>
                </w:rPr>
                <w:t>Technology and business</w:t>
              </w:r>
            </w:ins>
          </w:p>
        </w:tc>
        <w:tc>
          <w:tcPr>
            <w:tcW w:w="1492" w:type="dxa"/>
            <w:vAlign w:val="center"/>
          </w:tcPr>
          <w:p w14:paraId="2871E343" w14:textId="6C4FF4A9" w:rsidR="00C95CB0" w:rsidRPr="00570332" w:rsidRDefault="008D64BF" w:rsidP="00D72062">
            <w:pPr>
              <w:jc w:val="center"/>
              <w:cnfStyle w:val="000000100000" w:firstRow="0" w:lastRow="0" w:firstColumn="0" w:lastColumn="0" w:oddVBand="0" w:evenVBand="0" w:oddHBand="1" w:evenHBand="0" w:firstRowFirstColumn="0" w:firstRowLastColumn="0" w:lastRowFirstColumn="0" w:lastRowLastColumn="0"/>
              <w:rPr>
                <w:ins w:id="646" w:author="Fei Gu" w:date="2021-05-22T07:41:00Z"/>
              </w:rPr>
            </w:pPr>
            <w:ins w:id="647" w:author="Fei Gu" w:date="2021-05-22T07:44:00Z">
              <w:r w:rsidRPr="00570332">
                <w:rPr>
                  <w:kern w:val="0"/>
                  <w:rPrChange w:id="648" w:author="Fei Gu" w:date="2021-05-22T07:52:00Z">
                    <w:rPr/>
                  </w:rPrChange>
                </w:rPr>
                <w:t>Canvas</w:t>
              </w:r>
            </w:ins>
          </w:p>
        </w:tc>
        <w:tc>
          <w:tcPr>
            <w:tcW w:w="1276" w:type="dxa"/>
            <w:vAlign w:val="center"/>
          </w:tcPr>
          <w:p w14:paraId="342853B0" w14:textId="77777777" w:rsidR="00C95CB0" w:rsidRPr="00570332" w:rsidRDefault="00C95CB0" w:rsidP="00D72062">
            <w:pPr>
              <w:jc w:val="center"/>
              <w:cnfStyle w:val="000000100000" w:firstRow="0" w:lastRow="0" w:firstColumn="0" w:lastColumn="0" w:oddVBand="0" w:evenVBand="0" w:oddHBand="1" w:evenHBand="0" w:firstRowFirstColumn="0" w:firstRowLastColumn="0" w:lastRowFirstColumn="0" w:lastRowLastColumn="0"/>
              <w:rPr>
                <w:ins w:id="649" w:author="Fei Gu" w:date="2021-05-22T07:41:00Z"/>
              </w:rPr>
            </w:pPr>
          </w:p>
        </w:tc>
        <w:tc>
          <w:tcPr>
            <w:tcW w:w="1134" w:type="dxa"/>
            <w:vAlign w:val="center"/>
          </w:tcPr>
          <w:p w14:paraId="0A1F5252" w14:textId="77777777" w:rsidR="00C95CB0" w:rsidRPr="00570332" w:rsidRDefault="00C95CB0" w:rsidP="00D72062">
            <w:pPr>
              <w:jc w:val="center"/>
              <w:cnfStyle w:val="000000100000" w:firstRow="0" w:lastRow="0" w:firstColumn="0" w:lastColumn="0" w:oddVBand="0" w:evenVBand="0" w:oddHBand="1" w:evenHBand="0" w:firstRowFirstColumn="0" w:firstRowLastColumn="0" w:lastRowFirstColumn="0" w:lastRowLastColumn="0"/>
              <w:rPr>
                <w:ins w:id="650" w:author="Fei Gu" w:date="2021-05-22T07:41:00Z"/>
              </w:rPr>
            </w:pPr>
            <w:ins w:id="651" w:author="Fei Gu" w:date="2021-05-22T07:41:00Z">
              <w:r w:rsidRPr="00570332">
                <w:rPr>
                  <w:kern w:val="0"/>
                  <w:rPrChange w:id="652" w:author="Fei Gu" w:date="2021-05-22T07:52:00Z">
                    <w:rPr/>
                  </w:rPrChange>
                </w:rPr>
                <w:t>Start</w:t>
              </w:r>
            </w:ins>
          </w:p>
        </w:tc>
        <w:tc>
          <w:tcPr>
            <w:tcW w:w="1417" w:type="dxa"/>
            <w:vAlign w:val="center"/>
          </w:tcPr>
          <w:p w14:paraId="6EA5BCEC" w14:textId="1189DA27" w:rsidR="00C95CB0" w:rsidRPr="00570332" w:rsidRDefault="00F00309" w:rsidP="00D72062">
            <w:pPr>
              <w:jc w:val="center"/>
              <w:cnfStyle w:val="000000100000" w:firstRow="0" w:lastRow="0" w:firstColumn="0" w:lastColumn="0" w:oddVBand="0" w:evenVBand="0" w:oddHBand="1" w:evenHBand="0" w:firstRowFirstColumn="0" w:firstRowLastColumn="0" w:lastRowFirstColumn="0" w:lastRowLastColumn="0"/>
              <w:rPr>
                <w:ins w:id="653" w:author="Fei Gu" w:date="2021-05-22T07:41:00Z"/>
              </w:rPr>
            </w:pPr>
            <w:ins w:id="654" w:author="Fei Gu" w:date="2021-05-22T07:42:00Z">
              <w:r w:rsidRPr="00570332">
                <w:rPr>
                  <w:kern w:val="0"/>
                  <w:rPrChange w:id="655" w:author="Fei Gu" w:date="2021-05-22T07:52:00Z">
                    <w:rPr/>
                  </w:rPrChange>
                </w:rPr>
                <w:t>Revise</w:t>
              </w:r>
            </w:ins>
          </w:p>
        </w:tc>
        <w:tc>
          <w:tcPr>
            <w:tcW w:w="1134" w:type="dxa"/>
            <w:vAlign w:val="center"/>
          </w:tcPr>
          <w:p w14:paraId="674D9F38" w14:textId="77777777" w:rsidR="00C95CB0" w:rsidRPr="00570332" w:rsidRDefault="00C95CB0" w:rsidP="00D72062">
            <w:pPr>
              <w:jc w:val="center"/>
              <w:cnfStyle w:val="000000100000" w:firstRow="0" w:lastRow="0" w:firstColumn="0" w:lastColumn="0" w:oddVBand="0" w:evenVBand="0" w:oddHBand="1" w:evenHBand="0" w:firstRowFirstColumn="0" w:firstRowLastColumn="0" w:lastRowFirstColumn="0" w:lastRowLastColumn="0"/>
              <w:rPr>
                <w:ins w:id="656" w:author="Fei Gu" w:date="2021-05-22T07:41:00Z"/>
              </w:rPr>
            </w:pPr>
          </w:p>
        </w:tc>
        <w:tc>
          <w:tcPr>
            <w:tcW w:w="851" w:type="dxa"/>
            <w:vAlign w:val="center"/>
          </w:tcPr>
          <w:p w14:paraId="27E2205B" w14:textId="77777777" w:rsidR="00C95CB0" w:rsidRPr="00570332" w:rsidRDefault="00C95CB0" w:rsidP="00D72062">
            <w:pPr>
              <w:jc w:val="center"/>
              <w:cnfStyle w:val="000000100000" w:firstRow="0" w:lastRow="0" w:firstColumn="0" w:lastColumn="0" w:oddVBand="0" w:evenVBand="0" w:oddHBand="1" w:evenHBand="0" w:firstRowFirstColumn="0" w:firstRowLastColumn="0" w:lastRowFirstColumn="0" w:lastRowLastColumn="0"/>
              <w:rPr>
                <w:ins w:id="657" w:author="Fei Gu" w:date="2021-05-22T07:41:00Z"/>
              </w:rPr>
            </w:pPr>
          </w:p>
        </w:tc>
      </w:tr>
      <w:tr w:rsidR="00230A5B" w:rsidRPr="00570332" w14:paraId="1D0F3A99" w14:textId="77777777" w:rsidTr="00106A99">
        <w:trPr>
          <w:trHeight w:val="586"/>
          <w:ins w:id="658" w:author="Fei Gu" w:date="2021-05-22T07:45: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259676B6" w14:textId="77777777" w:rsidR="008D64BF" w:rsidRPr="00570332" w:rsidRDefault="008D64BF" w:rsidP="00D72062">
            <w:pPr>
              <w:tabs>
                <w:tab w:val="left" w:pos="536"/>
              </w:tabs>
              <w:jc w:val="center"/>
              <w:rPr>
                <w:ins w:id="659" w:author="Fei Gu" w:date="2021-05-22T07:45:00Z"/>
              </w:rPr>
            </w:pPr>
          </w:p>
        </w:tc>
        <w:tc>
          <w:tcPr>
            <w:tcW w:w="1492" w:type="dxa"/>
            <w:vAlign w:val="center"/>
          </w:tcPr>
          <w:p w14:paraId="1854FDE2" w14:textId="6A4BDFFE" w:rsidR="008D64BF" w:rsidRPr="00570332" w:rsidRDefault="008D64BF" w:rsidP="00D72062">
            <w:pPr>
              <w:jc w:val="center"/>
              <w:cnfStyle w:val="000000000000" w:firstRow="0" w:lastRow="0" w:firstColumn="0" w:lastColumn="0" w:oddVBand="0" w:evenVBand="0" w:oddHBand="0" w:evenHBand="0" w:firstRowFirstColumn="0" w:firstRowLastColumn="0" w:lastRowFirstColumn="0" w:lastRowLastColumn="0"/>
              <w:rPr>
                <w:ins w:id="660" w:author="Fei Gu" w:date="2021-05-22T07:45:00Z"/>
              </w:rPr>
            </w:pPr>
            <w:ins w:id="661" w:author="Fei Gu" w:date="2021-05-22T07:45:00Z">
              <w:r w:rsidRPr="00570332">
                <w:rPr>
                  <w:kern w:val="0"/>
                  <w:rPrChange w:id="662" w:author="Fei Gu" w:date="2021-05-22T07:52:00Z">
                    <w:rPr/>
                  </w:rPrChange>
                </w:rPr>
                <w:t>Compe</w:t>
              </w:r>
              <w:r w:rsidR="00AD3B43" w:rsidRPr="00570332">
                <w:rPr>
                  <w:kern w:val="0"/>
                  <w:rPrChange w:id="663" w:author="Fei Gu" w:date="2021-05-22T07:52:00Z">
                    <w:rPr/>
                  </w:rPrChange>
                </w:rPr>
                <w:t>titor Examples</w:t>
              </w:r>
            </w:ins>
          </w:p>
        </w:tc>
        <w:tc>
          <w:tcPr>
            <w:tcW w:w="1276" w:type="dxa"/>
            <w:vAlign w:val="center"/>
          </w:tcPr>
          <w:p w14:paraId="0F9C91CF" w14:textId="77777777" w:rsidR="008D64BF" w:rsidRPr="00570332" w:rsidRDefault="008D64BF" w:rsidP="00D72062">
            <w:pPr>
              <w:jc w:val="center"/>
              <w:cnfStyle w:val="000000000000" w:firstRow="0" w:lastRow="0" w:firstColumn="0" w:lastColumn="0" w:oddVBand="0" w:evenVBand="0" w:oddHBand="0" w:evenHBand="0" w:firstRowFirstColumn="0" w:firstRowLastColumn="0" w:lastRowFirstColumn="0" w:lastRowLastColumn="0"/>
              <w:rPr>
                <w:ins w:id="664" w:author="Fei Gu" w:date="2021-05-22T07:45:00Z"/>
              </w:rPr>
            </w:pPr>
          </w:p>
        </w:tc>
        <w:tc>
          <w:tcPr>
            <w:tcW w:w="1134" w:type="dxa"/>
            <w:vAlign w:val="center"/>
          </w:tcPr>
          <w:p w14:paraId="0492695A" w14:textId="557A0915" w:rsidR="008D64BF" w:rsidRPr="00570332" w:rsidRDefault="00126AF7" w:rsidP="00D72062">
            <w:pPr>
              <w:jc w:val="center"/>
              <w:cnfStyle w:val="000000000000" w:firstRow="0" w:lastRow="0" w:firstColumn="0" w:lastColumn="0" w:oddVBand="0" w:evenVBand="0" w:oddHBand="0" w:evenHBand="0" w:firstRowFirstColumn="0" w:firstRowLastColumn="0" w:lastRowFirstColumn="0" w:lastRowLastColumn="0"/>
              <w:rPr>
                <w:ins w:id="665" w:author="Fei Gu" w:date="2021-05-22T07:45:00Z"/>
              </w:rPr>
            </w:pPr>
            <w:ins w:id="666" w:author="Fei Gu" w:date="2021-05-22T07:46:00Z">
              <w:r w:rsidRPr="00570332">
                <w:rPr>
                  <w:kern w:val="0"/>
                  <w:rPrChange w:id="667" w:author="Fei Gu" w:date="2021-05-22T07:52:00Z">
                    <w:rPr/>
                  </w:rPrChange>
                </w:rPr>
                <w:t>Start</w:t>
              </w:r>
            </w:ins>
          </w:p>
        </w:tc>
        <w:tc>
          <w:tcPr>
            <w:tcW w:w="1417" w:type="dxa"/>
            <w:vAlign w:val="center"/>
          </w:tcPr>
          <w:p w14:paraId="7FE0492E" w14:textId="77777777" w:rsidR="008D64BF" w:rsidRPr="00570332" w:rsidRDefault="008D64BF" w:rsidP="00D72062">
            <w:pPr>
              <w:jc w:val="center"/>
              <w:cnfStyle w:val="000000000000" w:firstRow="0" w:lastRow="0" w:firstColumn="0" w:lastColumn="0" w:oddVBand="0" w:evenVBand="0" w:oddHBand="0" w:evenHBand="0" w:firstRowFirstColumn="0" w:firstRowLastColumn="0" w:lastRowFirstColumn="0" w:lastRowLastColumn="0"/>
              <w:rPr>
                <w:ins w:id="668" w:author="Fei Gu" w:date="2021-05-22T07:45:00Z"/>
              </w:rPr>
            </w:pPr>
          </w:p>
        </w:tc>
        <w:tc>
          <w:tcPr>
            <w:tcW w:w="1134" w:type="dxa"/>
            <w:vAlign w:val="center"/>
          </w:tcPr>
          <w:p w14:paraId="5A645F59" w14:textId="77777777" w:rsidR="008D64BF" w:rsidRPr="00570332" w:rsidRDefault="008D64BF" w:rsidP="00D72062">
            <w:pPr>
              <w:jc w:val="center"/>
              <w:cnfStyle w:val="000000000000" w:firstRow="0" w:lastRow="0" w:firstColumn="0" w:lastColumn="0" w:oddVBand="0" w:evenVBand="0" w:oddHBand="0" w:evenHBand="0" w:firstRowFirstColumn="0" w:firstRowLastColumn="0" w:lastRowFirstColumn="0" w:lastRowLastColumn="0"/>
              <w:rPr>
                <w:ins w:id="669" w:author="Fei Gu" w:date="2021-05-22T07:45:00Z"/>
              </w:rPr>
            </w:pPr>
          </w:p>
        </w:tc>
        <w:tc>
          <w:tcPr>
            <w:tcW w:w="851" w:type="dxa"/>
            <w:vAlign w:val="center"/>
          </w:tcPr>
          <w:p w14:paraId="57AABA10" w14:textId="2A489606" w:rsidR="008D64BF"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670" w:author="Fei Gu" w:date="2021-05-22T07:45:00Z"/>
              </w:rPr>
            </w:pPr>
            <w:ins w:id="671" w:author="Fei Gu" w:date="2021-05-22T07:59:00Z">
              <w:r>
                <w:rPr>
                  <w:rFonts w:hint="eastAsia"/>
                </w:rPr>
                <w:t>Revise</w:t>
              </w:r>
            </w:ins>
          </w:p>
        </w:tc>
      </w:tr>
      <w:tr w:rsidR="00230A5B" w:rsidRPr="00570332" w14:paraId="43210303" w14:textId="77777777" w:rsidTr="00106A99">
        <w:trPr>
          <w:cnfStyle w:val="000000100000" w:firstRow="0" w:lastRow="0" w:firstColumn="0" w:lastColumn="0" w:oddVBand="0" w:evenVBand="0" w:oddHBand="1" w:evenHBand="0" w:firstRowFirstColumn="0" w:firstRowLastColumn="0" w:lastRowFirstColumn="0" w:lastRowLastColumn="0"/>
          <w:trHeight w:val="586"/>
          <w:ins w:id="672" w:author="Fei Gu" w:date="2021-05-22T07:45: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7A7D0132" w14:textId="77777777" w:rsidR="00AD3B43" w:rsidRPr="00570332" w:rsidRDefault="00AD3B43" w:rsidP="00D72062">
            <w:pPr>
              <w:tabs>
                <w:tab w:val="left" w:pos="536"/>
              </w:tabs>
              <w:jc w:val="center"/>
              <w:rPr>
                <w:ins w:id="673" w:author="Fei Gu" w:date="2021-05-22T07:45:00Z"/>
              </w:rPr>
            </w:pPr>
          </w:p>
        </w:tc>
        <w:tc>
          <w:tcPr>
            <w:tcW w:w="1492" w:type="dxa"/>
            <w:vAlign w:val="center"/>
          </w:tcPr>
          <w:p w14:paraId="28A3C2DE" w14:textId="71B4A0B4" w:rsidR="00AD3B43" w:rsidRPr="00570332" w:rsidRDefault="00126AF7" w:rsidP="00D72062">
            <w:pPr>
              <w:jc w:val="center"/>
              <w:cnfStyle w:val="000000100000" w:firstRow="0" w:lastRow="0" w:firstColumn="0" w:lastColumn="0" w:oddVBand="0" w:evenVBand="0" w:oddHBand="1" w:evenHBand="0" w:firstRowFirstColumn="0" w:firstRowLastColumn="0" w:lastRowFirstColumn="0" w:lastRowLastColumn="0"/>
              <w:rPr>
                <w:ins w:id="674" w:author="Fei Gu" w:date="2021-05-22T07:45:00Z"/>
              </w:rPr>
            </w:pPr>
            <w:ins w:id="675" w:author="Fei Gu" w:date="2021-05-22T07:45:00Z">
              <w:r w:rsidRPr="00570332">
                <w:rPr>
                  <w:kern w:val="0"/>
                  <w:rPrChange w:id="676" w:author="Fei Gu" w:date="2021-05-22T07:52:00Z">
                    <w:rPr/>
                  </w:rPrChange>
                </w:rPr>
                <w:t>Values for the user</w:t>
              </w:r>
            </w:ins>
          </w:p>
        </w:tc>
        <w:tc>
          <w:tcPr>
            <w:tcW w:w="1276" w:type="dxa"/>
            <w:vAlign w:val="center"/>
          </w:tcPr>
          <w:p w14:paraId="2D77811C" w14:textId="77777777" w:rsidR="00AD3B43" w:rsidRPr="00570332" w:rsidRDefault="00AD3B43" w:rsidP="00D72062">
            <w:pPr>
              <w:jc w:val="center"/>
              <w:cnfStyle w:val="000000100000" w:firstRow="0" w:lastRow="0" w:firstColumn="0" w:lastColumn="0" w:oddVBand="0" w:evenVBand="0" w:oddHBand="1" w:evenHBand="0" w:firstRowFirstColumn="0" w:firstRowLastColumn="0" w:lastRowFirstColumn="0" w:lastRowLastColumn="0"/>
              <w:rPr>
                <w:ins w:id="677" w:author="Fei Gu" w:date="2021-05-22T07:45:00Z"/>
              </w:rPr>
            </w:pPr>
          </w:p>
        </w:tc>
        <w:tc>
          <w:tcPr>
            <w:tcW w:w="1134" w:type="dxa"/>
            <w:vAlign w:val="center"/>
          </w:tcPr>
          <w:p w14:paraId="5CA0ED6E" w14:textId="7458E2D2" w:rsidR="00AD3B43" w:rsidRPr="00570332" w:rsidRDefault="00126AF7" w:rsidP="00D72062">
            <w:pPr>
              <w:jc w:val="center"/>
              <w:cnfStyle w:val="000000100000" w:firstRow="0" w:lastRow="0" w:firstColumn="0" w:lastColumn="0" w:oddVBand="0" w:evenVBand="0" w:oddHBand="1" w:evenHBand="0" w:firstRowFirstColumn="0" w:firstRowLastColumn="0" w:lastRowFirstColumn="0" w:lastRowLastColumn="0"/>
              <w:rPr>
                <w:ins w:id="678" w:author="Fei Gu" w:date="2021-05-22T07:45:00Z"/>
              </w:rPr>
            </w:pPr>
            <w:ins w:id="679" w:author="Fei Gu" w:date="2021-05-22T07:46:00Z">
              <w:r w:rsidRPr="00570332">
                <w:rPr>
                  <w:kern w:val="0"/>
                  <w:rPrChange w:id="680" w:author="Fei Gu" w:date="2021-05-22T07:52:00Z">
                    <w:rPr/>
                  </w:rPrChange>
                </w:rPr>
                <w:t>Start</w:t>
              </w:r>
            </w:ins>
          </w:p>
        </w:tc>
        <w:tc>
          <w:tcPr>
            <w:tcW w:w="1417" w:type="dxa"/>
            <w:vAlign w:val="center"/>
          </w:tcPr>
          <w:p w14:paraId="24C18222" w14:textId="77777777" w:rsidR="00AD3B43" w:rsidRPr="00570332" w:rsidRDefault="00AD3B43" w:rsidP="00D72062">
            <w:pPr>
              <w:jc w:val="center"/>
              <w:cnfStyle w:val="000000100000" w:firstRow="0" w:lastRow="0" w:firstColumn="0" w:lastColumn="0" w:oddVBand="0" w:evenVBand="0" w:oddHBand="1" w:evenHBand="0" w:firstRowFirstColumn="0" w:firstRowLastColumn="0" w:lastRowFirstColumn="0" w:lastRowLastColumn="0"/>
              <w:rPr>
                <w:ins w:id="681" w:author="Fei Gu" w:date="2021-05-22T07:45:00Z"/>
              </w:rPr>
            </w:pPr>
          </w:p>
        </w:tc>
        <w:tc>
          <w:tcPr>
            <w:tcW w:w="1134" w:type="dxa"/>
            <w:vAlign w:val="center"/>
          </w:tcPr>
          <w:p w14:paraId="2EAA1EC8" w14:textId="77777777" w:rsidR="00AD3B43" w:rsidRPr="00570332" w:rsidRDefault="00AD3B43" w:rsidP="00D72062">
            <w:pPr>
              <w:jc w:val="center"/>
              <w:cnfStyle w:val="000000100000" w:firstRow="0" w:lastRow="0" w:firstColumn="0" w:lastColumn="0" w:oddVBand="0" w:evenVBand="0" w:oddHBand="1" w:evenHBand="0" w:firstRowFirstColumn="0" w:firstRowLastColumn="0" w:lastRowFirstColumn="0" w:lastRowLastColumn="0"/>
              <w:rPr>
                <w:ins w:id="682" w:author="Fei Gu" w:date="2021-05-22T07:45:00Z"/>
              </w:rPr>
            </w:pPr>
          </w:p>
        </w:tc>
        <w:tc>
          <w:tcPr>
            <w:tcW w:w="851" w:type="dxa"/>
            <w:vAlign w:val="center"/>
          </w:tcPr>
          <w:p w14:paraId="4F6B9C9F" w14:textId="72EEB0EB" w:rsidR="00AD3B43"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683" w:author="Fei Gu" w:date="2021-05-22T07:45:00Z"/>
              </w:rPr>
            </w:pPr>
            <w:ins w:id="684" w:author="Fei Gu" w:date="2021-05-22T07:59:00Z">
              <w:r>
                <w:rPr>
                  <w:rFonts w:hint="eastAsia"/>
                </w:rPr>
                <w:t>Revise</w:t>
              </w:r>
            </w:ins>
          </w:p>
        </w:tc>
      </w:tr>
      <w:tr w:rsidR="00230A5B" w:rsidRPr="00570332" w14:paraId="6C120C8B" w14:textId="77777777" w:rsidTr="00106A99">
        <w:trPr>
          <w:trHeight w:val="574"/>
          <w:ins w:id="685" w:author="Fei Gu" w:date="2021-05-22T07:41: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00A4404C" w14:textId="77777777" w:rsidR="00C40EF2" w:rsidRPr="00570332" w:rsidRDefault="00C40EF2" w:rsidP="00D72062">
            <w:pPr>
              <w:jc w:val="center"/>
              <w:rPr>
                <w:ins w:id="686" w:author="Fei Gu" w:date="2021-05-22T07:41:00Z"/>
              </w:rPr>
            </w:pPr>
            <w:ins w:id="687" w:author="Fei Gu" w:date="2021-05-22T07:41:00Z">
              <w:r w:rsidRPr="00570332">
                <w:rPr>
                  <w:kern w:val="0"/>
                  <w:rPrChange w:id="688" w:author="Fei Gu" w:date="2021-05-22T07:52:00Z">
                    <w:rPr/>
                  </w:rPrChange>
                </w:rPr>
                <w:t>System development</w:t>
              </w:r>
            </w:ins>
          </w:p>
        </w:tc>
        <w:tc>
          <w:tcPr>
            <w:tcW w:w="1492" w:type="dxa"/>
            <w:vAlign w:val="center"/>
          </w:tcPr>
          <w:p w14:paraId="38434DDF" w14:textId="50B99B00"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689" w:author="Fei Gu" w:date="2021-05-22T07:41:00Z"/>
              </w:rPr>
            </w:pPr>
            <w:ins w:id="690" w:author="Fei Gu" w:date="2021-05-22T07:46:00Z">
              <w:r w:rsidRPr="00570332">
                <w:rPr>
                  <w:kern w:val="0"/>
                  <w:rPrChange w:id="691" w:author="Fei Gu" w:date="2021-05-22T07:52:00Z">
                    <w:rPr/>
                  </w:rPrChange>
                </w:rPr>
                <w:t>Vision</w:t>
              </w:r>
            </w:ins>
          </w:p>
        </w:tc>
        <w:tc>
          <w:tcPr>
            <w:tcW w:w="1276" w:type="dxa"/>
            <w:vAlign w:val="center"/>
          </w:tcPr>
          <w:p w14:paraId="090F2893" w14:textId="77777777"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692" w:author="Fei Gu" w:date="2021-05-22T07:41:00Z"/>
              </w:rPr>
            </w:pPr>
          </w:p>
        </w:tc>
        <w:tc>
          <w:tcPr>
            <w:tcW w:w="1134" w:type="dxa"/>
            <w:vAlign w:val="center"/>
          </w:tcPr>
          <w:p w14:paraId="25945610" w14:textId="0443E0B5"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693" w:author="Fei Gu" w:date="2021-05-22T07:41:00Z"/>
              </w:rPr>
            </w:pPr>
            <w:ins w:id="694" w:author="Fei Gu" w:date="2021-05-22T07:41:00Z">
              <w:r w:rsidRPr="00570332">
                <w:rPr>
                  <w:kern w:val="0"/>
                  <w:rPrChange w:id="695" w:author="Fei Gu" w:date="2021-05-22T07:52:00Z">
                    <w:rPr/>
                  </w:rPrChange>
                </w:rPr>
                <w:t>S</w:t>
              </w:r>
            </w:ins>
            <w:ins w:id="696" w:author="Fei Gu" w:date="2021-05-22T07:42:00Z">
              <w:r w:rsidRPr="00570332">
                <w:rPr>
                  <w:kern w:val="0"/>
                  <w:rPrChange w:id="697" w:author="Fei Gu" w:date="2021-05-22T07:52:00Z">
                    <w:rPr/>
                  </w:rPrChange>
                </w:rPr>
                <w:t>tart</w:t>
              </w:r>
            </w:ins>
          </w:p>
        </w:tc>
        <w:tc>
          <w:tcPr>
            <w:tcW w:w="1417" w:type="dxa"/>
            <w:vAlign w:val="center"/>
          </w:tcPr>
          <w:p w14:paraId="46B6624D" w14:textId="51209A8A"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698" w:author="Fei Gu" w:date="2021-05-22T07:41:00Z"/>
              </w:rPr>
            </w:pPr>
            <w:ins w:id="699" w:author="Fei Gu" w:date="2021-05-22T07:41:00Z">
              <w:r w:rsidRPr="00570332">
                <w:rPr>
                  <w:kern w:val="0"/>
                  <w:rPrChange w:id="700" w:author="Fei Gu" w:date="2021-05-22T07:52:00Z">
                    <w:rPr/>
                  </w:rPrChange>
                </w:rPr>
                <w:t>R</w:t>
              </w:r>
            </w:ins>
            <w:ins w:id="701" w:author="Fei Gu" w:date="2021-05-22T07:42:00Z">
              <w:r w:rsidRPr="00570332">
                <w:rPr>
                  <w:kern w:val="0"/>
                  <w:rPrChange w:id="702" w:author="Fei Gu" w:date="2021-05-22T07:52:00Z">
                    <w:rPr/>
                  </w:rPrChange>
                </w:rPr>
                <w:t>evise</w:t>
              </w:r>
            </w:ins>
          </w:p>
        </w:tc>
        <w:tc>
          <w:tcPr>
            <w:tcW w:w="1134" w:type="dxa"/>
            <w:vAlign w:val="center"/>
          </w:tcPr>
          <w:p w14:paraId="5DE6108B" w14:textId="77777777"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703" w:author="Fei Gu" w:date="2021-05-22T07:41:00Z"/>
              </w:rPr>
            </w:pPr>
          </w:p>
        </w:tc>
        <w:tc>
          <w:tcPr>
            <w:tcW w:w="851" w:type="dxa"/>
            <w:vAlign w:val="center"/>
          </w:tcPr>
          <w:p w14:paraId="5E1585E7" w14:textId="1B0BA8BF" w:rsidR="00C40EF2" w:rsidRPr="00570332" w:rsidRDefault="00152684" w:rsidP="00D72062">
            <w:pPr>
              <w:jc w:val="center"/>
              <w:cnfStyle w:val="000000000000" w:firstRow="0" w:lastRow="0" w:firstColumn="0" w:lastColumn="0" w:oddVBand="0" w:evenVBand="0" w:oddHBand="0" w:evenHBand="0" w:firstRowFirstColumn="0" w:firstRowLastColumn="0" w:lastRowFirstColumn="0" w:lastRowLastColumn="0"/>
              <w:rPr>
                <w:ins w:id="704" w:author="Fei Gu" w:date="2021-05-22T07:41:00Z"/>
              </w:rPr>
            </w:pPr>
            <w:ins w:id="705" w:author="Fei Gu" w:date="2021-05-22T08:00:00Z">
              <w:r>
                <w:rPr>
                  <w:rFonts w:hint="eastAsia"/>
                </w:rPr>
                <w:t>Revise</w:t>
              </w:r>
            </w:ins>
          </w:p>
        </w:tc>
      </w:tr>
      <w:tr w:rsidR="00F533E9" w:rsidRPr="00570332" w14:paraId="0323089C" w14:textId="77777777" w:rsidTr="00106A99">
        <w:trPr>
          <w:cnfStyle w:val="000000100000" w:firstRow="0" w:lastRow="0" w:firstColumn="0" w:lastColumn="0" w:oddVBand="0" w:evenVBand="0" w:oddHBand="1" w:evenHBand="0" w:firstRowFirstColumn="0" w:firstRowLastColumn="0" w:lastRowFirstColumn="0" w:lastRowLastColumn="0"/>
          <w:trHeight w:val="293"/>
          <w:ins w:id="706" w:author="Fei Gu" w:date="2021-05-22T07:41: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04EC035C" w14:textId="0C46C0E7" w:rsidR="00C40EF2" w:rsidRPr="00570332" w:rsidRDefault="00C40EF2" w:rsidP="00D72062">
            <w:pPr>
              <w:jc w:val="center"/>
              <w:rPr>
                <w:ins w:id="707" w:author="Fei Gu" w:date="2021-05-22T07:41:00Z"/>
              </w:rPr>
            </w:pPr>
          </w:p>
        </w:tc>
        <w:tc>
          <w:tcPr>
            <w:tcW w:w="1492" w:type="dxa"/>
            <w:vAlign w:val="center"/>
          </w:tcPr>
          <w:p w14:paraId="6D4987E8" w14:textId="7B7C3114" w:rsidR="00C40EF2" w:rsidRPr="00570332" w:rsidRDefault="00C40EF2" w:rsidP="00D72062">
            <w:pPr>
              <w:jc w:val="center"/>
              <w:cnfStyle w:val="000000100000" w:firstRow="0" w:lastRow="0" w:firstColumn="0" w:lastColumn="0" w:oddVBand="0" w:evenVBand="0" w:oddHBand="1" w:evenHBand="0" w:firstRowFirstColumn="0" w:firstRowLastColumn="0" w:lastRowFirstColumn="0" w:lastRowLastColumn="0"/>
              <w:rPr>
                <w:ins w:id="708" w:author="Fei Gu" w:date="2021-05-22T07:41:00Z"/>
              </w:rPr>
            </w:pPr>
            <w:ins w:id="709" w:author="Fei Gu" w:date="2021-05-22T07:46:00Z">
              <w:r w:rsidRPr="00570332">
                <w:rPr>
                  <w:kern w:val="0"/>
                  <w:rPrChange w:id="710" w:author="Fei Gu" w:date="2021-05-22T07:52:00Z">
                    <w:rPr/>
                  </w:rPrChange>
                </w:rPr>
                <w:t>Data dictionary</w:t>
              </w:r>
            </w:ins>
          </w:p>
        </w:tc>
        <w:tc>
          <w:tcPr>
            <w:tcW w:w="1276" w:type="dxa"/>
            <w:vAlign w:val="center"/>
          </w:tcPr>
          <w:p w14:paraId="38EFC4EB" w14:textId="77777777" w:rsidR="00C40EF2" w:rsidRPr="00570332" w:rsidRDefault="00C40EF2" w:rsidP="00D72062">
            <w:pPr>
              <w:jc w:val="center"/>
              <w:cnfStyle w:val="000000100000" w:firstRow="0" w:lastRow="0" w:firstColumn="0" w:lastColumn="0" w:oddVBand="0" w:evenVBand="0" w:oddHBand="1" w:evenHBand="0" w:firstRowFirstColumn="0" w:firstRowLastColumn="0" w:lastRowFirstColumn="0" w:lastRowLastColumn="0"/>
              <w:rPr>
                <w:ins w:id="711" w:author="Fei Gu" w:date="2021-05-22T07:41:00Z"/>
              </w:rPr>
            </w:pPr>
          </w:p>
        </w:tc>
        <w:tc>
          <w:tcPr>
            <w:tcW w:w="1134" w:type="dxa"/>
            <w:vAlign w:val="center"/>
          </w:tcPr>
          <w:p w14:paraId="61624C1A" w14:textId="14B3A334" w:rsidR="00C40EF2" w:rsidRPr="00570332" w:rsidRDefault="00C40EF2" w:rsidP="00D72062">
            <w:pPr>
              <w:jc w:val="center"/>
              <w:cnfStyle w:val="000000100000" w:firstRow="0" w:lastRow="0" w:firstColumn="0" w:lastColumn="0" w:oddVBand="0" w:evenVBand="0" w:oddHBand="1" w:evenHBand="0" w:firstRowFirstColumn="0" w:firstRowLastColumn="0" w:lastRowFirstColumn="0" w:lastRowLastColumn="0"/>
              <w:rPr>
                <w:ins w:id="712" w:author="Fei Gu" w:date="2021-05-22T07:41:00Z"/>
              </w:rPr>
            </w:pPr>
            <w:ins w:id="713" w:author="Fei Gu" w:date="2021-05-22T07:41:00Z">
              <w:r w:rsidRPr="00570332">
                <w:rPr>
                  <w:kern w:val="0"/>
                  <w:rPrChange w:id="714" w:author="Fei Gu" w:date="2021-05-22T07:52:00Z">
                    <w:rPr/>
                  </w:rPrChange>
                </w:rPr>
                <w:t>S</w:t>
              </w:r>
            </w:ins>
            <w:ins w:id="715" w:author="Fei Gu" w:date="2021-05-22T07:42:00Z">
              <w:r w:rsidRPr="00570332">
                <w:rPr>
                  <w:kern w:val="0"/>
                  <w:rPrChange w:id="716" w:author="Fei Gu" w:date="2021-05-22T07:52:00Z">
                    <w:rPr/>
                  </w:rPrChange>
                </w:rPr>
                <w:t>tart</w:t>
              </w:r>
            </w:ins>
          </w:p>
        </w:tc>
        <w:tc>
          <w:tcPr>
            <w:tcW w:w="1417" w:type="dxa"/>
            <w:vAlign w:val="center"/>
          </w:tcPr>
          <w:p w14:paraId="130E6E65" w14:textId="2DF266F1" w:rsidR="00C40EF2" w:rsidRPr="00570332" w:rsidRDefault="00C40EF2" w:rsidP="00D72062">
            <w:pPr>
              <w:jc w:val="center"/>
              <w:cnfStyle w:val="000000100000" w:firstRow="0" w:lastRow="0" w:firstColumn="0" w:lastColumn="0" w:oddVBand="0" w:evenVBand="0" w:oddHBand="1" w:evenHBand="0" w:firstRowFirstColumn="0" w:firstRowLastColumn="0" w:lastRowFirstColumn="0" w:lastRowLastColumn="0"/>
              <w:rPr>
                <w:ins w:id="717" w:author="Fei Gu" w:date="2021-05-22T07:41:00Z"/>
              </w:rPr>
            </w:pPr>
            <w:ins w:id="718" w:author="Fei Gu" w:date="2021-05-22T07:41:00Z">
              <w:r w:rsidRPr="00570332">
                <w:rPr>
                  <w:kern w:val="0"/>
                  <w:rPrChange w:id="719" w:author="Fei Gu" w:date="2021-05-22T07:52:00Z">
                    <w:rPr/>
                  </w:rPrChange>
                </w:rPr>
                <w:t>R</w:t>
              </w:r>
            </w:ins>
            <w:ins w:id="720" w:author="Fei Gu" w:date="2021-05-22T07:42:00Z">
              <w:r w:rsidRPr="00570332">
                <w:rPr>
                  <w:kern w:val="0"/>
                  <w:rPrChange w:id="721" w:author="Fei Gu" w:date="2021-05-22T07:52:00Z">
                    <w:rPr/>
                  </w:rPrChange>
                </w:rPr>
                <w:t>evise</w:t>
              </w:r>
            </w:ins>
          </w:p>
        </w:tc>
        <w:tc>
          <w:tcPr>
            <w:tcW w:w="1134" w:type="dxa"/>
            <w:vAlign w:val="center"/>
          </w:tcPr>
          <w:p w14:paraId="2BADD037" w14:textId="77777777" w:rsidR="00C40EF2" w:rsidRPr="00570332" w:rsidRDefault="00C40EF2" w:rsidP="00D72062">
            <w:pPr>
              <w:jc w:val="center"/>
              <w:cnfStyle w:val="000000100000" w:firstRow="0" w:lastRow="0" w:firstColumn="0" w:lastColumn="0" w:oddVBand="0" w:evenVBand="0" w:oddHBand="1" w:evenHBand="0" w:firstRowFirstColumn="0" w:firstRowLastColumn="0" w:lastRowFirstColumn="0" w:lastRowLastColumn="0"/>
              <w:rPr>
                <w:ins w:id="722" w:author="Fei Gu" w:date="2021-05-22T07:41:00Z"/>
              </w:rPr>
            </w:pPr>
          </w:p>
        </w:tc>
        <w:tc>
          <w:tcPr>
            <w:tcW w:w="851" w:type="dxa"/>
            <w:vAlign w:val="center"/>
          </w:tcPr>
          <w:p w14:paraId="4619984F" w14:textId="77777777" w:rsidR="00C40EF2" w:rsidRPr="00570332" w:rsidRDefault="00C40EF2" w:rsidP="00D72062">
            <w:pPr>
              <w:jc w:val="center"/>
              <w:cnfStyle w:val="000000100000" w:firstRow="0" w:lastRow="0" w:firstColumn="0" w:lastColumn="0" w:oddVBand="0" w:evenVBand="0" w:oddHBand="1" w:evenHBand="0" w:firstRowFirstColumn="0" w:firstRowLastColumn="0" w:lastRowFirstColumn="0" w:lastRowLastColumn="0"/>
              <w:rPr>
                <w:ins w:id="723" w:author="Fei Gu" w:date="2021-05-22T07:41:00Z"/>
              </w:rPr>
            </w:pPr>
          </w:p>
        </w:tc>
      </w:tr>
      <w:tr w:rsidR="00230A5B" w:rsidRPr="00570332" w14:paraId="41EE6098" w14:textId="77777777" w:rsidTr="00106A99">
        <w:trPr>
          <w:trHeight w:val="293"/>
          <w:ins w:id="724" w:author="Fei Gu" w:date="2021-05-22T07:41: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759DBB63" w14:textId="77777777" w:rsidR="00C40EF2" w:rsidRPr="00570332" w:rsidRDefault="00C40EF2" w:rsidP="00D72062">
            <w:pPr>
              <w:jc w:val="center"/>
              <w:rPr>
                <w:ins w:id="725" w:author="Fei Gu" w:date="2021-05-22T07:41:00Z"/>
              </w:rPr>
            </w:pPr>
          </w:p>
        </w:tc>
        <w:tc>
          <w:tcPr>
            <w:tcW w:w="1492" w:type="dxa"/>
            <w:vAlign w:val="center"/>
          </w:tcPr>
          <w:p w14:paraId="3F2AB8BB" w14:textId="26158CAA"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726" w:author="Fei Gu" w:date="2021-05-22T07:41:00Z"/>
              </w:rPr>
            </w:pPr>
            <w:ins w:id="727" w:author="Fei Gu" w:date="2021-05-22T07:46:00Z">
              <w:r w:rsidRPr="00570332">
                <w:rPr>
                  <w:kern w:val="0"/>
                  <w:rPrChange w:id="728" w:author="Fei Gu" w:date="2021-05-22T07:52:00Z">
                    <w:rPr/>
                  </w:rPrChange>
                </w:rPr>
                <w:t>Domain model</w:t>
              </w:r>
            </w:ins>
          </w:p>
        </w:tc>
        <w:tc>
          <w:tcPr>
            <w:tcW w:w="1276" w:type="dxa"/>
            <w:vAlign w:val="center"/>
          </w:tcPr>
          <w:p w14:paraId="64FDA9D6" w14:textId="77777777"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729" w:author="Fei Gu" w:date="2021-05-22T07:41:00Z"/>
              </w:rPr>
            </w:pPr>
          </w:p>
        </w:tc>
        <w:tc>
          <w:tcPr>
            <w:tcW w:w="1134" w:type="dxa"/>
            <w:vAlign w:val="center"/>
          </w:tcPr>
          <w:p w14:paraId="726950A7" w14:textId="2D9C6C04"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730" w:author="Fei Gu" w:date="2021-05-22T07:41:00Z"/>
              </w:rPr>
            </w:pPr>
            <w:ins w:id="731" w:author="Fei Gu" w:date="2021-05-22T07:41:00Z">
              <w:r w:rsidRPr="00570332">
                <w:rPr>
                  <w:kern w:val="0"/>
                  <w:rPrChange w:id="732" w:author="Fei Gu" w:date="2021-05-22T07:52:00Z">
                    <w:rPr/>
                  </w:rPrChange>
                </w:rPr>
                <w:t>S</w:t>
              </w:r>
            </w:ins>
            <w:ins w:id="733" w:author="Fei Gu" w:date="2021-05-22T07:42:00Z">
              <w:r w:rsidRPr="00570332">
                <w:rPr>
                  <w:kern w:val="0"/>
                  <w:rPrChange w:id="734" w:author="Fei Gu" w:date="2021-05-22T07:52:00Z">
                    <w:rPr/>
                  </w:rPrChange>
                </w:rPr>
                <w:t>tart</w:t>
              </w:r>
            </w:ins>
          </w:p>
        </w:tc>
        <w:tc>
          <w:tcPr>
            <w:tcW w:w="1417" w:type="dxa"/>
            <w:vAlign w:val="center"/>
          </w:tcPr>
          <w:p w14:paraId="4D4815AC" w14:textId="49B0FCCC"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735" w:author="Fei Gu" w:date="2021-05-22T07:41:00Z"/>
              </w:rPr>
            </w:pPr>
            <w:ins w:id="736" w:author="Fei Gu" w:date="2021-05-22T07:41:00Z">
              <w:r w:rsidRPr="00570332">
                <w:rPr>
                  <w:kern w:val="0"/>
                  <w:rPrChange w:id="737" w:author="Fei Gu" w:date="2021-05-22T07:52:00Z">
                    <w:rPr/>
                  </w:rPrChange>
                </w:rPr>
                <w:t>R</w:t>
              </w:r>
            </w:ins>
            <w:ins w:id="738" w:author="Fei Gu" w:date="2021-05-22T07:42:00Z">
              <w:r w:rsidRPr="00570332">
                <w:rPr>
                  <w:kern w:val="0"/>
                  <w:rPrChange w:id="739" w:author="Fei Gu" w:date="2021-05-22T07:52:00Z">
                    <w:rPr/>
                  </w:rPrChange>
                </w:rPr>
                <w:t>evise</w:t>
              </w:r>
            </w:ins>
          </w:p>
        </w:tc>
        <w:tc>
          <w:tcPr>
            <w:tcW w:w="1134" w:type="dxa"/>
            <w:vAlign w:val="center"/>
          </w:tcPr>
          <w:p w14:paraId="61743CD3" w14:textId="77777777"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740" w:author="Fei Gu" w:date="2021-05-22T07:41:00Z"/>
              </w:rPr>
            </w:pPr>
          </w:p>
        </w:tc>
        <w:tc>
          <w:tcPr>
            <w:tcW w:w="851" w:type="dxa"/>
            <w:vAlign w:val="center"/>
          </w:tcPr>
          <w:p w14:paraId="434E6695" w14:textId="77777777" w:rsidR="00C40EF2" w:rsidRPr="00570332" w:rsidRDefault="00C40EF2" w:rsidP="00D72062">
            <w:pPr>
              <w:jc w:val="center"/>
              <w:cnfStyle w:val="000000000000" w:firstRow="0" w:lastRow="0" w:firstColumn="0" w:lastColumn="0" w:oddVBand="0" w:evenVBand="0" w:oddHBand="0" w:evenHBand="0" w:firstRowFirstColumn="0" w:firstRowLastColumn="0" w:lastRowFirstColumn="0" w:lastRowLastColumn="0"/>
              <w:rPr>
                <w:ins w:id="741" w:author="Fei Gu" w:date="2021-05-22T07:41:00Z"/>
              </w:rPr>
            </w:pPr>
          </w:p>
        </w:tc>
      </w:tr>
      <w:tr w:rsidR="00F533E9" w:rsidRPr="00570332" w14:paraId="2FDC1E8E" w14:textId="77777777" w:rsidTr="00106A99">
        <w:trPr>
          <w:cnfStyle w:val="000000100000" w:firstRow="0" w:lastRow="0" w:firstColumn="0" w:lastColumn="0" w:oddVBand="0" w:evenVBand="0" w:oddHBand="1" w:evenHBand="0" w:firstRowFirstColumn="0" w:firstRowLastColumn="0" w:lastRowFirstColumn="0" w:lastRowLastColumn="0"/>
          <w:trHeight w:val="281"/>
          <w:ins w:id="742" w:author="Fei Gu" w:date="2021-05-22T07:41: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06018E0F" w14:textId="77777777" w:rsidR="00C40EF2" w:rsidRPr="00570332" w:rsidRDefault="00C40EF2" w:rsidP="00D72062">
            <w:pPr>
              <w:jc w:val="center"/>
              <w:rPr>
                <w:ins w:id="743" w:author="Fei Gu" w:date="2021-05-22T07:41:00Z"/>
              </w:rPr>
            </w:pPr>
          </w:p>
        </w:tc>
        <w:tc>
          <w:tcPr>
            <w:tcW w:w="1492" w:type="dxa"/>
            <w:vAlign w:val="center"/>
          </w:tcPr>
          <w:p w14:paraId="04B38E53" w14:textId="3FC0D380" w:rsidR="00C40EF2" w:rsidRPr="00570332" w:rsidRDefault="00570332" w:rsidP="00D72062">
            <w:pPr>
              <w:jc w:val="center"/>
              <w:cnfStyle w:val="000000100000" w:firstRow="0" w:lastRow="0" w:firstColumn="0" w:lastColumn="0" w:oddVBand="0" w:evenVBand="0" w:oddHBand="1" w:evenHBand="0" w:firstRowFirstColumn="0" w:firstRowLastColumn="0" w:lastRowFirstColumn="0" w:lastRowLastColumn="0"/>
              <w:rPr>
                <w:ins w:id="744" w:author="Fei Gu" w:date="2021-05-22T07:41:00Z"/>
              </w:rPr>
            </w:pPr>
            <w:ins w:id="745" w:author="Fei Gu" w:date="2021-05-22T07:49:00Z">
              <w:r w:rsidRPr="00570332">
                <w:rPr>
                  <w:kern w:val="0"/>
                  <w:rPrChange w:id="746" w:author="Fei Gu" w:date="2021-05-22T07:52:00Z">
                    <w:rPr/>
                  </w:rPrChange>
                </w:rPr>
                <w:t>Use case</w:t>
              </w:r>
            </w:ins>
          </w:p>
        </w:tc>
        <w:tc>
          <w:tcPr>
            <w:tcW w:w="1276" w:type="dxa"/>
            <w:vAlign w:val="center"/>
          </w:tcPr>
          <w:p w14:paraId="7767B474" w14:textId="77777777" w:rsidR="00C40EF2" w:rsidRPr="00570332" w:rsidRDefault="00C40EF2" w:rsidP="00D72062">
            <w:pPr>
              <w:jc w:val="center"/>
              <w:cnfStyle w:val="000000100000" w:firstRow="0" w:lastRow="0" w:firstColumn="0" w:lastColumn="0" w:oddVBand="0" w:evenVBand="0" w:oddHBand="1" w:evenHBand="0" w:firstRowFirstColumn="0" w:firstRowLastColumn="0" w:lastRowFirstColumn="0" w:lastRowLastColumn="0"/>
              <w:rPr>
                <w:ins w:id="747" w:author="Fei Gu" w:date="2021-05-22T07:41:00Z"/>
              </w:rPr>
            </w:pPr>
          </w:p>
        </w:tc>
        <w:tc>
          <w:tcPr>
            <w:tcW w:w="1134" w:type="dxa"/>
            <w:vAlign w:val="center"/>
          </w:tcPr>
          <w:p w14:paraId="6082D015" w14:textId="4846FF10" w:rsidR="00C40EF2" w:rsidRPr="00570332" w:rsidRDefault="00475AB6" w:rsidP="00D72062">
            <w:pPr>
              <w:jc w:val="center"/>
              <w:cnfStyle w:val="000000100000" w:firstRow="0" w:lastRow="0" w:firstColumn="0" w:lastColumn="0" w:oddVBand="0" w:evenVBand="0" w:oddHBand="1" w:evenHBand="0" w:firstRowFirstColumn="0" w:firstRowLastColumn="0" w:lastRowFirstColumn="0" w:lastRowLastColumn="0"/>
              <w:rPr>
                <w:ins w:id="748" w:author="Fei Gu" w:date="2021-05-22T07:41:00Z"/>
              </w:rPr>
            </w:pPr>
            <w:ins w:id="749" w:author="Fei Gu" w:date="2021-05-22T07:56:00Z">
              <w:r>
                <w:t>Start</w:t>
              </w:r>
            </w:ins>
          </w:p>
        </w:tc>
        <w:tc>
          <w:tcPr>
            <w:tcW w:w="1417" w:type="dxa"/>
            <w:vAlign w:val="center"/>
          </w:tcPr>
          <w:p w14:paraId="15759EE8" w14:textId="00BFF9BA" w:rsidR="00C40EF2" w:rsidRPr="00570332" w:rsidRDefault="00475AB6" w:rsidP="00D72062">
            <w:pPr>
              <w:jc w:val="center"/>
              <w:cnfStyle w:val="000000100000" w:firstRow="0" w:lastRow="0" w:firstColumn="0" w:lastColumn="0" w:oddVBand="0" w:evenVBand="0" w:oddHBand="1" w:evenHBand="0" w:firstRowFirstColumn="0" w:firstRowLastColumn="0" w:lastRowFirstColumn="0" w:lastRowLastColumn="0"/>
              <w:rPr>
                <w:ins w:id="750" w:author="Fei Gu" w:date="2021-05-22T07:41:00Z"/>
              </w:rPr>
            </w:pPr>
            <w:ins w:id="751" w:author="Fei Gu" w:date="2021-05-22T07:56:00Z">
              <w:r>
                <w:t>Revise</w:t>
              </w:r>
            </w:ins>
          </w:p>
        </w:tc>
        <w:tc>
          <w:tcPr>
            <w:tcW w:w="1134" w:type="dxa"/>
            <w:vAlign w:val="center"/>
          </w:tcPr>
          <w:p w14:paraId="5C5DE5A0" w14:textId="77777777" w:rsidR="00C40EF2" w:rsidRPr="00570332" w:rsidRDefault="00C40EF2" w:rsidP="00D72062">
            <w:pPr>
              <w:jc w:val="center"/>
              <w:cnfStyle w:val="000000100000" w:firstRow="0" w:lastRow="0" w:firstColumn="0" w:lastColumn="0" w:oddVBand="0" w:evenVBand="0" w:oddHBand="1" w:evenHBand="0" w:firstRowFirstColumn="0" w:firstRowLastColumn="0" w:lastRowFirstColumn="0" w:lastRowLastColumn="0"/>
              <w:rPr>
                <w:ins w:id="752" w:author="Fei Gu" w:date="2021-05-22T07:41:00Z"/>
              </w:rPr>
            </w:pPr>
          </w:p>
        </w:tc>
        <w:tc>
          <w:tcPr>
            <w:tcW w:w="851" w:type="dxa"/>
            <w:vAlign w:val="center"/>
          </w:tcPr>
          <w:p w14:paraId="193EFF92" w14:textId="7989C68C" w:rsidR="00C40EF2" w:rsidRPr="00570332" w:rsidRDefault="00152684" w:rsidP="00D72062">
            <w:pPr>
              <w:jc w:val="center"/>
              <w:cnfStyle w:val="000000100000" w:firstRow="0" w:lastRow="0" w:firstColumn="0" w:lastColumn="0" w:oddVBand="0" w:evenVBand="0" w:oddHBand="1" w:evenHBand="0" w:firstRowFirstColumn="0" w:firstRowLastColumn="0" w:lastRowFirstColumn="0" w:lastRowLastColumn="0"/>
              <w:rPr>
                <w:ins w:id="753" w:author="Fei Gu" w:date="2021-05-22T07:41:00Z"/>
              </w:rPr>
            </w:pPr>
            <w:ins w:id="754" w:author="Fei Gu" w:date="2021-05-22T08:00:00Z">
              <w:r>
                <w:rPr>
                  <w:rFonts w:hint="eastAsia"/>
                </w:rPr>
                <w:t>Revise</w:t>
              </w:r>
            </w:ins>
          </w:p>
        </w:tc>
      </w:tr>
      <w:tr w:rsidR="00230A5B" w:rsidRPr="00570332" w14:paraId="4B21A31C" w14:textId="77777777" w:rsidTr="00106A99">
        <w:trPr>
          <w:trHeight w:val="293"/>
          <w:ins w:id="755" w:author="Fei Gu" w:date="2021-05-22T07:41: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327505AE" w14:textId="5596884B" w:rsidR="002205F7" w:rsidRPr="00570332" w:rsidRDefault="002205F7" w:rsidP="00D72062">
            <w:pPr>
              <w:jc w:val="center"/>
              <w:rPr>
                <w:ins w:id="756" w:author="Fei Gu" w:date="2021-05-22T07:41:00Z"/>
              </w:rPr>
            </w:pPr>
            <w:ins w:id="757" w:author="Fei Gu" w:date="2021-05-22T07:47:00Z">
              <w:r w:rsidRPr="00570332">
                <w:rPr>
                  <w:kern w:val="0"/>
                  <w:rPrChange w:id="758" w:author="Fei Gu" w:date="2021-05-22T07:52:00Z">
                    <w:rPr/>
                  </w:rPrChange>
                </w:rPr>
                <w:t>Program</w:t>
              </w:r>
            </w:ins>
            <w:ins w:id="759" w:author="Fei Gu" w:date="2021-05-22T07:48:00Z">
              <w:r w:rsidRPr="00570332">
                <w:rPr>
                  <w:kern w:val="0"/>
                  <w:rPrChange w:id="760" w:author="Fei Gu" w:date="2021-05-22T07:52:00Z">
                    <w:rPr/>
                  </w:rPrChange>
                </w:rPr>
                <w:t xml:space="preserve"> Design</w:t>
              </w:r>
            </w:ins>
          </w:p>
        </w:tc>
        <w:tc>
          <w:tcPr>
            <w:tcW w:w="1492" w:type="dxa"/>
            <w:vAlign w:val="center"/>
          </w:tcPr>
          <w:p w14:paraId="4E67BDD3" w14:textId="399B154A"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61" w:author="Fei Gu" w:date="2021-05-22T07:41:00Z"/>
              </w:rPr>
            </w:pPr>
            <w:ins w:id="762" w:author="Fei Gu" w:date="2021-05-22T07:47:00Z">
              <w:r w:rsidRPr="00570332">
                <w:rPr>
                  <w:kern w:val="0"/>
                  <w:rPrChange w:id="763" w:author="Fei Gu" w:date="2021-05-22T07:52:00Z">
                    <w:rPr/>
                  </w:rPrChange>
                </w:rPr>
                <w:t>Architecture</w:t>
              </w:r>
            </w:ins>
          </w:p>
        </w:tc>
        <w:tc>
          <w:tcPr>
            <w:tcW w:w="1276" w:type="dxa"/>
            <w:vAlign w:val="center"/>
          </w:tcPr>
          <w:p w14:paraId="7CEA2AC7" w14:textId="77777777"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64" w:author="Fei Gu" w:date="2021-05-22T07:41:00Z"/>
              </w:rPr>
            </w:pPr>
          </w:p>
        </w:tc>
        <w:tc>
          <w:tcPr>
            <w:tcW w:w="1134" w:type="dxa"/>
            <w:vAlign w:val="center"/>
          </w:tcPr>
          <w:p w14:paraId="3E782069" w14:textId="5F6A85E4"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65" w:author="Fei Gu" w:date="2021-05-22T07:41:00Z"/>
              </w:rPr>
            </w:pPr>
            <w:ins w:id="766" w:author="Fei Gu" w:date="2021-05-22T07:57:00Z">
              <w:r>
                <w:t>Start</w:t>
              </w:r>
            </w:ins>
          </w:p>
        </w:tc>
        <w:tc>
          <w:tcPr>
            <w:tcW w:w="1417" w:type="dxa"/>
            <w:vAlign w:val="center"/>
          </w:tcPr>
          <w:p w14:paraId="21802966" w14:textId="19B77DD4"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67" w:author="Fei Gu" w:date="2021-05-22T07:41:00Z"/>
              </w:rPr>
            </w:pPr>
            <w:ins w:id="768" w:author="Fei Gu" w:date="2021-05-22T07:57:00Z">
              <w:r>
                <w:t>Revise</w:t>
              </w:r>
            </w:ins>
          </w:p>
        </w:tc>
        <w:tc>
          <w:tcPr>
            <w:tcW w:w="1134" w:type="dxa"/>
            <w:vAlign w:val="center"/>
          </w:tcPr>
          <w:p w14:paraId="4CC0EBF2" w14:textId="38AC14C2"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69" w:author="Fei Gu" w:date="2021-05-22T07:41:00Z"/>
              </w:rPr>
            </w:pPr>
          </w:p>
        </w:tc>
        <w:tc>
          <w:tcPr>
            <w:tcW w:w="851" w:type="dxa"/>
            <w:vAlign w:val="center"/>
          </w:tcPr>
          <w:p w14:paraId="20287E1B" w14:textId="77777777"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70" w:author="Fei Gu" w:date="2021-05-22T07:41:00Z"/>
              </w:rPr>
            </w:pPr>
          </w:p>
        </w:tc>
      </w:tr>
      <w:tr w:rsidR="00F533E9" w:rsidRPr="00570332" w14:paraId="1CEF8218" w14:textId="77777777" w:rsidTr="00106A99">
        <w:trPr>
          <w:cnfStyle w:val="000000100000" w:firstRow="0" w:lastRow="0" w:firstColumn="0" w:lastColumn="0" w:oddVBand="0" w:evenVBand="0" w:oddHBand="1" w:evenHBand="0" w:firstRowFirstColumn="0" w:firstRowLastColumn="0" w:lastRowFirstColumn="0" w:lastRowLastColumn="0"/>
          <w:trHeight w:val="293"/>
          <w:ins w:id="771" w:author="Fei Gu" w:date="2021-05-22T07:41: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13AB6F72" w14:textId="77777777" w:rsidR="002205F7" w:rsidRPr="00570332" w:rsidRDefault="002205F7" w:rsidP="00D72062">
            <w:pPr>
              <w:jc w:val="center"/>
              <w:rPr>
                <w:ins w:id="772" w:author="Fei Gu" w:date="2021-05-22T07:41:00Z"/>
              </w:rPr>
            </w:pPr>
          </w:p>
        </w:tc>
        <w:tc>
          <w:tcPr>
            <w:tcW w:w="1492" w:type="dxa"/>
            <w:vAlign w:val="center"/>
          </w:tcPr>
          <w:p w14:paraId="32DF1705" w14:textId="2DAE3297"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773" w:author="Fei Gu" w:date="2021-05-22T07:41:00Z"/>
              </w:rPr>
            </w:pPr>
            <w:ins w:id="774" w:author="Fei Gu" w:date="2021-05-22T07:54:00Z">
              <w:r>
                <w:rPr>
                  <w:kern w:val="0"/>
                </w:rPr>
                <w:t>Class diagram</w:t>
              </w:r>
            </w:ins>
          </w:p>
        </w:tc>
        <w:tc>
          <w:tcPr>
            <w:tcW w:w="1276" w:type="dxa"/>
            <w:vAlign w:val="center"/>
          </w:tcPr>
          <w:p w14:paraId="3382F3E8" w14:textId="77777777"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775" w:author="Fei Gu" w:date="2021-05-22T07:41:00Z"/>
              </w:rPr>
            </w:pPr>
          </w:p>
        </w:tc>
        <w:tc>
          <w:tcPr>
            <w:tcW w:w="1134" w:type="dxa"/>
            <w:vAlign w:val="center"/>
          </w:tcPr>
          <w:p w14:paraId="41D3E3FF" w14:textId="17815126"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776" w:author="Fei Gu" w:date="2021-05-22T07:41:00Z"/>
              </w:rPr>
            </w:pPr>
          </w:p>
        </w:tc>
        <w:tc>
          <w:tcPr>
            <w:tcW w:w="1417" w:type="dxa"/>
            <w:vAlign w:val="center"/>
          </w:tcPr>
          <w:p w14:paraId="78DE89DF" w14:textId="3A497399"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777" w:author="Fei Gu" w:date="2021-05-22T07:41:00Z"/>
              </w:rPr>
            </w:pPr>
            <w:ins w:id="778" w:author="Fei Gu" w:date="2021-05-22T07:57:00Z">
              <w:r>
                <w:t>Start</w:t>
              </w:r>
            </w:ins>
          </w:p>
        </w:tc>
        <w:tc>
          <w:tcPr>
            <w:tcW w:w="1134" w:type="dxa"/>
            <w:vAlign w:val="center"/>
          </w:tcPr>
          <w:p w14:paraId="0C5C20DB" w14:textId="1AF36CD4" w:rsidR="002205F7" w:rsidRPr="002205F7" w:rsidRDefault="002205F7" w:rsidP="00D72062">
            <w:pPr>
              <w:jc w:val="center"/>
              <w:cnfStyle w:val="000000100000" w:firstRow="0" w:lastRow="0" w:firstColumn="0" w:lastColumn="0" w:oddVBand="0" w:evenVBand="0" w:oddHBand="1" w:evenHBand="0" w:firstRowFirstColumn="0" w:firstRowLastColumn="0" w:lastRowFirstColumn="0" w:lastRowLastColumn="0"/>
              <w:rPr>
                <w:ins w:id="779" w:author="Fei Gu" w:date="2021-05-22T07:41:00Z"/>
                <w:b/>
                <w:bCs/>
                <w:rPrChange w:id="780" w:author="Fei Gu" w:date="2021-05-22T07:58:00Z">
                  <w:rPr>
                    <w:ins w:id="781" w:author="Fei Gu" w:date="2021-05-22T07:41:00Z"/>
                  </w:rPr>
                </w:rPrChange>
              </w:rPr>
            </w:pPr>
            <w:ins w:id="782" w:author="Fei Gu" w:date="2021-05-22T07:58:00Z">
              <w:r w:rsidRPr="009557FB">
                <w:rPr>
                  <w:kern w:val="0"/>
                </w:rPr>
                <w:t>Revise</w:t>
              </w:r>
            </w:ins>
          </w:p>
        </w:tc>
        <w:tc>
          <w:tcPr>
            <w:tcW w:w="851" w:type="dxa"/>
            <w:vAlign w:val="center"/>
          </w:tcPr>
          <w:p w14:paraId="45653A50" w14:textId="77777777"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783" w:author="Fei Gu" w:date="2021-05-22T07:41:00Z"/>
              </w:rPr>
            </w:pPr>
          </w:p>
        </w:tc>
      </w:tr>
      <w:tr w:rsidR="00230A5B" w:rsidRPr="00570332" w14:paraId="2F4E9D9A" w14:textId="77777777" w:rsidTr="00106A99">
        <w:trPr>
          <w:trHeight w:val="281"/>
          <w:ins w:id="784" w:author="Fei Gu" w:date="2021-05-22T07:47: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24046A42" w14:textId="77777777" w:rsidR="002205F7" w:rsidRPr="00570332" w:rsidRDefault="002205F7" w:rsidP="00D72062">
            <w:pPr>
              <w:jc w:val="center"/>
              <w:rPr>
                <w:ins w:id="785" w:author="Fei Gu" w:date="2021-05-22T07:47:00Z"/>
              </w:rPr>
            </w:pPr>
          </w:p>
        </w:tc>
        <w:tc>
          <w:tcPr>
            <w:tcW w:w="1492" w:type="dxa"/>
            <w:vAlign w:val="center"/>
          </w:tcPr>
          <w:p w14:paraId="586D19FA" w14:textId="7EC9040B"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86" w:author="Fei Gu" w:date="2021-05-22T07:47:00Z"/>
              </w:rPr>
            </w:pPr>
            <w:ins w:id="787" w:author="Fei Gu" w:date="2021-05-22T07:54:00Z">
              <w:r>
                <w:rPr>
                  <w:kern w:val="0"/>
                </w:rPr>
                <w:t>SSDs</w:t>
              </w:r>
            </w:ins>
          </w:p>
        </w:tc>
        <w:tc>
          <w:tcPr>
            <w:tcW w:w="1276" w:type="dxa"/>
            <w:vAlign w:val="center"/>
          </w:tcPr>
          <w:p w14:paraId="6C8A67E8" w14:textId="77777777"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88" w:author="Fei Gu" w:date="2021-05-22T07:47:00Z"/>
              </w:rPr>
            </w:pPr>
          </w:p>
        </w:tc>
        <w:tc>
          <w:tcPr>
            <w:tcW w:w="1134" w:type="dxa"/>
            <w:vAlign w:val="center"/>
          </w:tcPr>
          <w:p w14:paraId="14C11231" w14:textId="2B2C7EDA"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89" w:author="Fei Gu" w:date="2021-05-22T07:47:00Z"/>
              </w:rPr>
            </w:pPr>
          </w:p>
        </w:tc>
        <w:tc>
          <w:tcPr>
            <w:tcW w:w="1417" w:type="dxa"/>
            <w:vAlign w:val="center"/>
          </w:tcPr>
          <w:p w14:paraId="4DE38C49" w14:textId="6052195B"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90" w:author="Fei Gu" w:date="2021-05-22T07:47:00Z"/>
              </w:rPr>
            </w:pPr>
            <w:ins w:id="791" w:author="Fei Gu" w:date="2021-05-22T07:57:00Z">
              <w:r>
                <w:t>Start</w:t>
              </w:r>
            </w:ins>
          </w:p>
        </w:tc>
        <w:tc>
          <w:tcPr>
            <w:tcW w:w="1134" w:type="dxa"/>
            <w:vAlign w:val="center"/>
          </w:tcPr>
          <w:p w14:paraId="2D89A5FC" w14:textId="07A2CFEB"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92" w:author="Fei Gu" w:date="2021-05-22T07:47:00Z"/>
              </w:rPr>
            </w:pPr>
            <w:ins w:id="793" w:author="Fei Gu" w:date="2021-05-22T07:58:00Z">
              <w:r>
                <w:t>Revise</w:t>
              </w:r>
            </w:ins>
          </w:p>
        </w:tc>
        <w:tc>
          <w:tcPr>
            <w:tcW w:w="851" w:type="dxa"/>
            <w:vAlign w:val="center"/>
          </w:tcPr>
          <w:p w14:paraId="14B189BE" w14:textId="25C7A7DF" w:rsidR="002205F7" w:rsidRPr="00570332" w:rsidRDefault="002205F7" w:rsidP="00D72062">
            <w:pPr>
              <w:jc w:val="center"/>
              <w:cnfStyle w:val="000000000000" w:firstRow="0" w:lastRow="0" w:firstColumn="0" w:lastColumn="0" w:oddVBand="0" w:evenVBand="0" w:oddHBand="0" w:evenHBand="0" w:firstRowFirstColumn="0" w:firstRowLastColumn="0" w:lastRowFirstColumn="0" w:lastRowLastColumn="0"/>
              <w:rPr>
                <w:ins w:id="794" w:author="Fei Gu" w:date="2021-05-22T07:47:00Z"/>
              </w:rPr>
            </w:pPr>
          </w:p>
        </w:tc>
      </w:tr>
      <w:tr w:rsidR="00F533E9" w:rsidRPr="00570332" w14:paraId="77FFD79E" w14:textId="77777777" w:rsidTr="00106A99">
        <w:trPr>
          <w:cnfStyle w:val="000000100000" w:firstRow="0" w:lastRow="0" w:firstColumn="0" w:lastColumn="0" w:oddVBand="0" w:evenVBand="0" w:oddHBand="1" w:evenHBand="0" w:firstRowFirstColumn="0" w:firstRowLastColumn="0" w:lastRowFirstColumn="0" w:lastRowLastColumn="0"/>
          <w:trHeight w:val="293"/>
          <w:ins w:id="795" w:author="Fei Gu" w:date="2021-05-22T07:55: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043F2441" w14:textId="77777777" w:rsidR="002205F7" w:rsidRPr="00570332" w:rsidRDefault="002205F7" w:rsidP="00D72062">
            <w:pPr>
              <w:jc w:val="center"/>
              <w:rPr>
                <w:ins w:id="796" w:author="Fei Gu" w:date="2021-05-22T07:55:00Z"/>
              </w:rPr>
            </w:pPr>
          </w:p>
        </w:tc>
        <w:tc>
          <w:tcPr>
            <w:tcW w:w="1492" w:type="dxa"/>
            <w:vAlign w:val="center"/>
          </w:tcPr>
          <w:p w14:paraId="055E94AE" w14:textId="4ECAAA8F" w:rsidR="002205F7" w:rsidRDefault="002205F7" w:rsidP="00D72062">
            <w:pPr>
              <w:jc w:val="center"/>
              <w:cnfStyle w:val="000000100000" w:firstRow="0" w:lastRow="0" w:firstColumn="0" w:lastColumn="0" w:oddVBand="0" w:evenVBand="0" w:oddHBand="1" w:evenHBand="0" w:firstRowFirstColumn="0" w:firstRowLastColumn="0" w:lastRowFirstColumn="0" w:lastRowLastColumn="0"/>
              <w:rPr>
                <w:ins w:id="797" w:author="Fei Gu" w:date="2021-05-22T07:55:00Z"/>
                <w:kern w:val="0"/>
              </w:rPr>
            </w:pPr>
            <w:ins w:id="798" w:author="Fei Gu" w:date="2021-05-22T07:55:00Z">
              <w:r>
                <w:rPr>
                  <w:kern w:val="0"/>
                </w:rPr>
                <w:t>SD</w:t>
              </w:r>
            </w:ins>
          </w:p>
        </w:tc>
        <w:tc>
          <w:tcPr>
            <w:tcW w:w="1276" w:type="dxa"/>
            <w:vAlign w:val="center"/>
          </w:tcPr>
          <w:p w14:paraId="187A7A21" w14:textId="77777777"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799" w:author="Fei Gu" w:date="2021-05-22T07:55:00Z"/>
              </w:rPr>
            </w:pPr>
          </w:p>
        </w:tc>
        <w:tc>
          <w:tcPr>
            <w:tcW w:w="1134" w:type="dxa"/>
            <w:vAlign w:val="center"/>
          </w:tcPr>
          <w:p w14:paraId="2DAC1031" w14:textId="77777777"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800" w:author="Fei Gu" w:date="2021-05-22T07:55:00Z"/>
              </w:rPr>
            </w:pPr>
          </w:p>
        </w:tc>
        <w:tc>
          <w:tcPr>
            <w:tcW w:w="1417" w:type="dxa"/>
            <w:vAlign w:val="center"/>
          </w:tcPr>
          <w:p w14:paraId="3CF5F73A" w14:textId="738A48BE"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801" w:author="Fei Gu" w:date="2021-05-22T07:55:00Z"/>
              </w:rPr>
            </w:pPr>
            <w:ins w:id="802" w:author="Fei Gu" w:date="2021-05-22T07:58:00Z">
              <w:r>
                <w:rPr>
                  <w:rFonts w:hint="eastAsia"/>
                </w:rPr>
                <w:t>Start</w:t>
              </w:r>
            </w:ins>
          </w:p>
        </w:tc>
        <w:tc>
          <w:tcPr>
            <w:tcW w:w="1134" w:type="dxa"/>
            <w:vAlign w:val="center"/>
          </w:tcPr>
          <w:p w14:paraId="431A343A" w14:textId="0C0F281E" w:rsidR="002205F7" w:rsidRPr="00570332" w:rsidRDefault="002205F7" w:rsidP="00D72062">
            <w:pPr>
              <w:jc w:val="center"/>
              <w:cnfStyle w:val="000000100000" w:firstRow="0" w:lastRow="0" w:firstColumn="0" w:lastColumn="0" w:oddVBand="0" w:evenVBand="0" w:oddHBand="1" w:evenHBand="0" w:firstRowFirstColumn="0" w:firstRowLastColumn="0" w:lastRowFirstColumn="0" w:lastRowLastColumn="0"/>
              <w:rPr>
                <w:ins w:id="803" w:author="Fei Gu" w:date="2021-05-22T07:55:00Z"/>
              </w:rPr>
            </w:pPr>
            <w:ins w:id="804" w:author="Fei Gu" w:date="2021-05-22T07:58:00Z">
              <w:r>
                <w:t>Revise</w:t>
              </w:r>
            </w:ins>
          </w:p>
        </w:tc>
        <w:tc>
          <w:tcPr>
            <w:tcW w:w="851" w:type="dxa"/>
            <w:vAlign w:val="center"/>
          </w:tcPr>
          <w:p w14:paraId="5F526BD6" w14:textId="77777777" w:rsidR="002205F7" w:rsidRPr="00570332" w:rsidRDefault="002205F7">
            <w:pPr>
              <w:jc w:val="center"/>
              <w:cnfStyle w:val="000000100000" w:firstRow="0" w:lastRow="0" w:firstColumn="0" w:lastColumn="0" w:oddVBand="0" w:evenVBand="0" w:oddHBand="1" w:evenHBand="0" w:firstRowFirstColumn="0" w:firstRowLastColumn="0" w:lastRowFirstColumn="0" w:lastRowLastColumn="0"/>
              <w:rPr>
                <w:ins w:id="805" w:author="Fei Gu" w:date="2021-05-22T07:55:00Z"/>
              </w:rPr>
              <w:pPrChange w:id="806" w:author="Unknown" w:date="2021-05-22T08:04:00Z">
                <w:pPr>
                  <w:cnfStyle w:val="000000100000" w:firstRow="0" w:lastRow="0" w:firstColumn="0" w:lastColumn="0" w:oddVBand="0" w:evenVBand="0" w:oddHBand="1" w:evenHBand="0" w:firstRowFirstColumn="0" w:firstRowLastColumn="0" w:lastRowFirstColumn="0" w:lastRowLastColumn="0"/>
                </w:pPr>
              </w:pPrChange>
            </w:pPr>
          </w:p>
        </w:tc>
      </w:tr>
      <w:tr w:rsidR="00230A5B" w:rsidRPr="00570332" w14:paraId="7D2428DC" w14:textId="77777777" w:rsidTr="00106A99">
        <w:trPr>
          <w:trHeight w:val="586"/>
          <w:ins w:id="807" w:author="Fei Gu" w:date="2021-05-22T07:52: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458CBC47" w14:textId="1B7635F6" w:rsidR="008349CD" w:rsidRPr="00570332" w:rsidRDefault="008349CD" w:rsidP="00D72062">
            <w:pPr>
              <w:jc w:val="center"/>
              <w:rPr>
                <w:ins w:id="808" w:author="Fei Gu" w:date="2021-05-22T07:52:00Z"/>
              </w:rPr>
            </w:pPr>
            <w:ins w:id="809" w:author="Fei Gu" w:date="2021-05-22T07:52:00Z">
              <w:r>
                <w:t xml:space="preserve">Program </w:t>
              </w:r>
            </w:ins>
            <w:ins w:id="810" w:author="Fei Gu" w:date="2021-05-22T07:53:00Z">
              <w:r>
                <w:t>implementation</w:t>
              </w:r>
            </w:ins>
          </w:p>
        </w:tc>
        <w:tc>
          <w:tcPr>
            <w:tcW w:w="1492" w:type="dxa"/>
            <w:vAlign w:val="center"/>
          </w:tcPr>
          <w:p w14:paraId="431FB9D2" w14:textId="3B5C68D0" w:rsidR="008349CD" w:rsidRPr="00F8240C" w:rsidRDefault="008349CD" w:rsidP="00D72062">
            <w:pPr>
              <w:jc w:val="center"/>
              <w:cnfStyle w:val="000000000000" w:firstRow="0" w:lastRow="0" w:firstColumn="0" w:lastColumn="0" w:oddVBand="0" w:evenVBand="0" w:oddHBand="0" w:evenHBand="0" w:firstRowFirstColumn="0" w:firstRowLastColumn="0" w:lastRowFirstColumn="0" w:lastRowLastColumn="0"/>
              <w:rPr>
                <w:ins w:id="811" w:author="Fei Gu" w:date="2021-05-22T07:52:00Z"/>
                <w:kern w:val="0"/>
              </w:rPr>
            </w:pPr>
            <w:ins w:id="812" w:author="Fei Gu" w:date="2021-05-22T07:53:00Z">
              <w:r>
                <w:rPr>
                  <w:kern w:val="0"/>
                </w:rPr>
                <w:t>Source Code</w:t>
              </w:r>
            </w:ins>
          </w:p>
        </w:tc>
        <w:tc>
          <w:tcPr>
            <w:tcW w:w="1276" w:type="dxa"/>
            <w:vAlign w:val="center"/>
          </w:tcPr>
          <w:p w14:paraId="332898D0"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13" w:author="Fei Gu" w:date="2021-05-22T07:52:00Z"/>
              </w:rPr>
            </w:pPr>
          </w:p>
        </w:tc>
        <w:tc>
          <w:tcPr>
            <w:tcW w:w="1134" w:type="dxa"/>
            <w:vAlign w:val="center"/>
          </w:tcPr>
          <w:p w14:paraId="377B3024"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14" w:author="Fei Gu" w:date="2021-05-22T07:52:00Z"/>
              </w:rPr>
            </w:pPr>
          </w:p>
        </w:tc>
        <w:tc>
          <w:tcPr>
            <w:tcW w:w="1417" w:type="dxa"/>
            <w:vAlign w:val="center"/>
          </w:tcPr>
          <w:p w14:paraId="0BF2A0FC"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15" w:author="Fei Gu" w:date="2021-05-22T07:52:00Z"/>
              </w:rPr>
            </w:pPr>
          </w:p>
        </w:tc>
        <w:tc>
          <w:tcPr>
            <w:tcW w:w="1134" w:type="dxa"/>
            <w:vAlign w:val="center"/>
          </w:tcPr>
          <w:p w14:paraId="76169718" w14:textId="1DD9AB4A"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16" w:author="Fei Gu" w:date="2021-05-22T07:52:00Z"/>
              </w:rPr>
            </w:pPr>
            <w:ins w:id="817" w:author="Fei Gu" w:date="2021-05-22T07:58:00Z">
              <w:r>
                <w:rPr>
                  <w:rFonts w:hint="eastAsia"/>
                </w:rPr>
                <w:t>Start</w:t>
              </w:r>
            </w:ins>
          </w:p>
        </w:tc>
        <w:tc>
          <w:tcPr>
            <w:tcW w:w="851" w:type="dxa"/>
            <w:vAlign w:val="center"/>
          </w:tcPr>
          <w:p w14:paraId="5BAF72B9" w14:textId="477EEBDD"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18" w:author="Fei Gu" w:date="2021-05-22T07:52:00Z"/>
              </w:rPr>
            </w:pPr>
            <w:ins w:id="819" w:author="Fei Gu" w:date="2021-05-22T07:58:00Z">
              <w:r w:rsidRPr="009557FB">
                <w:rPr>
                  <w:kern w:val="0"/>
                </w:rPr>
                <w:t>Revise</w:t>
              </w:r>
            </w:ins>
          </w:p>
        </w:tc>
      </w:tr>
      <w:tr w:rsidR="00F533E9" w:rsidRPr="00570332" w14:paraId="5F54853B" w14:textId="77777777" w:rsidTr="00106A99">
        <w:trPr>
          <w:cnfStyle w:val="000000100000" w:firstRow="0" w:lastRow="0" w:firstColumn="0" w:lastColumn="0" w:oddVBand="0" w:evenVBand="0" w:oddHBand="1" w:evenHBand="0" w:firstRowFirstColumn="0" w:firstRowLastColumn="0" w:lastRowFirstColumn="0" w:lastRowLastColumn="0"/>
          <w:trHeight w:val="293"/>
          <w:ins w:id="820" w:author="Fei Gu" w:date="2021-05-22T07:53: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47D67150" w14:textId="77777777" w:rsidR="008349CD" w:rsidRDefault="008349CD" w:rsidP="00D72062">
            <w:pPr>
              <w:jc w:val="center"/>
              <w:rPr>
                <w:ins w:id="821" w:author="Fei Gu" w:date="2021-05-22T07:53:00Z"/>
              </w:rPr>
            </w:pPr>
          </w:p>
        </w:tc>
        <w:tc>
          <w:tcPr>
            <w:tcW w:w="1492" w:type="dxa"/>
            <w:vAlign w:val="center"/>
          </w:tcPr>
          <w:p w14:paraId="08C5E973" w14:textId="2C798AB2" w:rsidR="008349CD" w:rsidRDefault="008349CD" w:rsidP="00D72062">
            <w:pPr>
              <w:jc w:val="center"/>
              <w:cnfStyle w:val="000000100000" w:firstRow="0" w:lastRow="0" w:firstColumn="0" w:lastColumn="0" w:oddVBand="0" w:evenVBand="0" w:oddHBand="1" w:evenHBand="0" w:firstRowFirstColumn="0" w:firstRowLastColumn="0" w:lastRowFirstColumn="0" w:lastRowLastColumn="0"/>
              <w:rPr>
                <w:ins w:id="822" w:author="Fei Gu" w:date="2021-05-22T07:53:00Z"/>
                <w:kern w:val="0"/>
              </w:rPr>
            </w:pPr>
            <w:ins w:id="823" w:author="Fei Gu" w:date="2021-05-22T07:53:00Z">
              <w:r>
                <w:rPr>
                  <w:kern w:val="0"/>
                </w:rPr>
                <w:t>Java Docs</w:t>
              </w:r>
            </w:ins>
          </w:p>
        </w:tc>
        <w:tc>
          <w:tcPr>
            <w:tcW w:w="1276" w:type="dxa"/>
            <w:vAlign w:val="center"/>
          </w:tcPr>
          <w:p w14:paraId="2B999D05" w14:textId="77777777"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24" w:author="Fei Gu" w:date="2021-05-22T07:53:00Z"/>
              </w:rPr>
            </w:pPr>
          </w:p>
        </w:tc>
        <w:tc>
          <w:tcPr>
            <w:tcW w:w="1134" w:type="dxa"/>
            <w:vAlign w:val="center"/>
          </w:tcPr>
          <w:p w14:paraId="3F29A428" w14:textId="77777777"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25" w:author="Fei Gu" w:date="2021-05-22T07:53:00Z"/>
              </w:rPr>
            </w:pPr>
          </w:p>
        </w:tc>
        <w:tc>
          <w:tcPr>
            <w:tcW w:w="1417" w:type="dxa"/>
            <w:vAlign w:val="center"/>
          </w:tcPr>
          <w:p w14:paraId="3B8B561E" w14:textId="77777777"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26" w:author="Fei Gu" w:date="2021-05-22T07:53:00Z"/>
              </w:rPr>
            </w:pPr>
          </w:p>
        </w:tc>
        <w:tc>
          <w:tcPr>
            <w:tcW w:w="1134" w:type="dxa"/>
            <w:vAlign w:val="center"/>
          </w:tcPr>
          <w:p w14:paraId="6B739097" w14:textId="32117FAF"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27" w:author="Fei Gu" w:date="2021-05-22T07:53:00Z"/>
              </w:rPr>
            </w:pPr>
            <w:ins w:id="828" w:author="Fei Gu" w:date="2021-05-22T07:58:00Z">
              <w:r>
                <w:rPr>
                  <w:rFonts w:hint="eastAsia"/>
                </w:rPr>
                <w:t>Start</w:t>
              </w:r>
            </w:ins>
          </w:p>
        </w:tc>
        <w:tc>
          <w:tcPr>
            <w:tcW w:w="851" w:type="dxa"/>
            <w:vAlign w:val="center"/>
          </w:tcPr>
          <w:p w14:paraId="4B7EECF0" w14:textId="6B2B4DD5"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29" w:author="Fei Gu" w:date="2021-05-22T07:53:00Z"/>
              </w:rPr>
            </w:pPr>
            <w:ins w:id="830" w:author="Fei Gu" w:date="2021-05-22T07:58:00Z">
              <w:r>
                <w:t>Revise</w:t>
              </w:r>
            </w:ins>
          </w:p>
        </w:tc>
      </w:tr>
      <w:tr w:rsidR="00230A5B" w:rsidRPr="00570332" w14:paraId="75018961" w14:textId="77777777" w:rsidTr="00106A99">
        <w:trPr>
          <w:trHeight w:val="281"/>
          <w:ins w:id="831" w:author="Fei Gu" w:date="2021-05-22T07:53: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49FE091A" w14:textId="77777777" w:rsidR="008349CD" w:rsidRDefault="008349CD" w:rsidP="00D72062">
            <w:pPr>
              <w:jc w:val="center"/>
              <w:rPr>
                <w:ins w:id="832" w:author="Fei Gu" w:date="2021-05-22T07:53:00Z"/>
              </w:rPr>
            </w:pPr>
          </w:p>
        </w:tc>
        <w:tc>
          <w:tcPr>
            <w:tcW w:w="1492" w:type="dxa"/>
            <w:vAlign w:val="center"/>
          </w:tcPr>
          <w:p w14:paraId="31B00DCD" w14:textId="2D0D0CFA" w:rsidR="008349CD" w:rsidRDefault="008349CD" w:rsidP="00D72062">
            <w:pPr>
              <w:jc w:val="center"/>
              <w:cnfStyle w:val="000000000000" w:firstRow="0" w:lastRow="0" w:firstColumn="0" w:lastColumn="0" w:oddVBand="0" w:evenVBand="0" w:oddHBand="0" w:evenHBand="0" w:firstRowFirstColumn="0" w:firstRowLastColumn="0" w:lastRowFirstColumn="0" w:lastRowLastColumn="0"/>
              <w:rPr>
                <w:ins w:id="833" w:author="Fei Gu" w:date="2021-05-22T07:53:00Z"/>
                <w:kern w:val="0"/>
              </w:rPr>
            </w:pPr>
            <w:ins w:id="834" w:author="Fei Gu" w:date="2021-05-22T07:55:00Z">
              <w:r>
                <w:rPr>
                  <w:kern w:val="0"/>
                </w:rPr>
                <w:t>Database</w:t>
              </w:r>
            </w:ins>
          </w:p>
        </w:tc>
        <w:tc>
          <w:tcPr>
            <w:tcW w:w="1276" w:type="dxa"/>
            <w:vAlign w:val="center"/>
          </w:tcPr>
          <w:p w14:paraId="4A0E45C4"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35" w:author="Fei Gu" w:date="2021-05-22T07:53:00Z"/>
              </w:rPr>
            </w:pPr>
          </w:p>
        </w:tc>
        <w:tc>
          <w:tcPr>
            <w:tcW w:w="1134" w:type="dxa"/>
            <w:vAlign w:val="center"/>
          </w:tcPr>
          <w:p w14:paraId="2097574F"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36" w:author="Fei Gu" w:date="2021-05-22T07:53:00Z"/>
              </w:rPr>
            </w:pPr>
          </w:p>
        </w:tc>
        <w:tc>
          <w:tcPr>
            <w:tcW w:w="1417" w:type="dxa"/>
            <w:vAlign w:val="center"/>
          </w:tcPr>
          <w:p w14:paraId="68FD22C6"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37" w:author="Fei Gu" w:date="2021-05-22T07:53:00Z"/>
              </w:rPr>
            </w:pPr>
          </w:p>
        </w:tc>
        <w:tc>
          <w:tcPr>
            <w:tcW w:w="1134" w:type="dxa"/>
            <w:vAlign w:val="center"/>
          </w:tcPr>
          <w:p w14:paraId="522C0528" w14:textId="6D7F2252"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38" w:author="Fei Gu" w:date="2021-05-22T07:53:00Z"/>
              </w:rPr>
            </w:pPr>
            <w:ins w:id="839" w:author="Fei Gu" w:date="2021-05-22T07:58:00Z">
              <w:r>
                <w:rPr>
                  <w:rFonts w:hint="eastAsia"/>
                </w:rPr>
                <w:t>Start</w:t>
              </w:r>
            </w:ins>
          </w:p>
        </w:tc>
        <w:tc>
          <w:tcPr>
            <w:tcW w:w="851" w:type="dxa"/>
            <w:vAlign w:val="center"/>
          </w:tcPr>
          <w:p w14:paraId="7DCEB9B4" w14:textId="7755C855"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40" w:author="Fei Gu" w:date="2021-05-22T07:53:00Z"/>
              </w:rPr>
            </w:pPr>
            <w:ins w:id="841" w:author="Fei Gu" w:date="2021-05-22T07:58:00Z">
              <w:r>
                <w:t>Revise</w:t>
              </w:r>
            </w:ins>
          </w:p>
        </w:tc>
      </w:tr>
      <w:tr w:rsidR="00F533E9" w:rsidRPr="00570332" w14:paraId="688F2FC0" w14:textId="77777777" w:rsidTr="00106A99">
        <w:trPr>
          <w:cnfStyle w:val="000000100000" w:firstRow="0" w:lastRow="0" w:firstColumn="0" w:lastColumn="0" w:oddVBand="0" w:evenVBand="0" w:oddHBand="1" w:evenHBand="0" w:firstRowFirstColumn="0" w:firstRowLastColumn="0" w:lastRowFirstColumn="0" w:lastRowLastColumn="0"/>
          <w:trHeight w:val="293"/>
          <w:ins w:id="842" w:author="Fei Gu" w:date="2021-05-22T07:55: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2C96741B" w14:textId="77777777" w:rsidR="008349CD" w:rsidRDefault="008349CD" w:rsidP="00D72062">
            <w:pPr>
              <w:jc w:val="center"/>
              <w:rPr>
                <w:ins w:id="843" w:author="Fei Gu" w:date="2021-05-22T07:55:00Z"/>
              </w:rPr>
            </w:pPr>
          </w:p>
        </w:tc>
        <w:tc>
          <w:tcPr>
            <w:tcW w:w="1492" w:type="dxa"/>
            <w:vAlign w:val="center"/>
          </w:tcPr>
          <w:p w14:paraId="22F0F56B" w14:textId="72EB91B4" w:rsidR="008349CD" w:rsidRDefault="008349CD" w:rsidP="00D72062">
            <w:pPr>
              <w:jc w:val="center"/>
              <w:cnfStyle w:val="000000100000" w:firstRow="0" w:lastRow="0" w:firstColumn="0" w:lastColumn="0" w:oddVBand="0" w:evenVBand="0" w:oddHBand="1" w:evenHBand="0" w:firstRowFirstColumn="0" w:firstRowLastColumn="0" w:lastRowFirstColumn="0" w:lastRowLastColumn="0"/>
              <w:rPr>
                <w:ins w:id="844" w:author="Fei Gu" w:date="2021-05-22T07:55:00Z"/>
                <w:kern w:val="0"/>
              </w:rPr>
            </w:pPr>
            <w:ins w:id="845" w:author="Fei Gu" w:date="2021-05-22T07:56:00Z">
              <w:r>
                <w:rPr>
                  <w:kern w:val="0"/>
                </w:rPr>
                <w:t>GUI</w:t>
              </w:r>
            </w:ins>
          </w:p>
        </w:tc>
        <w:tc>
          <w:tcPr>
            <w:tcW w:w="1276" w:type="dxa"/>
            <w:vAlign w:val="center"/>
          </w:tcPr>
          <w:p w14:paraId="1103D9E6" w14:textId="77777777"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46" w:author="Fei Gu" w:date="2021-05-22T07:55:00Z"/>
              </w:rPr>
            </w:pPr>
          </w:p>
        </w:tc>
        <w:tc>
          <w:tcPr>
            <w:tcW w:w="1134" w:type="dxa"/>
            <w:vAlign w:val="center"/>
          </w:tcPr>
          <w:p w14:paraId="5BCAFFBB" w14:textId="77777777"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47" w:author="Fei Gu" w:date="2021-05-22T07:55:00Z"/>
              </w:rPr>
            </w:pPr>
          </w:p>
        </w:tc>
        <w:tc>
          <w:tcPr>
            <w:tcW w:w="1417" w:type="dxa"/>
            <w:vAlign w:val="center"/>
          </w:tcPr>
          <w:p w14:paraId="15C18519" w14:textId="77777777"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48" w:author="Fei Gu" w:date="2021-05-22T07:55:00Z"/>
              </w:rPr>
            </w:pPr>
          </w:p>
        </w:tc>
        <w:tc>
          <w:tcPr>
            <w:tcW w:w="1134" w:type="dxa"/>
            <w:vAlign w:val="center"/>
          </w:tcPr>
          <w:p w14:paraId="3C1BD398" w14:textId="31B23267"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49" w:author="Fei Gu" w:date="2021-05-22T07:55:00Z"/>
              </w:rPr>
            </w:pPr>
            <w:ins w:id="850" w:author="Fei Gu" w:date="2021-05-22T07:58:00Z">
              <w:r>
                <w:rPr>
                  <w:rFonts w:hint="eastAsia"/>
                </w:rPr>
                <w:t>Start</w:t>
              </w:r>
            </w:ins>
          </w:p>
        </w:tc>
        <w:tc>
          <w:tcPr>
            <w:tcW w:w="851" w:type="dxa"/>
            <w:vAlign w:val="center"/>
          </w:tcPr>
          <w:p w14:paraId="12913AF3" w14:textId="6C4B8AA6" w:rsidR="008349CD" w:rsidRPr="00570332" w:rsidRDefault="008349CD" w:rsidP="00D72062">
            <w:pPr>
              <w:jc w:val="center"/>
              <w:cnfStyle w:val="000000100000" w:firstRow="0" w:lastRow="0" w:firstColumn="0" w:lastColumn="0" w:oddVBand="0" w:evenVBand="0" w:oddHBand="1" w:evenHBand="0" w:firstRowFirstColumn="0" w:firstRowLastColumn="0" w:lastRowFirstColumn="0" w:lastRowLastColumn="0"/>
              <w:rPr>
                <w:ins w:id="851" w:author="Fei Gu" w:date="2021-05-22T07:55:00Z"/>
              </w:rPr>
            </w:pPr>
            <w:ins w:id="852" w:author="Fei Gu" w:date="2021-05-22T07:59:00Z">
              <w:r w:rsidRPr="009557FB">
                <w:rPr>
                  <w:kern w:val="0"/>
                </w:rPr>
                <w:t>Revise</w:t>
              </w:r>
            </w:ins>
          </w:p>
        </w:tc>
      </w:tr>
      <w:tr w:rsidR="00230A5B" w:rsidRPr="00570332" w14:paraId="1D5A7E68" w14:textId="77777777" w:rsidTr="00106A99">
        <w:trPr>
          <w:trHeight w:val="293"/>
          <w:ins w:id="853" w:author="Fei Gu" w:date="2021-05-22T07:56:00Z"/>
        </w:trPr>
        <w:tc>
          <w:tcPr>
            <w:cnfStyle w:val="001000000000" w:firstRow="0" w:lastRow="0" w:firstColumn="1" w:lastColumn="0" w:oddVBand="0" w:evenVBand="0" w:oddHBand="0" w:evenHBand="0" w:firstRowFirstColumn="0" w:firstRowLastColumn="0" w:lastRowFirstColumn="0" w:lastRowLastColumn="0"/>
            <w:tcW w:w="1622" w:type="dxa"/>
            <w:vAlign w:val="center"/>
          </w:tcPr>
          <w:p w14:paraId="50A34808" w14:textId="07D47939" w:rsidR="008349CD" w:rsidRDefault="008349CD" w:rsidP="00D72062">
            <w:pPr>
              <w:jc w:val="center"/>
              <w:rPr>
                <w:ins w:id="854" w:author="Fei Gu" w:date="2021-05-22T07:56:00Z"/>
              </w:rPr>
            </w:pPr>
            <w:ins w:id="855" w:author="Fei Gu" w:date="2021-05-22T07:56:00Z">
              <w:r>
                <w:t>Testing</w:t>
              </w:r>
            </w:ins>
          </w:p>
        </w:tc>
        <w:tc>
          <w:tcPr>
            <w:tcW w:w="1492" w:type="dxa"/>
            <w:vAlign w:val="center"/>
          </w:tcPr>
          <w:p w14:paraId="230F2AA2" w14:textId="35A88E4D" w:rsidR="008349CD" w:rsidRDefault="008349CD" w:rsidP="00D72062">
            <w:pPr>
              <w:jc w:val="center"/>
              <w:cnfStyle w:val="000000000000" w:firstRow="0" w:lastRow="0" w:firstColumn="0" w:lastColumn="0" w:oddVBand="0" w:evenVBand="0" w:oddHBand="0" w:evenHBand="0" w:firstRowFirstColumn="0" w:firstRowLastColumn="0" w:lastRowFirstColumn="0" w:lastRowLastColumn="0"/>
              <w:rPr>
                <w:ins w:id="856" w:author="Fei Gu" w:date="2021-05-22T07:56:00Z"/>
                <w:kern w:val="0"/>
              </w:rPr>
            </w:pPr>
            <w:ins w:id="857" w:author="Fei Gu" w:date="2021-05-22T07:56:00Z">
              <w:r>
                <w:rPr>
                  <w:kern w:val="0"/>
                </w:rPr>
                <w:t>Test</w:t>
              </w:r>
            </w:ins>
          </w:p>
        </w:tc>
        <w:tc>
          <w:tcPr>
            <w:tcW w:w="1276" w:type="dxa"/>
            <w:vAlign w:val="center"/>
          </w:tcPr>
          <w:p w14:paraId="17E34685"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58" w:author="Fei Gu" w:date="2021-05-22T07:56:00Z"/>
              </w:rPr>
            </w:pPr>
          </w:p>
        </w:tc>
        <w:tc>
          <w:tcPr>
            <w:tcW w:w="1134" w:type="dxa"/>
            <w:vAlign w:val="center"/>
          </w:tcPr>
          <w:p w14:paraId="0515229A"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59" w:author="Fei Gu" w:date="2021-05-22T07:56:00Z"/>
              </w:rPr>
            </w:pPr>
          </w:p>
        </w:tc>
        <w:tc>
          <w:tcPr>
            <w:tcW w:w="1417" w:type="dxa"/>
            <w:vAlign w:val="center"/>
          </w:tcPr>
          <w:p w14:paraId="16DD2FF6" w14:textId="7777777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60" w:author="Fei Gu" w:date="2021-05-22T07:56:00Z"/>
              </w:rPr>
            </w:pPr>
          </w:p>
        </w:tc>
        <w:tc>
          <w:tcPr>
            <w:tcW w:w="1134" w:type="dxa"/>
            <w:vAlign w:val="center"/>
          </w:tcPr>
          <w:p w14:paraId="3E85A4D1" w14:textId="22866EE7"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61" w:author="Fei Gu" w:date="2021-05-22T07:56:00Z"/>
              </w:rPr>
            </w:pPr>
            <w:ins w:id="862" w:author="Fei Gu" w:date="2021-05-22T07:58:00Z">
              <w:r>
                <w:rPr>
                  <w:rFonts w:hint="eastAsia"/>
                </w:rPr>
                <w:t>Start</w:t>
              </w:r>
            </w:ins>
          </w:p>
        </w:tc>
        <w:tc>
          <w:tcPr>
            <w:tcW w:w="851" w:type="dxa"/>
            <w:vAlign w:val="center"/>
          </w:tcPr>
          <w:p w14:paraId="2810C576" w14:textId="291304E8" w:rsidR="008349CD" w:rsidRPr="00570332" w:rsidRDefault="008349CD" w:rsidP="00D72062">
            <w:pPr>
              <w:jc w:val="center"/>
              <w:cnfStyle w:val="000000000000" w:firstRow="0" w:lastRow="0" w:firstColumn="0" w:lastColumn="0" w:oddVBand="0" w:evenVBand="0" w:oddHBand="0" w:evenHBand="0" w:firstRowFirstColumn="0" w:firstRowLastColumn="0" w:lastRowFirstColumn="0" w:lastRowLastColumn="0"/>
              <w:rPr>
                <w:ins w:id="863" w:author="Fei Gu" w:date="2021-05-22T07:56:00Z"/>
              </w:rPr>
            </w:pPr>
            <w:ins w:id="864" w:author="Fei Gu" w:date="2021-05-22T07:59:00Z">
              <w:r>
                <w:t>Revise</w:t>
              </w:r>
            </w:ins>
          </w:p>
        </w:tc>
      </w:tr>
    </w:tbl>
    <w:p w14:paraId="236ABEE4" w14:textId="4199A77A" w:rsidR="00C95CB0" w:rsidRDefault="00C95CB0" w:rsidP="00C95CB0">
      <w:pPr>
        <w:rPr>
          <w:ins w:id="865" w:author="Fei Gu" w:date="2021-05-22T08:05:00Z"/>
        </w:rPr>
      </w:pPr>
    </w:p>
    <w:p w14:paraId="3EBACB23" w14:textId="3F901008" w:rsidR="00194AF8" w:rsidRDefault="00194AF8" w:rsidP="00C95CB0">
      <w:pPr>
        <w:rPr>
          <w:ins w:id="866" w:author="Fei Gu" w:date="2021-05-22T08:08:00Z"/>
        </w:rPr>
      </w:pPr>
      <w:ins w:id="867" w:author="Fei Gu" w:date="2021-05-22T08:05:00Z">
        <w:r>
          <w:tab/>
        </w:r>
        <w:r>
          <w:rPr>
            <w:rFonts w:hint="eastAsia"/>
          </w:rPr>
          <w:t xml:space="preserve">The artifacts in </w:t>
        </w:r>
        <w:r>
          <w:t xml:space="preserve">UP is </w:t>
        </w:r>
      </w:ins>
      <w:ins w:id="868" w:author="Fei Gu" w:date="2021-05-22T08:06:00Z">
        <w:r w:rsidR="00B62C6F">
          <w:rPr>
            <w:rFonts w:hint="eastAsia"/>
          </w:rPr>
          <w:t>discussing</w:t>
        </w:r>
        <w:r w:rsidR="00B62C6F">
          <w:t xml:space="preserve"> </w:t>
        </w:r>
        <w:r w:rsidR="00987285">
          <w:rPr>
            <w:rFonts w:hint="eastAsia"/>
          </w:rPr>
          <w:t xml:space="preserve">about the different part </w:t>
        </w:r>
      </w:ins>
      <w:ins w:id="869" w:author="Fei Gu" w:date="2021-05-22T08:07:00Z">
        <w:r w:rsidR="00987285">
          <w:rPr>
            <w:rFonts w:hint="eastAsia"/>
          </w:rPr>
          <w:t xml:space="preserve">in this project </w:t>
        </w:r>
        <w:r w:rsidR="00EE1FCA">
          <w:rPr>
            <w:rFonts w:hint="eastAsia"/>
          </w:rPr>
          <w:t xml:space="preserve">which are located on the </w:t>
        </w:r>
      </w:ins>
      <w:ins w:id="870" w:author="Fei Gu" w:date="2021-05-22T08:08:00Z">
        <w:r w:rsidR="008330FD">
          <w:rPr>
            <w:rFonts w:hint="eastAsia"/>
          </w:rPr>
          <w:t xml:space="preserve">particular phase and </w:t>
        </w:r>
        <w:r w:rsidR="00A71435">
          <w:rPr>
            <w:rFonts w:hint="eastAsia"/>
          </w:rPr>
          <w:t>identify when we should check and</w:t>
        </w:r>
        <w:r w:rsidR="00A71435">
          <w:t xml:space="preserve"> </w:t>
        </w:r>
        <w:r w:rsidR="00A71435">
          <w:rPr>
            <w:rFonts w:hint="eastAsia"/>
          </w:rPr>
          <w:t>improve it more</w:t>
        </w:r>
        <w:r w:rsidR="00A71435">
          <w:t xml:space="preserve">. </w:t>
        </w:r>
      </w:ins>
    </w:p>
    <w:p w14:paraId="14C3E7EA" w14:textId="5FDB7038" w:rsidR="00A71435" w:rsidRPr="009516BD" w:rsidRDefault="00A71435" w:rsidP="00C95CB0">
      <w:pPr>
        <w:rPr>
          <w:ins w:id="871" w:author="Fei Gu" w:date="2021-05-22T07:41:00Z"/>
        </w:rPr>
      </w:pPr>
      <w:ins w:id="872" w:author="Fei Gu" w:date="2021-05-22T08:08:00Z">
        <w:r>
          <w:tab/>
        </w:r>
      </w:ins>
      <w:ins w:id="873" w:author="Fei Gu" w:date="2021-05-22T08:09:00Z">
        <w:r w:rsidR="00E36609">
          <w:t>F</w:t>
        </w:r>
        <w:r w:rsidR="00E36609">
          <w:rPr>
            <w:rFonts w:hint="eastAsia"/>
          </w:rPr>
          <w:t>rom</w:t>
        </w:r>
        <w:r w:rsidR="00E36609">
          <w:t xml:space="preserve"> </w:t>
        </w:r>
        <w:r w:rsidR="00E36609">
          <w:rPr>
            <w:rFonts w:hint="eastAsia"/>
          </w:rPr>
          <w:t xml:space="preserve">the </w:t>
        </w:r>
        <w:r w:rsidR="00E36609">
          <w:t xml:space="preserve">beginning </w:t>
        </w:r>
        <w:r w:rsidR="00E36609">
          <w:rPr>
            <w:rFonts w:hint="eastAsia"/>
          </w:rPr>
          <w:t xml:space="preserve">we have to </w:t>
        </w:r>
      </w:ins>
      <w:ins w:id="874" w:author="Fei Gu" w:date="2021-05-22T08:10:00Z">
        <w:r w:rsidR="00BC5471">
          <w:rPr>
            <w:rFonts w:hint="eastAsia"/>
          </w:rPr>
          <w:t>see</w:t>
        </w:r>
        <w:r w:rsidR="00BC5471">
          <w:t xml:space="preserve"> </w:t>
        </w:r>
        <w:r w:rsidR="00BC5471">
          <w:rPr>
            <w:rFonts w:hint="eastAsia"/>
          </w:rPr>
          <w:t>from the angle of the Technology and Business</w:t>
        </w:r>
        <w:r w:rsidR="00BC5471">
          <w:t xml:space="preserve"> </w:t>
        </w:r>
      </w:ins>
      <w:ins w:id="875" w:author="Fei Gu" w:date="2021-05-22T08:11:00Z">
        <w:r w:rsidR="00D56E3C">
          <w:t>discipl</w:t>
        </w:r>
        <w:r w:rsidR="00D56E3C">
          <w:rPr>
            <w:rFonts w:hint="eastAsia"/>
          </w:rPr>
          <w:t>ine</w:t>
        </w:r>
        <w:r w:rsidR="00D56E3C">
          <w:t xml:space="preserve">. </w:t>
        </w:r>
        <w:commentRangeStart w:id="876"/>
        <w:commentRangeStart w:id="877"/>
        <w:r w:rsidR="00D56E3C">
          <w:t>T</w:t>
        </w:r>
        <w:r w:rsidR="00D56E3C">
          <w:rPr>
            <w:rFonts w:hint="eastAsia"/>
          </w:rPr>
          <w:t>hat will be inception phase</w:t>
        </w:r>
        <w:r w:rsidR="00D56E3C">
          <w:t>.</w:t>
        </w:r>
      </w:ins>
      <w:commentRangeEnd w:id="876"/>
      <w:ins w:id="878" w:author="Fei Gu" w:date="2021-05-22T08:12:00Z">
        <w:r w:rsidR="00070506">
          <w:rPr>
            <w:rStyle w:val="CommentReference"/>
          </w:rPr>
          <w:commentReference w:id="876"/>
        </w:r>
      </w:ins>
      <w:commentRangeEnd w:id="877"/>
      <w:r>
        <w:rPr>
          <w:rStyle w:val="CommentReference"/>
        </w:rPr>
        <w:commentReference w:id="877"/>
      </w:r>
      <w:ins w:id="880" w:author="Fei Gu" w:date="2021-05-22T08:11:00Z">
        <w:r w:rsidR="00D56E3C">
          <w:t xml:space="preserve"> </w:t>
        </w:r>
      </w:ins>
    </w:p>
    <w:p w14:paraId="7C8DD44D" w14:textId="5D1BC576" w:rsidR="00C95CB0" w:rsidRPr="00BA77AB" w:rsidRDefault="00C95CB0" w:rsidP="00C95CB0">
      <w:pPr>
        <w:rPr>
          <w:ins w:id="881" w:author="Fei Gu" w:date="2021-05-22T07:41:00Z"/>
          <w:b/>
          <w:bCs/>
          <w:i/>
          <w:iCs/>
          <w:rPrChange w:id="882" w:author="Fei Gu" w:date="2021-05-22T21:51:00Z">
            <w:rPr>
              <w:ins w:id="883" w:author="Fei Gu" w:date="2021-05-22T07:41:00Z"/>
            </w:rPr>
          </w:rPrChange>
        </w:rPr>
      </w:pPr>
      <w:ins w:id="884" w:author="Fei Gu" w:date="2021-05-22T07:41:00Z">
        <w:r>
          <w:tab/>
        </w:r>
      </w:ins>
    </w:p>
    <w:p w14:paraId="681695AA" w14:textId="77777777" w:rsidR="00C95CB0" w:rsidRDefault="00C95CB0" w:rsidP="00C95CB0">
      <w:pPr>
        <w:widowControl/>
        <w:jc w:val="left"/>
        <w:rPr>
          <w:ins w:id="885" w:author="Fei Gu" w:date="2021-05-22T07:41:00Z"/>
        </w:rPr>
      </w:pPr>
      <w:ins w:id="886" w:author="Fei Gu" w:date="2021-05-22T07:41:00Z">
        <w:r>
          <w:br w:type="page"/>
        </w:r>
      </w:ins>
    </w:p>
    <w:p w14:paraId="2805FBD9" w14:textId="6E51DCCE" w:rsidR="3B0E3148" w:rsidRDefault="00D606EE" w:rsidP="00E54D92">
      <w:pPr>
        <w:pStyle w:val="Heading2"/>
        <w:rPr>
          <w:rStyle w:val="IntenseEmphasis"/>
          <w:i w:val="0"/>
          <w:iCs w:val="0"/>
          <w:color w:val="auto"/>
        </w:rPr>
      </w:pPr>
      <w:bookmarkStart w:id="887" w:name="_Toc72313108"/>
      <w:ins w:id="888" w:author="Fei Gu" w:date="2021-05-13T23:18:00Z">
        <w:r w:rsidRPr="5E7AA018">
          <w:rPr>
            <w:rStyle w:val="IntenseEmphasis"/>
            <w:i w:val="0"/>
            <w:iCs w:val="0"/>
            <w:color w:val="auto"/>
          </w:rPr>
          <w:lastRenderedPageBreak/>
          <w:t>UP</w:t>
        </w:r>
      </w:ins>
      <w:bookmarkEnd w:id="887"/>
    </w:p>
    <w:p w14:paraId="5590CDA9" w14:textId="366C100D" w:rsidR="002F060D" w:rsidRDefault="002F060D" w:rsidP="002F060D">
      <w:pPr>
        <w:pStyle w:val="Heading3"/>
      </w:pPr>
      <w:r w:rsidRPr="002F060D">
        <w:rPr>
          <w:rFonts w:hint="eastAsia"/>
        </w:rPr>
        <w:t>Use case</w:t>
      </w:r>
    </w:p>
    <w:p w14:paraId="6AB083C2" w14:textId="77777777" w:rsidR="002F060D" w:rsidRPr="002F060D" w:rsidDel="00C002FA" w:rsidRDefault="002F060D" w:rsidP="002F060D">
      <w:pPr>
        <w:rPr>
          <w:del w:id="889" w:author="Fei Gu" w:date="2021-05-19T00:22:00Z"/>
        </w:rPr>
      </w:pPr>
    </w:p>
    <w:p w14:paraId="22B2DB45" w14:textId="248A4CB6" w:rsidR="0E6B307C" w:rsidRDefault="0E6B307C">
      <w:pPr>
        <w:rPr>
          <w:ins w:id="890" w:author="Fei Gu" w:date="2021-05-19T10:42:00Z"/>
        </w:rPr>
        <w:pPrChange w:id="891" w:author="Ibraheem Khaled Swaidan" w:date="2021-05-20T22:28:00Z">
          <w:pPr>
            <w:pStyle w:val="Caption"/>
          </w:pPr>
        </w:pPrChange>
      </w:pPr>
    </w:p>
    <w:tbl>
      <w:tblPr>
        <w:tblW w:w="9346" w:type="dxa"/>
        <w:tblInd w:w="302" w:type="dxa"/>
        <w:tblLayout w:type="fixed"/>
        <w:tblLook w:val="04A0" w:firstRow="1" w:lastRow="0" w:firstColumn="1" w:lastColumn="0" w:noHBand="0" w:noVBand="1"/>
      </w:tblPr>
      <w:tblGrid>
        <w:gridCol w:w="1653"/>
        <w:gridCol w:w="1012"/>
        <w:gridCol w:w="4094"/>
        <w:gridCol w:w="892"/>
        <w:gridCol w:w="1695"/>
        <w:tblGridChange w:id="892">
          <w:tblGrid>
            <w:gridCol w:w="10"/>
            <w:gridCol w:w="710"/>
            <w:gridCol w:w="360"/>
            <w:gridCol w:w="360"/>
            <w:gridCol w:w="223"/>
            <w:gridCol w:w="497"/>
            <w:gridCol w:w="360"/>
            <w:gridCol w:w="155"/>
            <w:gridCol w:w="4094"/>
            <w:gridCol w:w="892"/>
            <w:gridCol w:w="1695"/>
          </w:tblGrid>
        </w:tblGridChange>
      </w:tblGrid>
      <w:tr w:rsidR="009E6657" w:rsidRPr="00A82647" w14:paraId="09DBEA10" w14:textId="77777777" w:rsidTr="272F30FC">
        <w:trPr>
          <w:trHeight w:val="855"/>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E5185" w14:textId="428AC9FE" w:rsidR="3B0E3148" w:rsidRPr="00A82647" w:rsidRDefault="3B0E3148">
            <w:pPr>
              <w:jc w:val="center"/>
              <w:pPrChange w:id="893" w:author="Fei Gu" w:date="2021-05-19T00:23:00Z">
                <w:pPr/>
              </w:pPrChange>
            </w:pPr>
            <w:r w:rsidRPr="00A82647">
              <w:t>Use case number</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2878C" w14:textId="07084A0E" w:rsidR="3B0E3148" w:rsidRPr="00A82647" w:rsidRDefault="3B0E3148">
            <w:pPr>
              <w:jc w:val="center"/>
              <w:pPrChange w:id="894" w:author="Fei Gu" w:date="2021-05-19T00:23:00Z">
                <w:pPr/>
              </w:pPrChange>
            </w:pPr>
            <w:r w:rsidRPr="00A82647">
              <w:t>Actor</w:t>
            </w: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840A4" w14:textId="5F12B088" w:rsidR="3B0E3148" w:rsidRPr="00A82647" w:rsidRDefault="3B0E3148">
            <w:pPr>
              <w:jc w:val="center"/>
              <w:pPrChange w:id="895" w:author="Fei Gu" w:date="2021-05-19T00:23:00Z">
                <w:pPr/>
              </w:pPrChange>
            </w:pPr>
            <w:r w:rsidRPr="00A82647">
              <w:t>Use case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3DEFC6" w14:textId="14D473DC" w:rsidR="3B0E3148" w:rsidRPr="00A82647" w:rsidRDefault="3B0E3148">
            <w:pPr>
              <w:jc w:val="center"/>
              <w:pPrChange w:id="896" w:author="Fei Gu" w:date="2021-05-19T00:23:00Z">
                <w:pPr/>
              </w:pPrChange>
            </w:pPr>
            <w:r w:rsidRPr="00A82647">
              <w:t>Version</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513BA" w14:textId="0FE38E21" w:rsidR="3B0E3148" w:rsidRPr="00A82647" w:rsidRDefault="3B0E3148">
            <w:pPr>
              <w:jc w:val="center"/>
              <w:pPrChange w:id="897" w:author="Fei Gu" w:date="2021-05-19T00:23:00Z">
                <w:pPr/>
              </w:pPrChange>
            </w:pPr>
            <w:r w:rsidRPr="00A82647">
              <w:t>Time Estimation</w:t>
            </w:r>
          </w:p>
        </w:tc>
      </w:tr>
      <w:tr w:rsidR="009E6657" w:rsidRPr="00A82647" w14:paraId="648D0B15"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7DAC3" w14:textId="3F0670CF" w:rsidR="3B0E3148" w:rsidRPr="00A82647" w:rsidRDefault="3B0E3148">
            <w:pPr>
              <w:jc w:val="center"/>
              <w:pPrChange w:id="898" w:author="Fei Gu" w:date="2021-05-19T00:23:00Z">
                <w:pPr/>
              </w:pPrChange>
            </w:pPr>
            <w:r w:rsidRPr="00A82647">
              <w:t>UC</w:t>
            </w:r>
            <w:ins w:id="899" w:author="Fei Gu" w:date="2021-05-19T00:23:00Z">
              <w:r w:rsidR="000703F0">
                <w:t xml:space="preserve"> </w:t>
              </w:r>
            </w:ins>
            <w:r w:rsidRPr="00A82647">
              <w:t>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62E98" w14:textId="36007D69" w:rsidR="3B0E3148" w:rsidRPr="00A82647" w:rsidRDefault="000A5683">
            <w:pPr>
              <w:jc w:val="center"/>
              <w:pPrChange w:id="900" w:author="Fei Gu" w:date="2021-05-19T00:23:00Z">
                <w:pPr/>
              </w:pPrChange>
            </w:pPr>
            <w:bookmarkStart w:id="901" w:name="OLE_LINK1"/>
            <w:bookmarkStart w:id="902" w:name="OLE_LINK2"/>
            <w:ins w:id="903" w:author="Fei Gu" w:date="2021-05-19T00:28:00Z">
              <w:r>
                <w:rPr>
                  <w:rFonts w:hint="eastAsia"/>
                </w:rPr>
                <w:t xml:space="preserve">User </w:t>
              </w:r>
            </w:ins>
            <w:bookmarkEnd w:id="901"/>
            <w:bookmarkEnd w:id="902"/>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DFB388" w14:textId="41E9BF06" w:rsidR="3B0E3148" w:rsidRPr="00A82647" w:rsidRDefault="00E5430F">
            <w:pPr>
              <w:jc w:val="center"/>
              <w:pPrChange w:id="904" w:author="Fei Gu" w:date="2021-05-19T00:23:00Z">
                <w:pPr>
                  <w:spacing w:line="257" w:lineRule="auto"/>
                </w:pPr>
              </w:pPrChange>
            </w:pPr>
            <w:ins w:id="905" w:author="Fei Gu" w:date="2021-05-19T07:48:00Z">
              <w:r w:rsidRPr="00A82647">
                <w:t>Register as new user</w:t>
              </w:r>
            </w:ins>
            <w:commentRangeStart w:id="906"/>
            <w:del w:id="907" w:author="Raheela Tasneem" w:date="2021-05-22T20:23:00Z">
              <w:r w:rsidR="3B0E3148" w:rsidRPr="00C002FA">
                <w:rPr>
                  <w:rPrChange w:id="908" w:author="Fei Gu" w:date="2021-05-19T00:20:00Z">
                    <w:rPr>
                      <w:sz w:val="20"/>
                      <w:szCs w:val="20"/>
                    </w:rPr>
                  </w:rPrChange>
                </w:rPr>
                <w:delText>b</w:delText>
              </w:r>
            </w:del>
            <w:del w:id="909" w:author="Raheela Tasneem" w:date="2021-05-22T20:09:00Z">
              <w:r w:rsidR="3B0E3148" w:rsidRPr="00C002FA">
                <w:rPr>
                  <w:rPrChange w:id="910" w:author="Fei Gu" w:date="2021-05-19T00:20:00Z">
                    <w:rPr>
                      <w:sz w:val="20"/>
                      <w:szCs w:val="20"/>
                    </w:rPr>
                  </w:rPrChange>
                </w:rPr>
                <w:delText>ox</w:delText>
              </w:r>
            </w:del>
            <w:commentRangeEnd w:id="906"/>
            <w:r w:rsidR="006E7AD9">
              <w:rPr>
                <w:rStyle w:val="CommentReference"/>
              </w:rPr>
              <w:commentReference w:id="906"/>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C4998" w14:textId="73F4F9D9" w:rsidR="3B0E3148" w:rsidRPr="00A82647" w:rsidRDefault="3B0E3148">
            <w:pPr>
              <w:jc w:val="center"/>
              <w:pPrChange w:id="91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D8690" w14:textId="4EF714E8" w:rsidR="3B0E3148" w:rsidRPr="00A82647" w:rsidRDefault="00083B79">
            <w:pPr>
              <w:jc w:val="center"/>
              <w:pPrChange w:id="912" w:author="Fei Gu" w:date="2021-05-19T00:23:00Z">
                <w:pPr/>
              </w:pPrChange>
            </w:pPr>
            <w:r>
              <w:t xml:space="preserve">12 </w:t>
            </w:r>
            <w:r w:rsidR="008B0152" w:rsidRPr="00A82647">
              <w:t>H</w:t>
            </w:r>
            <w:r w:rsidR="3B0E3148" w:rsidRPr="00A82647">
              <w:t>ours</w:t>
            </w:r>
          </w:p>
        </w:tc>
      </w:tr>
      <w:tr w:rsidR="009E6657" w:rsidRPr="00A82647" w14:paraId="5AD09B6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E0DCC" w14:textId="413CB00D" w:rsidR="000A5683" w:rsidRPr="00A82647" w:rsidRDefault="000A5683">
            <w:pPr>
              <w:jc w:val="center"/>
              <w:pPrChange w:id="913" w:author="Fei Gu" w:date="2021-05-19T00:23:00Z">
                <w:pPr/>
              </w:pPrChange>
            </w:pPr>
            <w:r w:rsidRPr="00A82647">
              <w:t>UC</w:t>
            </w:r>
            <w:ins w:id="914" w:author="Fei Gu" w:date="2021-05-19T07:47:00Z">
              <w:r w:rsidR="000D157E">
                <w:t xml:space="preserve"> </w:t>
              </w:r>
            </w:ins>
            <w:r w:rsidRPr="00A82647">
              <w:t>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7816AA" w14:textId="3EEE9293" w:rsidR="000A5683" w:rsidRPr="00A82647" w:rsidRDefault="000A5683">
            <w:pPr>
              <w:jc w:val="center"/>
              <w:pPrChange w:id="915" w:author="Fei Gu" w:date="2021-05-19T00:23:00Z">
                <w:pPr/>
              </w:pPrChange>
            </w:pPr>
            <w:ins w:id="916"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CCFC6" w14:textId="6E9667D1" w:rsidR="000A5683" w:rsidRPr="00A82647" w:rsidRDefault="00E5430F">
            <w:pPr>
              <w:jc w:val="center"/>
              <w:pPrChange w:id="917" w:author="Fei Gu" w:date="2021-05-19T00:23:00Z">
                <w:pPr>
                  <w:spacing w:line="257" w:lineRule="auto"/>
                </w:pPr>
              </w:pPrChange>
            </w:pPr>
            <w:r>
              <w:t>Create User login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B82A8" w14:textId="5C1FDE29" w:rsidR="000A5683" w:rsidRPr="00A82647" w:rsidRDefault="000A5683">
            <w:pPr>
              <w:jc w:val="center"/>
              <w:pPrChange w:id="91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76D42B" w14:textId="4F03CA8F" w:rsidR="000A5683" w:rsidRPr="00A82647" w:rsidRDefault="00083B79">
            <w:pPr>
              <w:jc w:val="center"/>
              <w:pPrChange w:id="919" w:author="Fei Gu" w:date="2021-05-19T00:23:00Z">
                <w:pPr/>
              </w:pPrChange>
            </w:pPr>
            <w:r>
              <w:t>8</w:t>
            </w:r>
            <w:r w:rsidR="008B0152" w:rsidRPr="00A82647">
              <w:t>H</w:t>
            </w:r>
            <w:r w:rsidR="000A5683" w:rsidRPr="00A82647">
              <w:t>ours</w:t>
            </w:r>
          </w:p>
        </w:tc>
      </w:tr>
      <w:tr w:rsidR="009E6657" w:rsidRPr="00A82647" w14:paraId="458B61F8"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CB4F5" w14:textId="503AA748" w:rsidR="000A5683" w:rsidRPr="00A82647" w:rsidRDefault="000A5683">
            <w:pPr>
              <w:jc w:val="center"/>
              <w:pPrChange w:id="920" w:author="Fei Gu" w:date="2021-05-19T00:23:00Z">
                <w:pPr/>
              </w:pPrChange>
            </w:pPr>
            <w:r w:rsidRPr="00A82647">
              <w:t>UC</w:t>
            </w:r>
            <w:ins w:id="921" w:author="Fei Gu" w:date="2021-05-19T07:47:00Z">
              <w:r w:rsidR="000D157E">
                <w:t xml:space="preserve"> </w:t>
              </w:r>
            </w:ins>
            <w:r w:rsidRPr="00A82647">
              <w:t>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5E267" w14:textId="1C37273A" w:rsidR="000A5683" w:rsidRPr="00A82647" w:rsidRDefault="000A5683">
            <w:pPr>
              <w:jc w:val="center"/>
              <w:pPrChange w:id="922" w:author="Fei Gu" w:date="2021-05-19T00:23:00Z">
                <w:pPr/>
              </w:pPrChange>
            </w:pPr>
            <w:ins w:id="923"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215F2" w14:textId="506191A3" w:rsidR="000A5683" w:rsidRPr="00A82647" w:rsidRDefault="00E5430F">
            <w:pPr>
              <w:jc w:val="center"/>
              <w:pPrChange w:id="924" w:author="Fei Gu" w:date="2021-05-19T00:23:00Z">
                <w:pPr>
                  <w:spacing w:line="257" w:lineRule="auto"/>
                </w:pPr>
              </w:pPrChange>
            </w:pPr>
            <w:r>
              <w:t>Create password field</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C8DC" w14:textId="3E8C0E8D" w:rsidR="000A5683" w:rsidRPr="00A82647" w:rsidRDefault="000A5683">
            <w:pPr>
              <w:jc w:val="center"/>
              <w:pPrChange w:id="92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F7ECB" w14:textId="5F7EA01F" w:rsidR="000A5683" w:rsidRPr="00A82647" w:rsidRDefault="00083B79">
            <w:pPr>
              <w:jc w:val="center"/>
              <w:pPrChange w:id="926" w:author="Fei Gu" w:date="2021-05-19T00:23:00Z">
                <w:pPr/>
              </w:pPrChange>
            </w:pPr>
            <w:r>
              <w:t>6</w:t>
            </w:r>
            <w:r w:rsidR="008B0152" w:rsidRPr="00A82647">
              <w:t>H</w:t>
            </w:r>
            <w:r w:rsidR="000A5683" w:rsidRPr="00A82647">
              <w:t>ours</w:t>
            </w:r>
          </w:p>
        </w:tc>
      </w:tr>
      <w:tr w:rsidR="009E6657" w:rsidRPr="00A82647" w14:paraId="2C5A3266"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9D251" w14:textId="753056B6" w:rsidR="000A5683" w:rsidRPr="00A82647" w:rsidRDefault="000A5683">
            <w:pPr>
              <w:jc w:val="center"/>
              <w:pPrChange w:id="927" w:author="Fei Gu" w:date="2021-05-19T00:23:00Z">
                <w:pPr/>
              </w:pPrChange>
            </w:pPr>
            <w:r w:rsidRPr="00A82647">
              <w:t>UC</w:t>
            </w:r>
            <w:ins w:id="928" w:author="Fei Gu" w:date="2021-05-19T07:47:00Z">
              <w:r w:rsidR="000D157E">
                <w:t xml:space="preserve"> </w:t>
              </w:r>
            </w:ins>
            <w:r w:rsidRPr="00A82647">
              <w:t>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CB7724" w14:textId="16B820F5" w:rsidR="000A5683" w:rsidRPr="00A82647" w:rsidRDefault="000A5683">
            <w:pPr>
              <w:jc w:val="center"/>
              <w:pPrChange w:id="929" w:author="Fei Gu" w:date="2021-05-19T00:23:00Z">
                <w:pPr/>
              </w:pPrChange>
            </w:pPr>
            <w:ins w:id="930"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FE79ED" w14:textId="4B5397E4" w:rsidR="000A5683" w:rsidRPr="00A82647" w:rsidRDefault="00E5430F" w:rsidP="00E5430F">
            <w:pPr>
              <w:jc w:val="center"/>
            </w:pPr>
            <w:r>
              <w:t>Forgot Password</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CB731E" w14:textId="2FDDEB57" w:rsidR="000A5683" w:rsidRPr="00A82647" w:rsidRDefault="000A5683">
            <w:pPr>
              <w:jc w:val="center"/>
              <w:pPrChange w:id="93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C2A7D" w14:textId="17D1ACBE" w:rsidR="000A5683" w:rsidRPr="00A82647" w:rsidRDefault="00083B79">
            <w:pPr>
              <w:jc w:val="center"/>
              <w:pPrChange w:id="932" w:author="Fei Gu" w:date="2021-05-19T00:23:00Z">
                <w:pPr/>
              </w:pPrChange>
            </w:pPr>
            <w:r>
              <w:t>6</w:t>
            </w:r>
            <w:r w:rsidR="008B0152" w:rsidRPr="00A82647">
              <w:t>H</w:t>
            </w:r>
            <w:r w:rsidR="000A5683" w:rsidRPr="00A82647">
              <w:t>ours</w:t>
            </w:r>
          </w:p>
        </w:tc>
      </w:tr>
      <w:tr w:rsidR="009E6657" w:rsidRPr="00A82647" w14:paraId="4C71D44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ADD7B" w14:textId="5A7B70FD" w:rsidR="000A5683" w:rsidRPr="00A82647" w:rsidRDefault="000A5683">
            <w:pPr>
              <w:jc w:val="center"/>
              <w:pPrChange w:id="933" w:author="Fei Gu" w:date="2021-05-19T00:23:00Z">
                <w:pPr/>
              </w:pPrChange>
            </w:pPr>
            <w:r w:rsidRPr="00A82647">
              <w:t>UC</w:t>
            </w:r>
            <w:ins w:id="934" w:author="Fei Gu" w:date="2021-05-19T07:47:00Z">
              <w:r w:rsidR="000D157E">
                <w:t xml:space="preserve"> </w:t>
              </w:r>
            </w:ins>
            <w:r w:rsidRPr="00A82647">
              <w:t>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BD687" w14:textId="78F9F71A" w:rsidR="000A5683" w:rsidRPr="00A82647" w:rsidRDefault="000A5683">
            <w:pPr>
              <w:jc w:val="center"/>
              <w:pPrChange w:id="935" w:author="Fei Gu" w:date="2021-05-19T00:23:00Z">
                <w:pPr/>
              </w:pPrChange>
            </w:pPr>
            <w:ins w:id="936"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5017AD" w14:textId="69CFE195" w:rsidR="000A5683" w:rsidRPr="00A82647" w:rsidRDefault="00E5430F">
            <w:pPr>
              <w:jc w:val="center"/>
              <w:pPrChange w:id="937" w:author="Fei Gu" w:date="2021-05-19T00:23:00Z">
                <w:pPr>
                  <w:spacing w:line="257" w:lineRule="auto"/>
                </w:pPr>
              </w:pPrChange>
            </w:pPr>
            <w:r>
              <w:t>Create event box</w:t>
            </w:r>
            <w:commentRangeStart w:id="938"/>
            <w:del w:id="939" w:author="Gæstebruger" w:date="2021-05-19T08:13:00Z">
              <w:r w:rsidR="000A5683" w:rsidRPr="00C002FA">
                <w:rPr>
                  <w:rPrChange w:id="940" w:author="Fei Gu" w:date="2021-05-19T00:20:00Z">
                    <w:rPr>
                      <w:sz w:val="20"/>
                      <w:szCs w:val="20"/>
                    </w:rPr>
                  </w:rPrChange>
                </w:rPr>
                <w:delText>-timeline</w:delText>
              </w:r>
            </w:del>
            <w:commentRangeEnd w:id="938"/>
            <w:r w:rsidR="007919DF">
              <w:rPr>
                <w:rStyle w:val="CommentReference"/>
              </w:rPr>
              <w:commentReference w:id="938"/>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4CB4DD" w14:textId="59246CA3" w:rsidR="000A5683" w:rsidRPr="00A82647" w:rsidRDefault="000A5683">
            <w:pPr>
              <w:jc w:val="center"/>
              <w:pPrChange w:id="94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84B32A" w14:textId="6855F263" w:rsidR="000A5683" w:rsidRPr="00A82647" w:rsidRDefault="00083B79">
            <w:pPr>
              <w:jc w:val="center"/>
              <w:pPrChange w:id="942" w:author="Fei Gu" w:date="2021-05-19T00:23:00Z">
                <w:pPr/>
              </w:pPrChange>
            </w:pPr>
            <w:r>
              <w:t>12</w:t>
            </w:r>
            <w:r w:rsidR="008B0152" w:rsidRPr="00A82647">
              <w:t>H</w:t>
            </w:r>
            <w:r w:rsidR="000A5683" w:rsidRPr="00A82647">
              <w:t>ours</w:t>
            </w:r>
          </w:p>
        </w:tc>
      </w:tr>
      <w:tr w:rsidR="009E6657" w:rsidRPr="00A82647" w14:paraId="7A4C523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4F6809" w14:textId="4CAA70E7" w:rsidR="000A5683" w:rsidRPr="00A82647" w:rsidRDefault="000A5683">
            <w:pPr>
              <w:jc w:val="center"/>
              <w:pPrChange w:id="943" w:author="Fei Gu" w:date="2021-05-19T00:23:00Z">
                <w:pPr/>
              </w:pPrChange>
            </w:pPr>
            <w:r w:rsidRPr="00A82647">
              <w:t>UC</w:t>
            </w:r>
            <w:ins w:id="944" w:author="Fei Gu" w:date="2021-05-19T07:48:00Z">
              <w:r w:rsidR="000D157E">
                <w:t xml:space="preserve"> </w:t>
              </w:r>
            </w:ins>
            <w:r w:rsidRPr="00A82647">
              <w:t>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420E6D" w14:textId="40D6C9A5" w:rsidR="000A5683" w:rsidRPr="00A82647" w:rsidRDefault="000A5683">
            <w:pPr>
              <w:jc w:val="center"/>
              <w:pPrChange w:id="945" w:author="Fei Gu" w:date="2021-05-19T00:23:00Z">
                <w:pPr/>
              </w:pPrChange>
            </w:pPr>
            <w:ins w:id="946"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B11B97" w14:textId="63D3567D" w:rsidR="000A5683" w:rsidRPr="00A82647" w:rsidRDefault="000A5683">
            <w:pPr>
              <w:pPrChange w:id="947" w:author="Fei Gu" w:date="2021-05-19T00:23:00Z">
                <w:pPr>
                  <w:spacing w:line="257" w:lineRule="auto"/>
                </w:pPr>
              </w:pPrChange>
            </w:pPr>
            <w:commentRangeStart w:id="948"/>
            <w:commentRangeStart w:id="949"/>
            <w:del w:id="950" w:author="Fei Gu" w:date="2021-05-19T00:19:00Z">
              <w:r w:rsidRPr="00C002FA" w:rsidDel="003A4BBF">
                <w:rPr>
                  <w:rPrChange w:id="951" w:author="Fei Gu" w:date="2021-05-19T00:20:00Z">
                    <w:rPr>
                      <w:sz w:val="20"/>
                      <w:szCs w:val="20"/>
                    </w:rPr>
                  </w:rPrChange>
                </w:rPr>
                <w:delText>Catego</w:delText>
              </w:r>
            </w:del>
            <w:r w:rsidRPr="00C002FA">
              <w:rPr>
                <w:rPrChange w:id="952" w:author="Fei Gu" w:date="2021-05-19T00:20:00Z">
                  <w:rPr>
                    <w:sz w:val="20"/>
                    <w:szCs w:val="20"/>
                  </w:rPr>
                </w:rPrChange>
              </w:rPr>
              <w:t xml:space="preserve"> </w:t>
            </w:r>
            <w:commentRangeEnd w:id="948"/>
            <w:r w:rsidR="008B0152">
              <w:t xml:space="preserve">   </w:t>
            </w:r>
            <w:r w:rsidR="00E5430F">
              <w:t xml:space="preserve">Create </w:t>
            </w:r>
            <w:r w:rsidR="008E45C5">
              <w:rPr>
                <w:rStyle w:val="CommentReference"/>
              </w:rPr>
              <w:commentReference w:id="948"/>
            </w:r>
            <w:commentRangeEnd w:id="949"/>
            <w:r>
              <w:rPr>
                <w:rStyle w:val="CommentReference"/>
              </w:rPr>
              <w:commentReference w:id="949"/>
            </w:r>
            <w:r w:rsidR="00E5430F">
              <w:t>store event option /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5F9BE" w14:textId="2E827949" w:rsidR="000A5683" w:rsidRPr="00A82647" w:rsidRDefault="000A5683">
            <w:pPr>
              <w:jc w:val="center"/>
              <w:pPrChange w:id="953"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3D5E8A" w14:textId="4440AC03" w:rsidR="000A5683" w:rsidRPr="00A82647" w:rsidRDefault="00083B79">
            <w:pPr>
              <w:jc w:val="center"/>
              <w:pPrChange w:id="954" w:author="Fei Gu" w:date="2021-05-19T00:23:00Z">
                <w:pPr/>
              </w:pPrChange>
            </w:pPr>
            <w:r>
              <w:t>6</w:t>
            </w:r>
            <w:r w:rsidR="000A5683" w:rsidRPr="00A82647">
              <w:t>hours</w:t>
            </w:r>
          </w:p>
        </w:tc>
      </w:tr>
      <w:tr w:rsidR="009E6657" w:rsidRPr="00A82647" w14:paraId="43F87FEC"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5F7B7" w14:textId="751635F9" w:rsidR="000A5683" w:rsidRPr="00A82647" w:rsidRDefault="000A5683">
            <w:pPr>
              <w:jc w:val="center"/>
              <w:pPrChange w:id="955" w:author="Fei Gu" w:date="2021-05-19T00:23:00Z">
                <w:pPr/>
              </w:pPrChange>
            </w:pPr>
            <w:r w:rsidRPr="00A82647">
              <w:t>UC 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0BD757" w14:textId="7BA3B9BC" w:rsidR="000A5683" w:rsidRPr="00A82647" w:rsidRDefault="000A5683">
            <w:pPr>
              <w:jc w:val="center"/>
              <w:pPrChange w:id="956" w:author="Fei Gu" w:date="2021-05-19T00:23:00Z">
                <w:pPr/>
              </w:pPrChange>
            </w:pPr>
            <w:ins w:id="957"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2DA31D" w14:textId="098C8A71" w:rsidR="000A5683" w:rsidRPr="00A82647" w:rsidRDefault="00775D93">
            <w:pPr>
              <w:jc w:val="center"/>
              <w:pPrChange w:id="958" w:author="Fei Gu" w:date="2021-05-19T00:23:00Z">
                <w:pPr>
                  <w:spacing w:line="257" w:lineRule="auto"/>
                </w:pPr>
              </w:pPrChange>
            </w:pPr>
            <w:ins w:id="959" w:author="Fei Gu" w:date="2021-05-19T00:35:00Z">
              <w:r>
                <w:t>M</w:t>
              </w:r>
              <w:r>
                <w:rPr>
                  <w:rFonts w:hint="eastAsia"/>
                </w:rPr>
                <w:t>ake connection between events</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CA0145" w14:textId="79BA551F" w:rsidR="000A5683" w:rsidRPr="00A82647" w:rsidRDefault="000A5683">
            <w:pPr>
              <w:jc w:val="center"/>
              <w:pPrChange w:id="96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377927" w14:textId="0013C616" w:rsidR="000A5683" w:rsidRPr="00A82647" w:rsidRDefault="00083B79">
            <w:pPr>
              <w:jc w:val="center"/>
              <w:pPrChange w:id="961" w:author="Fei Gu" w:date="2021-05-19T00:23:00Z">
                <w:pPr/>
              </w:pPrChange>
            </w:pPr>
            <w:r>
              <w:t>6</w:t>
            </w:r>
            <w:r w:rsidR="00775D93" w:rsidRPr="00A82647">
              <w:t>H</w:t>
            </w:r>
            <w:r w:rsidR="000A5683" w:rsidRPr="00A82647">
              <w:t>ours</w:t>
            </w:r>
          </w:p>
        </w:tc>
      </w:tr>
      <w:tr w:rsidR="009E6657" w:rsidRPr="00A82647" w14:paraId="3C07FD0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745792" w14:textId="6E7DCB6E" w:rsidR="000A5683" w:rsidRPr="00A82647" w:rsidRDefault="000A5683">
            <w:pPr>
              <w:jc w:val="center"/>
              <w:pPrChange w:id="962" w:author="Fei Gu" w:date="2021-05-19T00:23:00Z">
                <w:pPr/>
              </w:pPrChange>
            </w:pPr>
            <w:r w:rsidRPr="00A82647">
              <w:t>UC 8</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1C202B" w14:textId="53194BB2" w:rsidR="000A5683" w:rsidRPr="00A82647" w:rsidRDefault="000A5683">
            <w:pPr>
              <w:jc w:val="center"/>
              <w:pPrChange w:id="963" w:author="Fei Gu" w:date="2021-05-19T00:23:00Z">
                <w:pPr/>
              </w:pPrChange>
            </w:pPr>
            <w:ins w:id="96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3C643" w14:textId="648CA257" w:rsidR="000A5683" w:rsidRPr="00E54D92" w:rsidRDefault="00775D93">
            <w:pPr>
              <w:jc w:val="center"/>
              <w:pPrChange w:id="965" w:author="Fei Gu" w:date="2021-05-19T00:23:00Z">
                <w:pPr>
                  <w:spacing w:line="257" w:lineRule="auto"/>
                </w:pPr>
              </w:pPrChange>
            </w:pPr>
            <w:ins w:id="966" w:author="Fei Gu" w:date="2021-05-19T00:36:00Z">
              <w:r w:rsidRPr="00715F62">
                <w:rPr>
                  <w:rPrChange w:id="967" w:author="Fei Gu" w:date="2021-05-19T00:37:00Z">
                    <w:rPr>
                      <w:lang w:val="da-DK"/>
                    </w:rPr>
                  </w:rPrChange>
                </w:rPr>
                <w:t xml:space="preserve">Set the </w:t>
              </w:r>
            </w:ins>
            <w:ins w:id="968" w:author="Fei Gu" w:date="2021-05-19T00:37:00Z">
              <w:r w:rsidRPr="00A82647">
                <w:t>priority</w:t>
              </w:r>
            </w:ins>
            <w:ins w:id="969" w:author="Fei Gu" w:date="2021-05-19T00:36:00Z">
              <w:r w:rsidRPr="00715F62">
                <w:rPr>
                  <w:rPrChange w:id="970" w:author="Fei Gu" w:date="2021-05-19T00:37:00Z">
                    <w:rPr>
                      <w:lang w:val="da-DK"/>
                    </w:rPr>
                  </w:rPrChange>
                </w:rPr>
                <w:t xml:space="preserve"> </w:t>
              </w:r>
            </w:ins>
            <w:ins w:id="971" w:author="Fei Gu" w:date="2021-05-19T00:37:00Z">
              <w:r w:rsidRPr="00715F62">
                <w:rPr>
                  <w:rPrChange w:id="972" w:author="Fei Gu" w:date="2021-05-19T00:37:00Z">
                    <w:rPr>
                      <w:lang w:val="da-DK"/>
                    </w:rPr>
                  </w:rPrChange>
                </w:rPr>
                <w:t xml:space="preserve">about </w:t>
              </w:r>
              <w:r>
                <w:rPr>
                  <w:rFonts w:hint="eastAsia"/>
                </w:rPr>
                <w:t>events</w:t>
              </w:r>
            </w:ins>
            <w:ins w:id="973" w:author="Fei Gu" w:date="2021-05-19T01:00:00Z">
              <w:r>
                <w:t xml:space="preserve"> (</w:t>
              </w:r>
              <w:r>
                <w:rPr>
                  <w:rFonts w:hint="eastAsia"/>
                </w:rPr>
                <w:t>or level</w:t>
              </w:r>
            </w:ins>
            <w:ins w:id="974" w:author="Fei Gu" w:date="2021-05-19T01:01:00Z">
              <w:r>
                <w:t xml:space="preserve"> </w:t>
              </w:r>
              <w:r>
                <w:rPr>
                  <w:rFonts w:hint="eastAsia"/>
                </w:rPr>
                <w:t>as well</w:t>
              </w:r>
            </w:ins>
            <w:ins w:id="975" w:author="Fei Gu" w:date="2021-05-19T01:00:00Z">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0C6ED2" w14:textId="585D0D43" w:rsidR="000A5683" w:rsidRPr="00A82647" w:rsidRDefault="000A5683">
            <w:pPr>
              <w:jc w:val="center"/>
              <w:pPrChange w:id="97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BCB74" w14:textId="11A2E90D" w:rsidR="000A5683" w:rsidRPr="00A82647" w:rsidRDefault="00083B79">
            <w:pPr>
              <w:jc w:val="center"/>
              <w:pPrChange w:id="977" w:author="Fei Gu" w:date="2021-05-19T00:23:00Z">
                <w:pPr/>
              </w:pPrChange>
            </w:pPr>
            <w:r>
              <w:t>6</w:t>
            </w:r>
            <w:r w:rsidR="00775D93" w:rsidRPr="00A82647">
              <w:t>H</w:t>
            </w:r>
            <w:r w:rsidR="000A5683" w:rsidRPr="00A82647">
              <w:t>ours</w:t>
            </w:r>
          </w:p>
        </w:tc>
      </w:tr>
      <w:tr w:rsidR="009E6657" w:rsidRPr="00A82647" w14:paraId="647BE837"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155BF" w14:textId="41BA2356" w:rsidR="000A5683" w:rsidRPr="00A82647" w:rsidRDefault="000A5683">
            <w:pPr>
              <w:jc w:val="center"/>
              <w:pPrChange w:id="978" w:author="Fei Gu" w:date="2021-05-19T00:23:00Z">
                <w:pPr/>
              </w:pPrChange>
            </w:pPr>
            <w:r w:rsidRPr="00A82647">
              <w:t>UC</w:t>
            </w:r>
            <w:ins w:id="979" w:author="Fei Gu" w:date="2021-05-19T07:48:00Z">
              <w:r w:rsidR="000D157E">
                <w:t xml:space="preserve"> </w:t>
              </w:r>
            </w:ins>
            <w:r w:rsidRPr="00A82647">
              <w:t>9</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F901C" w14:textId="0C79C2CF" w:rsidR="000A5683" w:rsidRPr="00A82647" w:rsidRDefault="000A5683">
            <w:pPr>
              <w:jc w:val="center"/>
              <w:pPrChange w:id="980" w:author="Fei Gu" w:date="2021-05-19T00:23:00Z">
                <w:pPr/>
              </w:pPrChange>
            </w:pPr>
            <w:ins w:id="98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386F4" w14:textId="6D6DBA4F" w:rsidR="000A5683" w:rsidRPr="00A82647" w:rsidRDefault="00775D93">
            <w:pPr>
              <w:jc w:val="center"/>
              <w:pPrChange w:id="982" w:author="Fei Gu" w:date="2021-05-19T00:23:00Z">
                <w:pPr>
                  <w:spacing w:line="257" w:lineRule="auto"/>
                </w:pPr>
              </w:pPrChange>
            </w:pPr>
            <w:ins w:id="983" w:author="Fei Gu" w:date="2021-05-19T00:51:00Z">
              <w:r>
                <w:t>S</w:t>
              </w:r>
              <w:r>
                <w:rPr>
                  <w:rFonts w:hint="eastAsia"/>
                </w:rPr>
                <w:t xml:space="preserve">et a comment </w:t>
              </w:r>
            </w:ins>
            <w:ins w:id="984" w:author="Fei Gu" w:date="2021-05-19T00:52:00Z">
              <w:r>
                <w:rPr>
                  <w:rFonts w:hint="eastAsia"/>
                </w:rPr>
                <w:t xml:space="preserve">about </w:t>
              </w:r>
              <w:commentRangeStart w:id="985"/>
              <w:r>
                <w:rPr>
                  <w:rFonts w:hint="eastAsia"/>
                </w:rPr>
                <w:t xml:space="preserve">event card </w:t>
              </w:r>
              <w:commentRangeEnd w:id="985"/>
              <w:r>
                <w:rPr>
                  <w:rStyle w:val="CommentReference"/>
                </w:rPr>
                <w:commentReference w:id="985"/>
              </w:r>
            </w:ins>
            <w:bookmarkStart w:id="986" w:name="OLE_LINK3"/>
            <w:bookmarkStart w:id="987" w:name="OLE_LINK4"/>
            <w:commentRangeStart w:id="988"/>
            <w:commentRangeStart w:id="989"/>
            <w:commentRangeEnd w:id="988"/>
            <w:r w:rsidR="000A5683" w:rsidDel="008D6313">
              <w:rPr>
                <w:rStyle w:val="CommentReference"/>
              </w:rPr>
              <w:commentReference w:id="988"/>
            </w:r>
            <w:commentRangeEnd w:id="989"/>
            <w:r w:rsidR="000A5683" w:rsidDel="008D6313">
              <w:rPr>
                <w:rStyle w:val="CommentReference"/>
              </w:rPr>
              <w:commentReference w:id="989"/>
            </w:r>
            <w:bookmarkEnd w:id="986"/>
            <w:bookmarkEnd w:id="987"/>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28571" w14:textId="47E8E06A" w:rsidR="000A5683" w:rsidRPr="00A82647" w:rsidRDefault="000A5683">
            <w:pPr>
              <w:jc w:val="center"/>
              <w:pPrChange w:id="99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45D93E" w14:textId="31D34DE6" w:rsidR="000A5683" w:rsidRPr="00A82647" w:rsidRDefault="00083B79">
            <w:pPr>
              <w:jc w:val="center"/>
              <w:pPrChange w:id="991" w:author="Fei Gu" w:date="2021-05-19T00:23:00Z">
                <w:pPr/>
              </w:pPrChange>
            </w:pPr>
            <w:r>
              <w:t>8</w:t>
            </w:r>
            <w:r w:rsidR="00775D93" w:rsidRPr="00A82647">
              <w:t>H</w:t>
            </w:r>
            <w:r w:rsidR="000A5683" w:rsidRPr="00A82647">
              <w:t>ours</w:t>
            </w:r>
          </w:p>
        </w:tc>
      </w:tr>
      <w:tr w:rsidR="00775D93" w:rsidRPr="00A82647" w14:paraId="27ED9BF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D9A1E" w14:textId="1F597F6E" w:rsidR="00775D93" w:rsidRPr="00A82647" w:rsidRDefault="00775D93">
            <w:pPr>
              <w:jc w:val="center"/>
              <w:pPrChange w:id="992" w:author="Fei Gu" w:date="2021-05-19T00:23:00Z">
                <w:pPr/>
              </w:pPrChange>
            </w:pPr>
            <w:r w:rsidRPr="00A82647">
              <w:t>UC 10</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98C90E" w14:textId="36333C31" w:rsidR="00775D93" w:rsidRPr="00A82647" w:rsidRDefault="00775D93">
            <w:pPr>
              <w:jc w:val="center"/>
              <w:pPrChange w:id="993" w:author="Fei Gu" w:date="2021-05-19T00:23:00Z">
                <w:pPr/>
              </w:pPrChange>
            </w:pPr>
            <w:ins w:id="99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B227C7" w14:textId="7454F37A" w:rsidR="00775D93" w:rsidRPr="00A82647" w:rsidRDefault="008B0152">
            <w:pPr>
              <w:pPrChange w:id="995" w:author="Fei Gu" w:date="2021-05-19T00:23:00Z">
                <w:pPr>
                  <w:spacing w:line="257" w:lineRule="auto"/>
                </w:pPr>
              </w:pPrChange>
            </w:pPr>
            <w:r>
              <w:t xml:space="preserve">     </w:t>
            </w:r>
            <w:ins w:id="996" w:author="Fei Gu" w:date="2021-05-19T07:57:00Z">
              <w:r w:rsidR="00775D93">
                <w:t xml:space="preserve">Sort the chosen </w:t>
              </w:r>
            </w:ins>
            <w:ins w:id="997" w:author="Fei Gu" w:date="2021-05-19T07:58:00Z">
              <w:r w:rsidR="00775D93">
                <w:t>event/all event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463C6" w14:textId="114EB38B" w:rsidR="00775D93" w:rsidRPr="00A82647" w:rsidRDefault="00775D93">
            <w:pPr>
              <w:jc w:val="center"/>
              <w:pPrChange w:id="99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9C78E" w14:textId="3971FD81" w:rsidR="00775D93" w:rsidRPr="00A82647" w:rsidRDefault="00083B79">
            <w:pPr>
              <w:jc w:val="center"/>
              <w:pPrChange w:id="999" w:author="Fei Gu" w:date="2021-05-19T00:23:00Z">
                <w:pPr/>
              </w:pPrChange>
            </w:pPr>
            <w:r>
              <w:t>8</w:t>
            </w:r>
            <w:r w:rsidR="00775D93" w:rsidRPr="00A82647">
              <w:t>Hours</w:t>
            </w:r>
          </w:p>
        </w:tc>
      </w:tr>
      <w:tr w:rsidR="00775D93" w:rsidRPr="00A82647" w14:paraId="4793F408"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B3D2C5" w14:textId="084A9224" w:rsidR="00775D93" w:rsidRPr="00A82647" w:rsidRDefault="00775D93">
            <w:pPr>
              <w:jc w:val="center"/>
              <w:pPrChange w:id="1000" w:author="Fei Gu" w:date="2021-05-19T00:23:00Z">
                <w:pPr/>
              </w:pPrChange>
            </w:pPr>
            <w:r w:rsidRPr="00A82647">
              <w:t>UC 11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CC5B09" w14:textId="6698F818" w:rsidR="00775D93" w:rsidRPr="00A82647" w:rsidRDefault="00775D93">
            <w:pPr>
              <w:jc w:val="center"/>
              <w:pPrChange w:id="1001" w:author="Fei Gu" w:date="2021-05-19T00:23:00Z">
                <w:pPr/>
              </w:pPrChange>
            </w:pPr>
            <w:ins w:id="1002"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5E908B" w14:textId="555CAAAF" w:rsidR="00775D93" w:rsidRPr="00A82647" w:rsidRDefault="00775D93">
            <w:pPr>
              <w:jc w:val="center"/>
              <w:pPrChange w:id="1003" w:author="Fei Gu" w:date="2021-05-19T00:23:00Z">
                <w:pPr>
                  <w:spacing w:line="257" w:lineRule="auto"/>
                </w:pPr>
              </w:pPrChange>
            </w:pPr>
            <w:r w:rsidRPr="00C002FA">
              <w:rPr>
                <w:rPrChange w:id="1004" w:author="Fei Gu" w:date="2021-05-19T00:20:00Z">
                  <w:rPr>
                    <w:sz w:val="20"/>
                    <w:szCs w:val="20"/>
                  </w:rPr>
                </w:rPrChange>
              </w:rPr>
              <w:t>Make Store</w:t>
            </w:r>
            <w:r>
              <w:t xml:space="preserve"> event option/</w:t>
            </w:r>
            <w:r w:rsidRPr="00C002FA">
              <w:rPr>
                <w:rPrChange w:id="1005" w:author="Fei Gu" w:date="2021-05-19T00:20:00Z">
                  <w:rPr>
                    <w:sz w:val="20"/>
                    <w:szCs w:val="20"/>
                  </w:rPr>
                </w:rPrChange>
              </w:rPr>
              <w:t xml:space="preserve">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D1E327" w14:textId="3AFFDD28" w:rsidR="00775D93" w:rsidRPr="00A82647" w:rsidRDefault="00775D93">
            <w:pPr>
              <w:jc w:val="center"/>
              <w:pPrChange w:id="100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31B1F" w14:textId="65170019" w:rsidR="00775D93" w:rsidRPr="00A82647" w:rsidRDefault="00083B79">
            <w:pPr>
              <w:jc w:val="center"/>
              <w:pPrChange w:id="1007" w:author="Fei Gu" w:date="2021-05-19T00:23:00Z">
                <w:pPr/>
              </w:pPrChange>
            </w:pPr>
            <w:r>
              <w:t>8</w:t>
            </w:r>
            <w:r w:rsidR="00775D93" w:rsidRPr="00A82647">
              <w:t>Hours</w:t>
            </w:r>
          </w:p>
        </w:tc>
      </w:tr>
      <w:tr w:rsidR="00775D93" w:rsidRPr="00A82647" w14:paraId="033213C7"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854D7C" w14:textId="44CC277E" w:rsidR="00775D93" w:rsidRPr="00A82647" w:rsidRDefault="00775D93">
            <w:pPr>
              <w:jc w:val="center"/>
              <w:pPrChange w:id="1008" w:author="Fei Gu" w:date="2021-05-19T00:23:00Z">
                <w:pPr/>
              </w:pPrChange>
            </w:pPr>
            <w:r w:rsidRPr="00A82647">
              <w:t>UC 12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EFE40C" w14:textId="157297D3" w:rsidR="00775D93" w:rsidRPr="00A82647" w:rsidRDefault="00775D93">
            <w:pPr>
              <w:jc w:val="center"/>
              <w:pPrChange w:id="1009" w:author="Fei Gu" w:date="2021-05-19T00:23:00Z">
                <w:pPr/>
              </w:pPrChange>
            </w:pPr>
            <w:ins w:id="1010"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BBAE0" w14:textId="381FBE5E" w:rsidR="00775D93" w:rsidRPr="00A82647" w:rsidRDefault="00775D93">
            <w:pPr>
              <w:jc w:val="center"/>
              <w:pPrChange w:id="1011" w:author="Fei Gu" w:date="2021-05-19T00:23:00Z">
                <w:pPr>
                  <w:spacing w:line="257" w:lineRule="auto"/>
                </w:pPr>
              </w:pPrChange>
            </w:pPr>
            <w:commentRangeStart w:id="1012"/>
            <w:commentRangeEnd w:id="1012"/>
            <w:r>
              <w:rPr>
                <w:rStyle w:val="CommentReference"/>
              </w:rPr>
              <w:commentReference w:id="1012"/>
            </w:r>
            <w:r w:rsidR="008B0152">
              <w:t xml:space="preserve"> Create Search event card </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EA27F0" w14:textId="06A5748E" w:rsidR="00775D93" w:rsidRPr="00A82647" w:rsidRDefault="00775D93">
            <w:pPr>
              <w:jc w:val="center"/>
              <w:pPrChange w:id="1013"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D62DB4" w14:textId="441DC1A5" w:rsidR="00775D93" w:rsidRPr="00A82647" w:rsidRDefault="00083B79">
            <w:pPr>
              <w:jc w:val="center"/>
              <w:pPrChange w:id="1014" w:author="Fei Gu" w:date="2021-05-19T00:23:00Z">
                <w:pPr/>
              </w:pPrChange>
            </w:pPr>
            <w:r>
              <w:t>12</w:t>
            </w:r>
            <w:r w:rsidR="00775D93" w:rsidRPr="00A82647">
              <w:t>Hours</w:t>
            </w:r>
          </w:p>
        </w:tc>
      </w:tr>
      <w:tr w:rsidR="00775D93" w:rsidRPr="00A82647" w14:paraId="6EE1CA5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1A9C78" w14:textId="6B0B0B18" w:rsidR="00775D93" w:rsidRPr="00A82647" w:rsidRDefault="00775D93">
            <w:pPr>
              <w:jc w:val="center"/>
              <w:pPrChange w:id="1015" w:author="Fei Gu" w:date="2021-05-19T00:23:00Z">
                <w:pPr/>
              </w:pPrChange>
            </w:pPr>
            <w:r w:rsidRPr="00A82647">
              <w:t>UC 13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5B58F" w14:textId="68372ABA" w:rsidR="00775D93" w:rsidRPr="00A82647" w:rsidRDefault="00775D93">
            <w:pPr>
              <w:jc w:val="center"/>
              <w:pPrChange w:id="1016" w:author="Fei Gu" w:date="2021-05-19T00:23:00Z">
                <w:pPr/>
              </w:pPrChange>
            </w:pPr>
            <w:ins w:id="1017"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9F654" w14:textId="12901CB5" w:rsidR="00775D93" w:rsidRPr="00A82647" w:rsidRDefault="008B0152">
            <w:pPr>
              <w:jc w:val="center"/>
              <w:pPrChange w:id="1018" w:author="Fei Gu" w:date="2021-05-19T00:23:00Z">
                <w:pPr>
                  <w:spacing w:line="257" w:lineRule="auto"/>
                </w:pPr>
              </w:pPrChange>
            </w:pPr>
            <w:ins w:id="1019" w:author="Fei Gu" w:date="2021-05-19T07:48:00Z">
              <w:r>
                <w:t>I</w:t>
              </w:r>
              <w:r>
                <w:rPr>
                  <w:rFonts w:hint="eastAsia"/>
                </w:rPr>
                <w:t xml:space="preserve">nsert some event </w:t>
              </w:r>
              <w:r>
                <w:t>(</w:t>
              </w:r>
              <w:r>
                <w:rPr>
                  <w:rFonts w:hint="eastAsia"/>
                </w:rPr>
                <w:t xml:space="preserve">from </w:t>
              </w:r>
              <w:r>
                <w:t>.</w:t>
              </w:r>
              <w:r>
                <w:rPr>
                  <w:rFonts w:hint="eastAsia"/>
                </w:rPr>
                <w:t xml:space="preserve">TXT or </w:t>
              </w:r>
              <w:r>
                <w:t>.</w:t>
              </w:r>
              <w:r>
                <w:rPr>
                  <w:rFonts w:hint="eastAsia"/>
                </w:rPr>
                <w:t>md file</w:t>
              </w:r>
              <w:r>
                <w:t xml:space="preserve">) </w:t>
              </w:r>
              <w:r>
                <w:rPr>
                  <w:rFonts w:hint="eastAsia"/>
                </w:rPr>
                <w:t>into a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DE9AA" w14:textId="79D10583" w:rsidR="00775D93" w:rsidRPr="00A82647" w:rsidRDefault="00775D93">
            <w:pPr>
              <w:jc w:val="center"/>
              <w:pPrChange w:id="102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343F83" w14:textId="7B4F136A" w:rsidR="00775D93" w:rsidRPr="00A82647" w:rsidRDefault="00083B79">
            <w:pPr>
              <w:jc w:val="center"/>
              <w:pPrChange w:id="1021" w:author="Fei Gu" w:date="2021-05-19T00:23:00Z">
                <w:pPr/>
              </w:pPrChange>
            </w:pPr>
            <w:r>
              <w:t>10</w:t>
            </w:r>
            <w:r w:rsidR="00775D93" w:rsidRPr="00A82647">
              <w:t>Hours</w:t>
            </w:r>
          </w:p>
        </w:tc>
      </w:tr>
      <w:tr w:rsidR="00775D93" w:rsidRPr="00A82647" w14:paraId="632C4432" w14:textId="77777777" w:rsidTr="272F30FC">
        <w:trPr>
          <w:ins w:id="1022" w:author="Fei Gu" w:date="2021-05-19T00:50: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6728DE" w14:textId="1486558D" w:rsidR="00775D93" w:rsidRPr="00A82647" w:rsidRDefault="009C5D71" w:rsidP="00775D93">
            <w:pPr>
              <w:jc w:val="center"/>
              <w:rPr>
                <w:ins w:id="1023" w:author="Fei Gu" w:date="2021-05-19T00:50:00Z"/>
              </w:rPr>
            </w:pPr>
            <w:r w:rsidRPr="00A82647">
              <w:t>UC 14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979C39" w14:textId="7B1C3433" w:rsidR="00775D93" w:rsidRDefault="00083B79" w:rsidP="00775D93">
            <w:pPr>
              <w:jc w:val="center"/>
              <w:rPr>
                <w:ins w:id="1024" w:author="Fei Gu" w:date="2021-05-19T00:50:00Z"/>
              </w:rPr>
            </w:pPr>
            <w:r>
              <w:t>User</w:t>
            </w: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510CCE" w14:textId="6F840CA4" w:rsidR="00775D93" w:rsidRPr="00E05955" w:rsidRDefault="00775D93" w:rsidP="00775D93">
            <w:pPr>
              <w:jc w:val="center"/>
              <w:rPr>
                <w:ins w:id="1025" w:author="Fei Gu" w:date="2021-05-19T00:50:00Z"/>
              </w:rPr>
            </w:pPr>
            <w:r>
              <w:t>Create a new note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4E300" w14:textId="20D281BE" w:rsidR="00775D93" w:rsidRPr="00A82647" w:rsidRDefault="00083B79" w:rsidP="00775D93">
            <w:pPr>
              <w:jc w:val="center"/>
              <w:rPr>
                <w:ins w:id="1026" w:author="Fei Gu" w:date="2021-05-19T00:50: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53843" w14:textId="44D0AFA1" w:rsidR="00775D93" w:rsidRPr="00A82647" w:rsidRDefault="00083B79" w:rsidP="00775D93">
            <w:pPr>
              <w:jc w:val="center"/>
              <w:rPr>
                <w:ins w:id="1027" w:author="Fei Gu" w:date="2021-05-19T00:50:00Z"/>
              </w:rPr>
            </w:pPr>
            <w:r>
              <w:t>12 Hours</w:t>
            </w:r>
          </w:p>
        </w:tc>
      </w:tr>
      <w:tr w:rsidR="00775D93" w:rsidRPr="00A82647" w14:paraId="18FBEDE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DBD1D" w14:textId="3259D7BC" w:rsidR="00775D93" w:rsidRPr="00A82647" w:rsidRDefault="00775D93">
            <w:pPr>
              <w:jc w:val="center"/>
              <w:pPrChange w:id="1028" w:author="Fei Gu" w:date="2021-05-19T00:23:00Z">
                <w:pPr/>
              </w:pPrChange>
            </w:pPr>
            <w:r w:rsidRPr="00A82647">
              <w:t>UC 1</w:t>
            </w:r>
            <w:r w:rsidR="009C5D71">
              <w:t>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DCF642" w14:textId="2D6295FE" w:rsidR="00775D93" w:rsidRPr="00A82647" w:rsidRDefault="00775D93">
            <w:pPr>
              <w:jc w:val="center"/>
              <w:pPrChange w:id="1029" w:author="Fei Gu" w:date="2021-05-19T00:23:00Z">
                <w:pPr/>
              </w:pPrChange>
            </w:pPr>
            <w:ins w:id="1030" w:author="Fei Gu" w:date="2021-05-19T00:34: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0E05AE" w14:textId="2C4F73B6" w:rsidR="00775D93" w:rsidRPr="00A82647" w:rsidRDefault="00775D93">
            <w:r>
              <w:t xml:space="preserve">           Store/ save note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D4B99E" w14:textId="1D7D03D4" w:rsidR="00775D93" w:rsidRPr="00A82647" w:rsidRDefault="00775D93">
            <w:pPr>
              <w:jc w:val="center"/>
              <w:pPrChange w:id="103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354BDE" w14:textId="1B0E274E" w:rsidR="00775D93" w:rsidRPr="00A82647" w:rsidRDefault="00083B79">
            <w:pPr>
              <w:jc w:val="center"/>
              <w:pPrChange w:id="1032" w:author="Fei Gu" w:date="2021-05-19T00:23:00Z">
                <w:pPr/>
              </w:pPrChange>
            </w:pPr>
            <w:r>
              <w:t xml:space="preserve"> 6 </w:t>
            </w:r>
            <w:r w:rsidR="00775D93" w:rsidRPr="00A82647">
              <w:t>Hours</w:t>
            </w:r>
          </w:p>
        </w:tc>
      </w:tr>
      <w:tr w:rsidR="00775D93" w:rsidRPr="00A82647" w14:paraId="6E454130"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BC674" w14:textId="519B817F" w:rsidR="00775D93" w:rsidRPr="00A82647" w:rsidRDefault="00775D93">
            <w:pPr>
              <w:jc w:val="center"/>
              <w:pPrChange w:id="1033" w:author="Fei Gu" w:date="2021-05-19T00:23:00Z">
                <w:pPr/>
              </w:pPrChange>
            </w:pPr>
            <w:r w:rsidRPr="00A82647">
              <w:t>UC 1</w:t>
            </w:r>
            <w:r w:rsidR="009C5D71">
              <w:t>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3BF38B" w14:textId="398E1379" w:rsidR="00775D93" w:rsidRPr="00A82647" w:rsidRDefault="00775D93">
            <w:pPr>
              <w:jc w:val="center"/>
              <w:pPrChange w:id="1034" w:author="Fei Gu" w:date="2021-05-19T00:23:00Z">
                <w:pPr/>
              </w:pPrChange>
            </w:pPr>
            <w:ins w:id="1035" w:author="Fei Gu" w:date="2021-05-19T00:35: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D07956" w14:textId="5A6A0258" w:rsidR="00775D93" w:rsidRPr="00715F62" w:rsidRDefault="00775D93">
            <w:r>
              <w:t xml:space="preserve">       </w:t>
            </w:r>
            <w:r w:rsidRPr="00C002FA">
              <w:rPr>
                <w:rPrChange w:id="1036" w:author="Fei Gu" w:date="2021-05-19T00:20:00Z">
                  <w:rPr>
                    <w:sz w:val="20"/>
                    <w:szCs w:val="20"/>
                  </w:rPr>
                </w:rPrChange>
              </w:rPr>
              <w:t xml:space="preserve">Create Delete </w:t>
            </w:r>
            <w:commentRangeStart w:id="1037"/>
            <w:r w:rsidRPr="00A82647">
              <w:rPr>
                <w:u w:val="single"/>
                <w:rPrChange w:id="1038" w:author="Fei Gu" w:date="2021-05-19T00:44:00Z">
                  <w:rPr>
                    <w:sz w:val="20"/>
                    <w:szCs w:val="20"/>
                  </w:rPr>
                </w:rPrChange>
              </w:rPr>
              <w:t>note</w:t>
            </w:r>
            <w:r w:rsidRPr="00C002FA">
              <w:rPr>
                <w:rPrChange w:id="1039" w:author="Fei Gu" w:date="2021-05-19T00:20:00Z">
                  <w:rPr>
                    <w:sz w:val="20"/>
                    <w:szCs w:val="20"/>
                  </w:rPr>
                </w:rPrChange>
              </w:rPr>
              <w:t xml:space="preserve"> </w:t>
            </w:r>
            <w:commentRangeEnd w:id="1037"/>
            <w:r>
              <w:rPr>
                <w:rStyle w:val="CommentReference"/>
              </w:rPr>
              <w:commentReference w:id="1037"/>
            </w:r>
            <w:r w:rsidRPr="00C002FA">
              <w:rPr>
                <w:rPrChange w:id="1040" w:author="Fei Gu" w:date="2021-05-19T00:20:00Z">
                  <w:rPr>
                    <w:sz w:val="20"/>
                    <w:szCs w:val="20"/>
                  </w:rPr>
                </w:rPrChange>
              </w:rPr>
              <w:t>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37B15F" w14:textId="4420581B" w:rsidR="00775D93" w:rsidRPr="00A82647" w:rsidRDefault="00775D93">
            <w:pPr>
              <w:jc w:val="center"/>
              <w:pPrChange w:id="104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746CDD" w14:textId="5E0E774C" w:rsidR="00775D93" w:rsidRPr="00A82647" w:rsidRDefault="00083B79">
            <w:pPr>
              <w:jc w:val="center"/>
              <w:pPrChange w:id="1042" w:author="Fei Gu" w:date="2021-05-19T00:23:00Z">
                <w:pPr/>
              </w:pPrChange>
            </w:pPr>
            <w:r>
              <w:t xml:space="preserve">6 </w:t>
            </w:r>
            <w:r w:rsidR="00775D93" w:rsidRPr="00A82647">
              <w:t>Hours</w:t>
            </w:r>
          </w:p>
        </w:tc>
      </w:tr>
      <w:tr w:rsidR="00775D93" w:rsidRPr="00A82647" w14:paraId="1BA73896"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403B2" w14:textId="5214E7E5" w:rsidR="00775D93" w:rsidRPr="00A82647" w:rsidRDefault="00775D93">
            <w:pPr>
              <w:jc w:val="center"/>
              <w:pPrChange w:id="1043" w:author="Fei Gu" w:date="2021-05-19T00:23:00Z">
                <w:pPr/>
              </w:pPrChange>
            </w:pPr>
            <w:r w:rsidRPr="00A82647">
              <w:t>UC 1</w:t>
            </w:r>
            <w:r w:rsidR="009C5D71">
              <w:t>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9A409" w14:textId="6B658869" w:rsidR="00775D93" w:rsidRPr="00A82647" w:rsidRDefault="00775D93">
            <w:pPr>
              <w:jc w:val="center"/>
              <w:pPrChange w:id="1044" w:author="Fei Gu" w:date="2021-05-19T00:23:00Z">
                <w:pPr/>
              </w:pPrChange>
            </w:pPr>
            <w:ins w:id="1045" w:author="Fei Gu" w:date="2021-05-19T00:39: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BD629C" w14:textId="213B26EE" w:rsidR="00775D93" w:rsidRPr="00A82647" w:rsidRDefault="008B0152">
            <w:pPr>
              <w:jc w:val="center"/>
              <w:pPrChange w:id="1046" w:author="Fei Gu" w:date="2021-05-19T00:23:00Z">
                <w:pPr/>
              </w:pPrChange>
            </w:pPr>
            <w:r w:rsidRPr="00C002FA">
              <w:rPr>
                <w:rPrChange w:id="1047" w:author="Fei Gu" w:date="2021-05-19T00:20:00Z">
                  <w:rPr>
                    <w:sz w:val="20"/>
                    <w:szCs w:val="20"/>
                  </w:rPr>
                </w:rPrChange>
              </w:rPr>
              <w:t xml:space="preserve">Create Drag and drop </w:t>
            </w:r>
            <w:r w:rsidRPr="00301239">
              <w:rPr>
                <w:u w:val="single"/>
                <w:rPrChange w:id="1048" w:author="Fei Gu" w:date="2021-05-19T00:48:00Z">
                  <w:rPr>
                    <w:sz w:val="20"/>
                    <w:szCs w:val="20"/>
                  </w:rPr>
                </w:rPrChange>
              </w:rPr>
              <w:t>sticky notes</w:t>
            </w:r>
            <w:r w:rsidRPr="00C002FA">
              <w:rPr>
                <w:rPrChange w:id="1049" w:author="Fei Gu" w:date="2021-05-19T00:20:00Z">
                  <w:rPr>
                    <w:sz w:val="20"/>
                    <w:szCs w:val="20"/>
                  </w:rPr>
                </w:rPrChange>
              </w:rPr>
              <w:t xml:space="preserve"> option</w:t>
            </w:r>
            <w:r>
              <w:t xml:space="preserve"> </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A28224" w14:textId="68C46554" w:rsidR="00775D93" w:rsidRPr="00A82647" w:rsidRDefault="00775D93">
            <w:pPr>
              <w:jc w:val="center"/>
              <w:pPrChange w:id="105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BD8FE2" w14:textId="7BDA4E36" w:rsidR="00775D93" w:rsidRPr="00A82647" w:rsidRDefault="00083B79">
            <w:pPr>
              <w:jc w:val="center"/>
              <w:pPrChange w:id="1051" w:author="Fei Gu" w:date="2021-05-19T00:23:00Z">
                <w:pPr/>
              </w:pPrChange>
            </w:pPr>
            <w:r>
              <w:t xml:space="preserve"> 12</w:t>
            </w:r>
            <w:r w:rsidR="00775D93" w:rsidRPr="00A82647">
              <w:t>Hours</w:t>
            </w:r>
          </w:p>
        </w:tc>
      </w:tr>
      <w:tr w:rsidR="00775D93" w:rsidRPr="00A82647" w14:paraId="399B50A7" w14:textId="77777777" w:rsidTr="272F30FC">
        <w:trPr>
          <w:ins w:id="1052" w:author="Fei Gu" w:date="2021-05-19T00:5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AE02E" w14:textId="381EAEAE" w:rsidR="00775D93" w:rsidRPr="00A82647" w:rsidRDefault="00775D93" w:rsidP="00775D93">
            <w:pPr>
              <w:jc w:val="center"/>
              <w:rPr>
                <w:ins w:id="1053" w:author="Fei Gu" w:date="2021-05-19T00:57:00Z"/>
              </w:rPr>
            </w:pPr>
            <w:ins w:id="1054" w:author="Fei Gu" w:date="2021-05-19T00:57:00Z">
              <w:r>
                <w:rPr>
                  <w:rFonts w:hint="eastAsia"/>
                </w:rPr>
                <w:t xml:space="preserve">UC </w:t>
              </w:r>
              <w:r>
                <w:t>1</w:t>
              </w:r>
            </w:ins>
            <w:r w:rsidR="009C5D71">
              <w:t>8</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66F4E4" w14:textId="6A8BFBD2" w:rsidR="00775D93" w:rsidRDefault="00775D93" w:rsidP="00775D93">
            <w:pPr>
              <w:jc w:val="center"/>
              <w:rPr>
                <w:ins w:id="1055" w:author="Fei Gu" w:date="2021-05-19T00:57:00Z"/>
              </w:rPr>
            </w:pPr>
            <w:ins w:id="1056" w:author="Fei Gu" w:date="2021-05-19T00:57: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DA0CE" w14:textId="1C9D7B48" w:rsidR="00775D93" w:rsidRDefault="008B0152" w:rsidP="008B0152">
            <w:pPr>
              <w:jc w:val="center"/>
              <w:rPr>
                <w:ins w:id="1057" w:author="Fei Gu" w:date="2021-05-19T00:57:00Z"/>
              </w:rPr>
            </w:pPr>
            <w:ins w:id="1058" w:author="Fei Gu" w:date="2021-05-19T07:49:00Z">
              <w:r w:rsidRPr="00025EED">
                <w:rPr>
                  <w:rPrChange w:id="1059" w:author="Fei Gu" w:date="2021-05-19T07:50:00Z">
                    <w:rPr>
                      <w:rFonts w:ascii="Times New Roman" w:eastAsia="Times New Roman" w:hAnsi="Times New Roman" w:cs="Times New Roman"/>
                      <w:sz w:val="24"/>
                    </w:rPr>
                  </w:rPrChange>
                </w:rPr>
                <w:t xml:space="preserve">Edit a </w:t>
              </w:r>
            </w:ins>
            <w:ins w:id="1060" w:author="Fei Gu" w:date="2021-05-19T07:50:00Z">
              <w:r w:rsidRPr="00025EED">
                <w:t>note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EA75F" w14:textId="5AC9DE99" w:rsidR="00775D93" w:rsidRPr="00A82647" w:rsidRDefault="00083B79" w:rsidP="00775D93">
            <w:pPr>
              <w:jc w:val="center"/>
              <w:rPr>
                <w:ins w:id="1061" w:author="Fei Gu" w:date="2021-05-19T00:57: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7CB9F" w14:textId="33B9B0F2" w:rsidR="00775D93" w:rsidRPr="00A82647" w:rsidRDefault="00083B79" w:rsidP="00775D93">
            <w:pPr>
              <w:jc w:val="center"/>
              <w:rPr>
                <w:ins w:id="1062" w:author="Fei Gu" w:date="2021-05-19T00:57:00Z"/>
              </w:rPr>
            </w:pPr>
            <w:r>
              <w:t xml:space="preserve">6Hours </w:t>
            </w:r>
          </w:p>
        </w:tc>
      </w:tr>
      <w:tr w:rsidR="00775D93" w:rsidRPr="00A82647" w14:paraId="13584E1F" w14:textId="77777777" w:rsidTr="272F30FC">
        <w:trPr>
          <w:ins w:id="1063"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65F335" w14:textId="071EC0FF" w:rsidR="00775D93" w:rsidRDefault="00775D93" w:rsidP="00775D93">
            <w:pPr>
              <w:jc w:val="center"/>
              <w:rPr>
                <w:ins w:id="1064" w:author="Fei Gu" w:date="2021-05-19T00:58:00Z"/>
              </w:rPr>
            </w:pPr>
            <w:ins w:id="1065" w:author="Fei Gu" w:date="2021-05-19T00:58:00Z">
              <w:r>
                <w:rPr>
                  <w:rFonts w:hint="eastAsia"/>
                </w:rPr>
                <w:t xml:space="preserve">UC </w:t>
              </w:r>
              <w:r>
                <w:t>1</w:t>
              </w:r>
            </w:ins>
            <w:r w:rsidR="009C5D71">
              <w:t>9</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00953" w14:textId="6D2EC60A" w:rsidR="00775D93" w:rsidRDefault="00775D93" w:rsidP="00775D93">
            <w:pPr>
              <w:jc w:val="center"/>
              <w:rPr>
                <w:ins w:id="1066" w:author="Fei Gu" w:date="2021-05-19T00:58:00Z"/>
              </w:rPr>
            </w:pPr>
            <w:ins w:id="1067" w:author="Fei Gu" w:date="2021-05-19T00:5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E2A386" w14:textId="35C84AE0" w:rsidR="00775D93" w:rsidRDefault="008B0152" w:rsidP="008B0152">
            <w:pPr>
              <w:rPr>
                <w:ins w:id="1068" w:author="Fei Gu" w:date="2021-05-19T00:58:00Z"/>
              </w:rPr>
            </w:pPr>
            <w:r>
              <w:t xml:space="preserve">           Add a sub-note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81483" w14:textId="0D6D7E82" w:rsidR="00775D93" w:rsidRPr="00A82647" w:rsidRDefault="00083B79" w:rsidP="00775D93">
            <w:pPr>
              <w:jc w:val="center"/>
              <w:rPr>
                <w:ins w:id="1069" w:author="Fei Gu" w:date="2021-05-19T00:58: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7AE58" w14:textId="077393C8" w:rsidR="00775D93" w:rsidRPr="00A82647" w:rsidRDefault="00083B79" w:rsidP="00083B79">
            <w:pPr>
              <w:rPr>
                <w:ins w:id="1070" w:author="Fei Gu" w:date="2021-05-19T00:58:00Z"/>
              </w:rPr>
            </w:pPr>
            <w:r>
              <w:t xml:space="preserve">    8 Hours</w:t>
            </w:r>
          </w:p>
        </w:tc>
      </w:tr>
      <w:tr w:rsidR="00775D93" w:rsidRPr="00A82647" w14:paraId="651EB4FE" w14:textId="77777777" w:rsidTr="272F30FC">
        <w:trPr>
          <w:ins w:id="1071"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3A97A" w14:textId="7A8BC6A0" w:rsidR="00775D93" w:rsidRDefault="00775D93" w:rsidP="00775D93">
            <w:pPr>
              <w:jc w:val="center"/>
              <w:rPr>
                <w:ins w:id="1072" w:author="Fei Gu" w:date="2021-05-19T00:58:00Z"/>
              </w:rPr>
            </w:pPr>
            <w:ins w:id="1073" w:author="Fei Gu" w:date="2021-05-19T00:58:00Z">
              <w:r>
                <w:rPr>
                  <w:rFonts w:hint="eastAsia"/>
                </w:rPr>
                <w:t xml:space="preserve">UC </w:t>
              </w:r>
            </w:ins>
            <w:r w:rsidR="009C5D71">
              <w:t>20</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4992B4" w14:textId="56AD3E8F" w:rsidR="00775D93" w:rsidRDefault="00775D93" w:rsidP="00775D93">
            <w:pPr>
              <w:jc w:val="center"/>
              <w:rPr>
                <w:ins w:id="1074" w:author="Fei Gu" w:date="2021-05-19T00:58:00Z"/>
              </w:rPr>
            </w:pPr>
            <w:ins w:id="1075" w:author="Fei Gu" w:date="2021-05-19T00:58: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8DADA6" w14:textId="7A7B6733" w:rsidR="00775D93" w:rsidRDefault="00775D93" w:rsidP="00775D93">
            <w:pPr>
              <w:jc w:val="center"/>
              <w:rPr>
                <w:ins w:id="1076" w:author="Fei Gu" w:date="2021-05-19T00:58:00Z"/>
              </w:rPr>
            </w:pPr>
            <w:commentRangeStart w:id="1077"/>
            <w:commentRangeStart w:id="1078"/>
            <w:r w:rsidRPr="00C002FA">
              <w:rPr>
                <w:rPrChange w:id="1079" w:author="Fei Gu" w:date="2021-05-19T00:20:00Z">
                  <w:rPr>
                    <w:sz w:val="20"/>
                    <w:szCs w:val="20"/>
                  </w:rPr>
                </w:rPrChange>
              </w:rPr>
              <w:t xml:space="preserve">Create </w:t>
            </w:r>
            <w:del w:id="1080" w:author="Fei Gu" w:date="2021-05-19T00:19:00Z">
              <w:r w:rsidRPr="00C002FA" w:rsidDel="003A4BBF">
                <w:rPr>
                  <w:rPrChange w:id="1081" w:author="Fei Gu" w:date="2021-05-19T00:20:00Z">
                    <w:rPr>
                      <w:sz w:val="20"/>
                      <w:szCs w:val="20"/>
                    </w:rPr>
                  </w:rPrChange>
                </w:rPr>
                <w:delText>Categories  option</w:delText>
              </w:r>
            </w:del>
            <w:ins w:id="1082" w:author="Fei Gu" w:date="2021-05-19T00:19:00Z">
              <w:r w:rsidRPr="00C002FA">
                <w:rPr>
                  <w:rPrChange w:id="1083" w:author="Fei Gu" w:date="2021-05-19T00:20:00Z">
                    <w:rPr>
                      <w:sz w:val="20"/>
                      <w:szCs w:val="20"/>
                    </w:rPr>
                  </w:rPrChange>
                </w:rPr>
                <w:t>Categories option</w:t>
              </w:r>
            </w:ins>
            <w:r w:rsidRPr="00C002FA">
              <w:rPr>
                <w:rPrChange w:id="1084" w:author="Fei Gu" w:date="2021-05-19T00:20:00Z">
                  <w:rPr>
                    <w:sz w:val="20"/>
                    <w:szCs w:val="20"/>
                  </w:rPr>
                </w:rPrChange>
              </w:rPr>
              <w:t xml:space="preserve"> (like chapters)</w:t>
            </w:r>
            <w:commentRangeEnd w:id="1077"/>
            <w:r>
              <w:rPr>
                <w:rStyle w:val="CommentReference"/>
              </w:rPr>
              <w:commentReference w:id="1077"/>
            </w:r>
            <w:commentRangeEnd w:id="1078"/>
            <w:r>
              <w:rPr>
                <w:rStyle w:val="CommentReference"/>
              </w:rPr>
              <w:commentReference w:id="1078"/>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4BA43A" w14:textId="3C9AFC6C" w:rsidR="00775D93" w:rsidRPr="00A82647" w:rsidRDefault="00083B79" w:rsidP="00775D93">
            <w:pPr>
              <w:jc w:val="center"/>
              <w:rPr>
                <w:ins w:id="1085" w:author="Fei Gu" w:date="2021-05-19T00:58: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826A2" w14:textId="26252F64" w:rsidR="00775D93" w:rsidRPr="00A82647" w:rsidRDefault="00083B79" w:rsidP="00775D93">
            <w:pPr>
              <w:jc w:val="center"/>
              <w:rPr>
                <w:ins w:id="1086" w:author="Fei Gu" w:date="2021-05-19T00:58:00Z"/>
              </w:rPr>
            </w:pPr>
            <w:r>
              <w:t>8 Hours</w:t>
            </w:r>
          </w:p>
        </w:tc>
      </w:tr>
      <w:tr w:rsidR="00775D93" w:rsidRPr="00A82647" w14:paraId="3077FC75"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B22C8B" w14:textId="1A144396" w:rsidR="00775D93" w:rsidRPr="00A82647" w:rsidRDefault="00775D93">
            <w:pPr>
              <w:jc w:val="center"/>
              <w:pPrChange w:id="1087" w:author="Fei Gu" w:date="2021-05-19T00:23:00Z">
                <w:pPr/>
              </w:pPrChange>
            </w:pPr>
            <w:r w:rsidRPr="00A82647">
              <w:t xml:space="preserve">UC </w:t>
            </w:r>
            <w:r w:rsidR="009C5D71">
              <w:t>21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425452" w14:textId="60FA3102" w:rsidR="00775D93" w:rsidRPr="00A82647" w:rsidRDefault="00775D93">
            <w:pPr>
              <w:jc w:val="center"/>
              <w:pPrChange w:id="1088" w:author="Fei Gu" w:date="2021-05-19T00:23:00Z">
                <w:pPr/>
              </w:pPrChange>
            </w:pPr>
            <w:ins w:id="1089" w:author="Fei Gu" w:date="2021-05-19T00:40: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5E286" w14:textId="5454506B" w:rsidR="00775D93" w:rsidRPr="00A82647" w:rsidRDefault="008B0152">
            <w:pPr>
              <w:jc w:val="center"/>
              <w:pPrChange w:id="1090" w:author="Fei Gu" w:date="2021-05-19T00:23:00Z">
                <w:pPr/>
              </w:pPrChange>
            </w:pPr>
            <w:commentRangeStart w:id="1091"/>
            <w:r w:rsidRPr="00C002FA">
              <w:rPr>
                <w:rPrChange w:id="1092" w:author="Fei Gu" w:date="2021-05-19T00:20:00Z">
                  <w:rPr>
                    <w:sz w:val="20"/>
                    <w:szCs w:val="20"/>
                  </w:rPr>
                </w:rPrChange>
              </w:rPr>
              <w:t>Create a redo option</w:t>
            </w:r>
            <w:commentRangeEnd w:id="1091"/>
            <w:r>
              <w:rPr>
                <w:rStyle w:val="CommentReference"/>
              </w:rPr>
              <w:commentReference w:id="1091"/>
            </w:r>
            <w:commentRangeStart w:id="1093"/>
            <w:ins w:id="1094" w:author="Fei Gu" w:date="2021-05-19T00:52:00Z">
              <w:r w:rsidR="00775D93">
                <w:rPr>
                  <w:rFonts w:hint="eastAsia"/>
                </w:rPr>
                <w:t xml:space="preserve"> </w:t>
              </w:r>
              <w:commentRangeEnd w:id="1093"/>
              <w:r w:rsidR="00775D93">
                <w:rPr>
                  <w:rStyle w:val="CommentReference"/>
                </w:rPr>
                <w:commentReference w:id="1093"/>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E3011" w14:textId="439DF3D7" w:rsidR="00775D93" w:rsidRPr="00A82647" w:rsidRDefault="00775D93">
            <w:pPr>
              <w:jc w:val="center"/>
              <w:pPrChange w:id="109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A3F2C1" w14:textId="0ABF8BFE" w:rsidR="00775D93" w:rsidRPr="00A82647" w:rsidRDefault="00083B79">
            <w:pPr>
              <w:jc w:val="center"/>
              <w:pPrChange w:id="1096" w:author="Fei Gu" w:date="2021-05-19T00:23:00Z">
                <w:pPr/>
              </w:pPrChange>
            </w:pPr>
            <w:r>
              <w:t xml:space="preserve">6 </w:t>
            </w:r>
            <w:r w:rsidR="00775D93" w:rsidRPr="00A82647">
              <w:t>Hours</w:t>
            </w:r>
          </w:p>
        </w:tc>
      </w:tr>
      <w:tr w:rsidR="00775D93" w:rsidRPr="00A82647" w14:paraId="2CB67C3B" w14:textId="77777777" w:rsidTr="272F30FC">
        <w:trPr>
          <w:ins w:id="1097"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8B7BE" w14:textId="1AB6DE88" w:rsidR="00775D93" w:rsidRPr="00A82647" w:rsidRDefault="009C5D71" w:rsidP="00775D93">
            <w:pPr>
              <w:jc w:val="center"/>
              <w:rPr>
                <w:ins w:id="1098" w:author="Fei Gu" w:date="2021-05-19T00:54:00Z"/>
              </w:rPr>
            </w:pPr>
            <w:r>
              <w:t>UC 22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8DD461" w14:textId="0C7C0754" w:rsidR="00775D93" w:rsidRDefault="00083B79" w:rsidP="00775D93">
            <w:pPr>
              <w:jc w:val="center"/>
              <w:rPr>
                <w:ins w:id="1099" w:author="Fei Gu" w:date="2021-05-19T00:54:00Z"/>
              </w:rPr>
            </w:pPr>
            <w:r>
              <w:t>User</w:t>
            </w: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197DB5" w14:textId="4B5C71CD" w:rsidR="00775D93" w:rsidRDefault="008B0152" w:rsidP="00775D93">
            <w:pPr>
              <w:jc w:val="center"/>
              <w:rPr>
                <w:ins w:id="1100" w:author="Fei Gu" w:date="2021-05-19T00:54:00Z"/>
              </w:rPr>
            </w:pPr>
            <w:r>
              <w:t>Create undo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854E3" w14:textId="34AEB912" w:rsidR="00775D93" w:rsidRPr="00A82647" w:rsidRDefault="00083B79" w:rsidP="00775D93">
            <w:pPr>
              <w:jc w:val="center"/>
              <w:rPr>
                <w:ins w:id="1101" w:author="Fei Gu" w:date="2021-05-19T00:54: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DD2A8E" w14:textId="59871F50" w:rsidR="00775D93" w:rsidRPr="00A82647" w:rsidRDefault="00083B79" w:rsidP="00775D93">
            <w:pPr>
              <w:jc w:val="center"/>
              <w:rPr>
                <w:ins w:id="1102" w:author="Fei Gu" w:date="2021-05-19T00:54:00Z"/>
              </w:rPr>
            </w:pPr>
            <w:r>
              <w:t>6 Hours</w:t>
            </w:r>
          </w:p>
        </w:tc>
      </w:tr>
      <w:tr w:rsidR="00775D93" w:rsidRPr="00A82647" w14:paraId="24C4D6F1" w14:textId="77777777" w:rsidTr="272F30FC">
        <w:trPr>
          <w:ins w:id="1103"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081AAF" w14:textId="128209B5" w:rsidR="00775D93" w:rsidRPr="00A82647" w:rsidRDefault="009C5D71" w:rsidP="00775D93">
            <w:pPr>
              <w:jc w:val="center"/>
              <w:rPr>
                <w:ins w:id="1104" w:author="Fei Gu" w:date="2021-05-19T00:54:00Z"/>
              </w:rPr>
            </w:pPr>
            <w:r>
              <w:t>UC 23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F4868B" w14:textId="66DC8387" w:rsidR="00775D93" w:rsidRDefault="00083B79" w:rsidP="00775D93">
            <w:pPr>
              <w:jc w:val="center"/>
              <w:rPr>
                <w:ins w:id="1105" w:author="Fei Gu" w:date="2021-05-19T00:54:00Z"/>
              </w:rPr>
            </w:pPr>
            <w:r>
              <w:t>User</w:t>
            </w: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DA233D" w14:textId="6C52CAEF" w:rsidR="00775D93" w:rsidRDefault="008B0152" w:rsidP="00775D93">
            <w:pPr>
              <w:jc w:val="center"/>
              <w:rPr>
                <w:ins w:id="1106" w:author="Fei Gu" w:date="2021-05-19T00:54:00Z"/>
              </w:rPr>
            </w:pPr>
            <w:r>
              <w:t>Create change color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86C377" w14:textId="2DFEB803" w:rsidR="00775D93" w:rsidRPr="00A82647" w:rsidRDefault="00083B79" w:rsidP="00775D93">
            <w:pPr>
              <w:jc w:val="center"/>
              <w:rPr>
                <w:ins w:id="1107" w:author="Fei Gu" w:date="2021-05-19T00:54: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0570CB" w14:textId="505B89F9" w:rsidR="00775D93" w:rsidRPr="00A82647" w:rsidRDefault="00083B79" w:rsidP="00775D93">
            <w:pPr>
              <w:jc w:val="center"/>
              <w:rPr>
                <w:ins w:id="1108" w:author="Fei Gu" w:date="2021-05-19T00:54:00Z"/>
              </w:rPr>
            </w:pPr>
            <w:r>
              <w:t>8 Hours</w:t>
            </w:r>
          </w:p>
        </w:tc>
      </w:tr>
      <w:tr w:rsidR="00775D93" w:rsidRPr="00A82647" w14:paraId="53CE2B98" w14:textId="77777777" w:rsidTr="272F30FC">
        <w:trPr>
          <w:ins w:id="1109" w:author="Fei Gu" w:date="2021-05-19T00:5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4D035" w14:textId="241004EA" w:rsidR="00775D93" w:rsidRPr="00A82647" w:rsidRDefault="00775D93" w:rsidP="00775D93">
            <w:pPr>
              <w:jc w:val="center"/>
              <w:rPr>
                <w:ins w:id="1110" w:author="Fei Gu" w:date="2021-05-19T00:52:00Z"/>
              </w:rPr>
            </w:pPr>
            <w:ins w:id="1111" w:author="Fei Gu" w:date="2021-05-19T07:48:00Z">
              <w:r w:rsidRPr="00A82647">
                <w:t>UC</w:t>
              </w:r>
            </w:ins>
            <w:r w:rsidR="009C5D71">
              <w:t>24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47EFD" w14:textId="6478E578" w:rsidR="00775D93" w:rsidRDefault="00775D93" w:rsidP="00775D93">
            <w:pPr>
              <w:jc w:val="center"/>
              <w:rPr>
                <w:ins w:id="1112" w:author="Fei Gu" w:date="2021-05-19T00:52:00Z"/>
              </w:rPr>
            </w:pPr>
            <w:ins w:id="1113"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85B98" w14:textId="4D8CD9AD" w:rsidR="00775D93" w:rsidRDefault="008B0152" w:rsidP="008B0152">
            <w:pPr>
              <w:rPr>
                <w:ins w:id="1114" w:author="Fei Gu" w:date="2021-05-19T00:52:00Z"/>
              </w:rPr>
            </w:pPr>
            <w:r>
              <w:t xml:space="preserve">         </w:t>
            </w:r>
            <w:ins w:id="1115" w:author="Fei Gu" w:date="2021-05-19T00:57:00Z">
              <w:r>
                <w:rPr>
                  <w:rFonts w:hint="eastAsia"/>
                </w:rPr>
                <w:t xml:space="preserve">Create a new story </w:t>
              </w:r>
            </w:ins>
            <w:ins w:id="1116" w:author="Fei Gu" w:date="2021-05-19T00:58:00Z">
              <w:r>
                <w:rPr>
                  <w:rFonts w:hint="eastAsia"/>
                </w:rPr>
                <w:t>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2EAC17" w14:textId="07D0812E" w:rsidR="00775D93" w:rsidRPr="00A82647" w:rsidRDefault="00775D93" w:rsidP="00775D93">
            <w:pPr>
              <w:jc w:val="center"/>
              <w:rPr>
                <w:ins w:id="1117" w:author="Fei Gu" w:date="2021-05-19T00:52:00Z"/>
              </w:rPr>
            </w:pPr>
            <w:ins w:id="1118"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8CB379" w14:textId="103538DB" w:rsidR="00775D93" w:rsidRPr="00A82647" w:rsidRDefault="00083B79" w:rsidP="00775D93">
            <w:pPr>
              <w:jc w:val="center"/>
              <w:rPr>
                <w:ins w:id="1119" w:author="Fei Gu" w:date="2021-05-19T00:52:00Z"/>
              </w:rPr>
            </w:pPr>
            <w:r>
              <w:t xml:space="preserve">12 </w:t>
            </w:r>
            <w:ins w:id="1120" w:author="Fei Gu" w:date="2021-05-19T07:48:00Z">
              <w:r w:rsidR="00775D93" w:rsidRPr="00A82647">
                <w:t>Hours</w:t>
              </w:r>
            </w:ins>
          </w:p>
        </w:tc>
      </w:tr>
      <w:tr w:rsidR="00775D93" w:rsidRPr="00A82647" w14:paraId="6410B09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D906D6" w14:textId="356018F5" w:rsidR="00775D93" w:rsidRPr="00A82647" w:rsidRDefault="00775D93">
            <w:pPr>
              <w:jc w:val="center"/>
              <w:pPrChange w:id="1121" w:author="Fei Gu" w:date="2021-05-19T00:23:00Z">
                <w:pPr/>
              </w:pPrChange>
            </w:pPr>
            <w:ins w:id="1122" w:author="Fei Gu" w:date="2021-05-19T07:48:00Z">
              <w:r w:rsidRPr="00A82647">
                <w:t>UC</w:t>
              </w:r>
            </w:ins>
            <w:r w:rsidR="009C5D71">
              <w:t>25</w:t>
            </w:r>
            <w:del w:id="1123" w:author="Fei Gu" w:date="2021-05-19T07:48:00Z">
              <w:r w:rsidRPr="00A82647" w:rsidDel="00B242CC">
                <w:delText>UC18</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B88132" w14:textId="4775924D" w:rsidR="00775D93" w:rsidRPr="00A82647" w:rsidRDefault="00775D93">
            <w:pPr>
              <w:jc w:val="center"/>
              <w:pPrChange w:id="1124" w:author="Fei Gu" w:date="2021-05-19T00:23:00Z">
                <w:pPr/>
              </w:pPrChange>
            </w:pPr>
            <w:ins w:id="112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F54F31" w14:textId="5FED37A2" w:rsidR="00775D93" w:rsidRPr="00A82647" w:rsidRDefault="008B0152">
            <w:pPr>
              <w:jc w:val="center"/>
              <w:pPrChange w:id="1126" w:author="Fei Gu" w:date="2021-05-19T00:23:00Z">
                <w:pPr/>
              </w:pPrChange>
            </w:pPr>
            <w:ins w:id="1127" w:author="Fei Gu" w:date="2021-05-19T00:58:00Z">
              <w:r>
                <w:t>M</w:t>
              </w:r>
              <w:r>
                <w:rPr>
                  <w:rFonts w:hint="eastAsia"/>
                </w:rPr>
                <w:t xml:space="preserve">odify the story </w:t>
              </w:r>
            </w:ins>
            <w:r>
              <w:t>line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870BB" w14:textId="7BD7788F" w:rsidR="00775D93" w:rsidRPr="00A82647" w:rsidRDefault="00775D93">
            <w:pPr>
              <w:jc w:val="center"/>
              <w:pPrChange w:id="1128" w:author="Fei Gu" w:date="2021-05-19T00:23:00Z">
                <w:pPr/>
              </w:pPrChange>
            </w:pPr>
            <w:ins w:id="1129" w:author="Fei Gu" w:date="2021-05-19T07:48:00Z">
              <w:r w:rsidRPr="00A82647">
                <w:t>1</w:t>
              </w:r>
            </w:ins>
            <w:del w:id="1130"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B2256B" w14:textId="379894DA" w:rsidR="00775D93" w:rsidRPr="00A82647" w:rsidRDefault="00083B79">
            <w:pPr>
              <w:jc w:val="center"/>
              <w:pPrChange w:id="1131" w:author="Fei Gu" w:date="2021-05-19T00:23:00Z">
                <w:pPr/>
              </w:pPrChange>
            </w:pPr>
            <w:r>
              <w:t>8 H</w:t>
            </w:r>
            <w:ins w:id="1132" w:author="Fei Gu" w:date="2021-05-19T07:48:00Z">
              <w:r w:rsidR="00775D93" w:rsidRPr="00A82647">
                <w:t>ours</w:t>
              </w:r>
            </w:ins>
            <w:del w:id="1133" w:author="Fei Gu" w:date="2021-05-19T07:48:00Z">
              <w:r w:rsidR="00775D93" w:rsidRPr="00A82647" w:rsidDel="0081704D">
                <w:delText>Hours</w:delText>
              </w:r>
            </w:del>
          </w:p>
        </w:tc>
      </w:tr>
      <w:tr w:rsidR="00775D93" w:rsidRPr="00A82647" w14:paraId="39DA9FDC"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371251" w14:textId="178BB13C" w:rsidR="00775D93" w:rsidRPr="00A82647" w:rsidRDefault="00775D93">
            <w:pPr>
              <w:jc w:val="center"/>
              <w:pPrChange w:id="1134" w:author="Fei Gu" w:date="2021-05-19T00:23:00Z">
                <w:pPr/>
              </w:pPrChange>
            </w:pPr>
            <w:ins w:id="1135" w:author="Fei Gu" w:date="2021-05-19T07:48:00Z">
              <w:r w:rsidRPr="00A82647">
                <w:t xml:space="preserve">UC </w:t>
              </w:r>
            </w:ins>
            <w:r w:rsidR="009C5D71">
              <w:t>26</w:t>
            </w:r>
            <w:del w:id="1136" w:author="Fei Gu" w:date="2021-05-19T07:48:00Z">
              <w:r w:rsidRPr="00A82647" w:rsidDel="00B242CC">
                <w:delText>UC19</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5538DF" w14:textId="4ED41947" w:rsidR="00775D93" w:rsidRPr="00A82647" w:rsidRDefault="00775D93">
            <w:pPr>
              <w:jc w:val="center"/>
              <w:pPrChange w:id="1137" w:author="Fei Gu" w:date="2021-05-19T00:23:00Z">
                <w:pPr/>
              </w:pPrChange>
            </w:pPr>
            <w:ins w:id="1138"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C9FE4" w14:textId="699E4880" w:rsidR="00775D93" w:rsidRPr="00A82647" w:rsidRDefault="00775D93">
            <w:commentRangeStart w:id="1139"/>
            <w:commentRangeStart w:id="1140"/>
            <w:r w:rsidRPr="00C002FA">
              <w:rPr>
                <w:rPrChange w:id="1141" w:author="Fei Gu" w:date="2021-05-19T00:20:00Z">
                  <w:rPr>
                    <w:sz w:val="20"/>
                    <w:szCs w:val="20"/>
                  </w:rPr>
                </w:rPrChange>
              </w:rPr>
              <w:t xml:space="preserve"> </w:t>
            </w:r>
            <w:r w:rsidR="008B0152">
              <w:t xml:space="preserve">           Mention Time</w:t>
            </w:r>
            <w:del w:id="1142" w:author="Fei Gu" w:date="2021-05-19T00:19:00Z">
              <w:r w:rsidRPr="00C002FA" w:rsidDel="003A4BBF">
                <w:rPr>
                  <w:rPrChange w:id="1143" w:author="Fei Gu" w:date="2021-05-19T00:20:00Z">
                    <w:rPr>
                      <w:sz w:val="20"/>
                      <w:szCs w:val="20"/>
                    </w:rPr>
                  </w:rPrChange>
                </w:rPr>
                <w:delText>Categorie</w:delText>
              </w:r>
            </w:del>
            <w:commentRangeEnd w:id="1139"/>
            <w:r>
              <w:rPr>
                <w:rStyle w:val="CommentReference"/>
              </w:rPr>
              <w:commentReference w:id="1139"/>
            </w:r>
            <w:commentRangeEnd w:id="1140"/>
            <w:r>
              <w:rPr>
                <w:rStyle w:val="CommentReference"/>
              </w:rPr>
              <w:commentReference w:id="1140"/>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138DCF" w14:textId="4E6D83F8" w:rsidR="00775D93" w:rsidRPr="00A82647" w:rsidRDefault="00775D93">
            <w:pPr>
              <w:jc w:val="center"/>
              <w:pPrChange w:id="1144" w:author="Fei Gu" w:date="2021-05-19T00:23:00Z">
                <w:pPr/>
              </w:pPrChange>
            </w:pPr>
            <w:ins w:id="1145" w:author="Fei Gu" w:date="2021-05-19T07:48:00Z">
              <w:r w:rsidRPr="00A82647">
                <w:t>1</w:t>
              </w:r>
            </w:ins>
            <w:del w:id="1146"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6E7F1A" w14:textId="12A33E75" w:rsidR="00775D93" w:rsidRPr="00A82647" w:rsidRDefault="00775D93">
            <w:pPr>
              <w:jc w:val="center"/>
              <w:pPrChange w:id="1147" w:author="Fei Gu" w:date="2021-05-19T00:23:00Z">
                <w:pPr/>
              </w:pPrChange>
            </w:pPr>
            <w:ins w:id="1148" w:author="Fei Gu" w:date="2021-05-19T07:48:00Z">
              <w:r w:rsidRPr="00A82647">
                <w:t>hours</w:t>
              </w:r>
            </w:ins>
            <w:del w:id="1149" w:author="Fei Gu" w:date="2021-05-19T07:48:00Z">
              <w:r w:rsidRPr="00A82647" w:rsidDel="0081704D">
                <w:delText>hours</w:delText>
              </w:r>
            </w:del>
          </w:p>
        </w:tc>
      </w:tr>
      <w:tr w:rsidR="00775D93" w:rsidRPr="00A82647" w14:paraId="47DEC13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48A0D" w14:textId="569CA07B" w:rsidR="00775D93" w:rsidRPr="00A82647" w:rsidRDefault="00775D93">
            <w:pPr>
              <w:jc w:val="center"/>
              <w:pPrChange w:id="1150" w:author="Fei Gu" w:date="2021-05-19T00:23:00Z">
                <w:pPr/>
              </w:pPrChange>
            </w:pPr>
            <w:ins w:id="1151" w:author="Fei Gu" w:date="2021-05-19T07:48:00Z">
              <w:r w:rsidRPr="00A82647">
                <w:t>UC 2</w:t>
              </w:r>
            </w:ins>
            <w:r w:rsidR="009C5D71">
              <w:t>7</w:t>
            </w:r>
            <w:del w:id="1152" w:author="Fei Gu" w:date="2021-05-19T07:48:00Z">
              <w:r w:rsidRPr="00A82647" w:rsidDel="00B242CC">
                <w:delText>UC 20</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AFCC4" w14:textId="52C920D9" w:rsidR="00775D93" w:rsidRPr="00A82647" w:rsidRDefault="00775D93">
            <w:pPr>
              <w:jc w:val="center"/>
              <w:pPrChange w:id="1153" w:author="Fei Gu" w:date="2021-05-19T00:23:00Z">
                <w:pPr/>
              </w:pPrChange>
            </w:pPr>
            <w:ins w:id="1154"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D9169" w14:textId="2AF491AF" w:rsidR="00775D93" w:rsidRPr="00A82647" w:rsidRDefault="00775D93" w:rsidP="00775D93">
            <w:r>
              <w:t xml:space="preserve">        </w:t>
            </w:r>
            <w:r w:rsidRPr="00C002FA">
              <w:rPr>
                <w:rPrChange w:id="1155" w:author="Fei Gu" w:date="2021-05-19T00:20:00Z">
                  <w:rPr>
                    <w:sz w:val="20"/>
                    <w:szCs w:val="20"/>
                  </w:rPr>
                </w:rPrChange>
              </w:rPr>
              <w:t>Create a Timeline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F7E8A3" w14:textId="5C5FDAA7" w:rsidR="00775D93" w:rsidRPr="00A82647" w:rsidRDefault="00775D93">
            <w:pPr>
              <w:jc w:val="center"/>
              <w:pPrChange w:id="1156" w:author="Fei Gu" w:date="2021-05-19T00:23:00Z">
                <w:pPr/>
              </w:pPrChange>
            </w:pPr>
            <w:ins w:id="1157" w:author="Fei Gu" w:date="2021-05-19T07:48:00Z">
              <w:r w:rsidRPr="00A82647">
                <w:t>1</w:t>
              </w:r>
            </w:ins>
            <w:del w:id="1158"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09148D" w14:textId="2A1F68D4" w:rsidR="00775D93" w:rsidRPr="00A82647" w:rsidRDefault="00083B79">
            <w:pPr>
              <w:jc w:val="center"/>
              <w:pPrChange w:id="1159" w:author="Fei Gu" w:date="2021-05-19T00:23:00Z">
                <w:pPr/>
              </w:pPrChange>
            </w:pPr>
            <w:r>
              <w:t xml:space="preserve">15 </w:t>
            </w:r>
            <w:r w:rsidR="00EF0532">
              <w:t>Hours</w:t>
            </w:r>
            <w:del w:id="1160" w:author="Fei Gu" w:date="2021-05-19T07:48:00Z">
              <w:r w:rsidR="00775D93" w:rsidRPr="00A82647" w:rsidDel="0081704D">
                <w:delText>hours</w:delText>
              </w:r>
            </w:del>
          </w:p>
        </w:tc>
      </w:tr>
      <w:tr w:rsidR="00775D93" w:rsidRPr="00A82647" w14:paraId="57DBDDF9" w14:textId="77777777" w:rsidTr="272F30FC">
        <w:trPr>
          <w:ins w:id="1161" w:author="Fei Gu" w:date="2021-05-19T00:2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DF6A9" w14:textId="1FD15120" w:rsidR="00775D93" w:rsidRPr="00A82647" w:rsidRDefault="00775D93">
            <w:pPr>
              <w:jc w:val="center"/>
              <w:rPr>
                <w:ins w:id="1162" w:author="Fei Gu" w:date="2021-05-19T00:26:00Z"/>
              </w:rPr>
              <w:pPrChange w:id="1163" w:author="Fei Gu" w:date="2021-05-19T10:48:00Z">
                <w:pPr/>
              </w:pPrChange>
            </w:pPr>
            <w:ins w:id="1164" w:author="Fei Gu" w:date="2021-05-19T07:48:00Z">
              <w:r>
                <w:t>UC 2</w:t>
              </w:r>
            </w:ins>
            <w:r w:rsidR="009C5D71">
              <w:t>8</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CCB9EA" w14:textId="2842E018" w:rsidR="00775D93" w:rsidRPr="00A82647" w:rsidRDefault="00775D93" w:rsidP="00775D93">
            <w:pPr>
              <w:jc w:val="center"/>
              <w:rPr>
                <w:ins w:id="1165" w:author="Fei Gu" w:date="2021-05-19T00:26:00Z"/>
              </w:rPr>
            </w:pPr>
            <w:ins w:id="1166"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051E0D" w14:textId="289BBFFA" w:rsidR="00775D93" w:rsidRPr="00A82647" w:rsidRDefault="00775D93" w:rsidP="00775D93">
            <w:pPr>
              <w:jc w:val="center"/>
              <w:rPr>
                <w:ins w:id="1167" w:author="Fei Gu" w:date="2021-05-19T00:26:00Z"/>
              </w:rPr>
            </w:pPr>
            <w:ins w:id="1168" w:author="Fei Gu" w:date="2021-05-19T07:48:00Z">
              <w:r>
                <w:t xml:space="preserve">Create a project (novel)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5E9C9C" w14:textId="4E5149A9" w:rsidR="00775D93" w:rsidRPr="00A82647" w:rsidRDefault="00083B79" w:rsidP="00775D93">
            <w:pPr>
              <w:jc w:val="center"/>
              <w:rPr>
                <w:ins w:id="1169" w:author="Fei Gu" w:date="2021-05-19T00:26: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AAD5E0" w14:textId="5677F2F3" w:rsidR="00775D93" w:rsidRPr="00A82647" w:rsidRDefault="00EF0532" w:rsidP="00775D93">
            <w:pPr>
              <w:jc w:val="center"/>
              <w:rPr>
                <w:ins w:id="1170" w:author="Fei Gu" w:date="2021-05-19T00:26:00Z"/>
              </w:rPr>
            </w:pPr>
            <w:r>
              <w:t>8 Hours</w:t>
            </w:r>
          </w:p>
        </w:tc>
      </w:tr>
      <w:tr w:rsidR="00775D93" w:rsidRPr="00A82647" w14:paraId="5C2BDAD1" w14:textId="77777777" w:rsidTr="272F30FC">
        <w:trPr>
          <w:ins w:id="1171"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3ABCD" w14:textId="0081C40C" w:rsidR="00775D93" w:rsidRPr="00A82647" w:rsidRDefault="00775D93" w:rsidP="00775D93">
            <w:pPr>
              <w:jc w:val="center"/>
              <w:rPr>
                <w:ins w:id="1172" w:author="Fei Gu" w:date="2021-05-19T00:25:00Z"/>
              </w:rPr>
            </w:pPr>
            <w:ins w:id="1173" w:author="Fei Gu" w:date="2021-05-19T07:48:00Z">
              <w:r>
                <w:rPr>
                  <w:rFonts w:hint="eastAsia"/>
                </w:rPr>
                <w:t xml:space="preserve">UC </w:t>
              </w:r>
              <w:r>
                <w:t>2</w:t>
              </w:r>
            </w:ins>
            <w:r w:rsidR="009C5D71">
              <w:t>9</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B2A5B3" w14:textId="0ED4FACF" w:rsidR="00775D93" w:rsidRPr="00A82647" w:rsidRDefault="00775D93" w:rsidP="00775D93">
            <w:pPr>
              <w:jc w:val="center"/>
              <w:rPr>
                <w:ins w:id="1174" w:author="Fei Gu" w:date="2021-05-19T00:25:00Z"/>
              </w:rPr>
            </w:pPr>
            <w:ins w:id="117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17D68" w14:textId="77777777" w:rsidR="00775D93" w:rsidRDefault="00775D93" w:rsidP="00775D93">
            <w:pPr>
              <w:jc w:val="center"/>
              <w:rPr>
                <w:ins w:id="1176" w:author="Fei Gu" w:date="2021-05-19T07:48:00Z"/>
              </w:rPr>
            </w:pPr>
            <w:ins w:id="1177" w:author="Fei Gu" w:date="2021-05-19T07:48:00Z">
              <w:r>
                <w:t>Share a project to another author</w:t>
              </w:r>
            </w:ins>
          </w:p>
          <w:p w14:paraId="5E8B8FC7" w14:textId="13C4B6C1" w:rsidR="00775D93" w:rsidRPr="00A82647" w:rsidRDefault="00775D93" w:rsidP="00775D93">
            <w:pPr>
              <w:jc w:val="center"/>
              <w:rPr>
                <w:ins w:id="1178" w:author="Fei Gu" w:date="2021-05-19T00:25:00Z"/>
              </w:rPr>
            </w:pPr>
            <w:ins w:id="1179" w:author="Fei Gu" w:date="2021-05-19T07:48:00Z">
              <w:r>
                <w:t>(Or choose/</w:t>
              </w:r>
              <w:r>
                <w:rPr>
                  <w:rFonts w:hint="eastAsia"/>
                </w:rPr>
                <w:t>add</w:t>
              </w:r>
              <w:r>
                <w:t xml:space="preserve"> another user as </w:t>
              </w:r>
              <w:r>
                <w:rPr>
                  <w:rFonts w:hint="eastAsia"/>
                </w:rPr>
                <w:lastRenderedPageBreak/>
                <w:t>cooperator</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17B7A3" w14:textId="1F83BADA" w:rsidR="00775D93" w:rsidRPr="00A82647" w:rsidRDefault="00083B79" w:rsidP="00775D93">
            <w:pPr>
              <w:jc w:val="center"/>
              <w:rPr>
                <w:ins w:id="1180" w:author="Fei Gu" w:date="2021-05-19T00:25:00Z"/>
              </w:rPr>
            </w:pPr>
            <w:r>
              <w:lastRenderedPageBreak/>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ECA2BC" w14:textId="28315F67" w:rsidR="00775D93" w:rsidRPr="00A82647" w:rsidRDefault="00EF0532" w:rsidP="00775D93">
            <w:pPr>
              <w:jc w:val="center"/>
              <w:rPr>
                <w:ins w:id="1181" w:author="Fei Gu" w:date="2021-05-19T00:25:00Z"/>
              </w:rPr>
            </w:pPr>
            <w:r>
              <w:t>6 Hours</w:t>
            </w:r>
          </w:p>
        </w:tc>
      </w:tr>
      <w:tr w:rsidR="00775D93" w:rsidRPr="00A82647" w14:paraId="0A47C97A" w14:textId="77777777" w:rsidTr="272F30FC">
        <w:trPr>
          <w:ins w:id="1182" w:author="Fei Gu" w:date="2021-05-19T00:2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9F27C1" w14:textId="78F2FF2A" w:rsidR="00775D93" w:rsidRDefault="00775D93" w:rsidP="00775D93">
            <w:pPr>
              <w:jc w:val="center"/>
              <w:rPr>
                <w:ins w:id="1183" w:author="Fei Gu" w:date="2021-05-19T00:27:00Z"/>
              </w:rPr>
            </w:pPr>
            <w:ins w:id="1184" w:author="Fei Gu" w:date="2021-05-19T07:48:00Z">
              <w:r>
                <w:rPr>
                  <w:rFonts w:hint="eastAsia"/>
                </w:rPr>
                <w:t xml:space="preserve">UC </w:t>
              </w:r>
            </w:ins>
            <w:r w:rsidR="009C5D71">
              <w:t>30</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C50123" w14:textId="6E778C61" w:rsidR="00775D93" w:rsidRPr="00A82647" w:rsidRDefault="00775D93" w:rsidP="00775D93">
            <w:pPr>
              <w:jc w:val="center"/>
              <w:rPr>
                <w:ins w:id="1185" w:author="Fei Gu" w:date="2021-05-19T00:27:00Z"/>
              </w:rPr>
            </w:pPr>
            <w:ins w:id="1186"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97660" w14:textId="1B77F854" w:rsidR="00775D93" w:rsidRDefault="00775D93" w:rsidP="00775D93">
            <w:pPr>
              <w:jc w:val="center"/>
              <w:rPr>
                <w:ins w:id="1187" w:author="Fei Gu" w:date="2021-05-19T00:27:00Z"/>
              </w:rPr>
            </w:pPr>
            <w:ins w:id="1188" w:author="Fei Gu" w:date="2021-05-19T07:48:00Z">
              <w:r>
                <w:t>S</w:t>
              </w:r>
              <w:r>
                <w:rPr>
                  <w:rFonts w:hint="eastAsia"/>
                </w:rPr>
                <w:t>ave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CF38D7" w14:textId="7F375B68" w:rsidR="00775D93" w:rsidRPr="00A82647" w:rsidRDefault="00083B79" w:rsidP="00775D93">
            <w:pPr>
              <w:jc w:val="center"/>
              <w:rPr>
                <w:ins w:id="1189" w:author="Fei Gu" w:date="2021-05-19T00:27: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43C3D" w14:textId="074B31FC" w:rsidR="00775D93" w:rsidRPr="00A82647" w:rsidRDefault="00EF0532" w:rsidP="00775D93">
            <w:pPr>
              <w:jc w:val="center"/>
              <w:rPr>
                <w:ins w:id="1190" w:author="Fei Gu" w:date="2021-05-19T00:27:00Z"/>
              </w:rPr>
            </w:pPr>
            <w:r>
              <w:t>4 Hours</w:t>
            </w:r>
          </w:p>
        </w:tc>
      </w:tr>
      <w:tr w:rsidR="00775D93" w:rsidRPr="00A82647" w14:paraId="4DCC9F59" w14:textId="77777777" w:rsidTr="272F30FC">
        <w:trPr>
          <w:ins w:id="1191" w:author="Fei Gu" w:date="2021-05-19T00:31: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FA7BA8" w14:textId="323A9464" w:rsidR="00775D93" w:rsidRDefault="00775D93" w:rsidP="00775D93">
            <w:pPr>
              <w:jc w:val="center"/>
              <w:rPr>
                <w:ins w:id="1192" w:author="Fei Gu" w:date="2021-05-19T00:31:00Z"/>
              </w:rPr>
            </w:pPr>
            <w:ins w:id="1193" w:author="Fei Gu" w:date="2021-05-19T07:48:00Z">
              <w:r>
                <w:rPr>
                  <w:rFonts w:hint="eastAsia"/>
                </w:rPr>
                <w:t xml:space="preserve">UC </w:t>
              </w:r>
            </w:ins>
            <w:r w:rsidR="009C5D71">
              <w:t>31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6CD1A" w14:textId="5248AE2E" w:rsidR="00775D93" w:rsidRDefault="00775D93" w:rsidP="00775D93">
            <w:pPr>
              <w:jc w:val="center"/>
              <w:rPr>
                <w:ins w:id="1194" w:author="Fei Gu" w:date="2021-05-19T00:31:00Z"/>
              </w:rPr>
            </w:pPr>
            <w:ins w:id="119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715AC" w14:textId="2DF9DBE3" w:rsidR="00775D93" w:rsidRDefault="00775D93" w:rsidP="00775D93">
            <w:pPr>
              <w:jc w:val="center"/>
              <w:rPr>
                <w:ins w:id="1196" w:author="Fei Gu" w:date="2021-05-19T00:31:00Z"/>
              </w:rPr>
            </w:pPr>
            <w:ins w:id="1197" w:author="Fei Gu" w:date="2021-05-19T07:48:00Z">
              <w:r>
                <w:t>Export a</w:t>
              </w:r>
              <w:r>
                <w:rPr>
                  <w:rFonts w:hint="eastAsia"/>
                </w:rPr>
                <w:t xml:space="preserve"> project as text </w:t>
              </w:r>
              <w:r>
                <w:t>(</w:t>
              </w:r>
              <w:r>
                <w:rPr>
                  <w:rFonts w:hint="eastAsia"/>
                </w:rPr>
                <w:t xml:space="preserve">like </w:t>
              </w:r>
              <w:r>
                <w:t>.</w:t>
              </w:r>
              <w:r>
                <w:rPr>
                  <w:rFonts w:hint="eastAsia"/>
                </w:rPr>
                <w:t xml:space="preserve">TXT file or </w:t>
              </w:r>
              <w:r>
                <w:t>.</w:t>
              </w:r>
              <w:r>
                <w:rPr>
                  <w:rFonts w:hint="eastAsia"/>
                </w:rPr>
                <w:t>md file</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6715F1" w14:textId="1BA40A99" w:rsidR="00775D93" w:rsidRPr="00A82647" w:rsidRDefault="00083B79" w:rsidP="00775D93">
            <w:pPr>
              <w:jc w:val="center"/>
              <w:rPr>
                <w:ins w:id="1198" w:author="Fei Gu" w:date="2021-05-19T00:31: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C189B4" w14:textId="455D7633" w:rsidR="00775D93" w:rsidRPr="00A82647" w:rsidRDefault="00EF0532" w:rsidP="00775D93">
            <w:pPr>
              <w:jc w:val="center"/>
              <w:rPr>
                <w:ins w:id="1199" w:author="Fei Gu" w:date="2021-05-19T00:31:00Z"/>
              </w:rPr>
            </w:pPr>
            <w:r>
              <w:t>6 Hours</w:t>
            </w:r>
          </w:p>
        </w:tc>
      </w:tr>
      <w:tr w:rsidR="00775D93" w:rsidRPr="00A82647" w14:paraId="6B301FB9" w14:textId="77777777" w:rsidTr="272F30FC">
        <w:trPr>
          <w:ins w:id="1200" w:author="Fei Gu" w:date="2021-05-19T00:3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7F217" w14:textId="5439228A" w:rsidR="00775D93" w:rsidRDefault="00775D93" w:rsidP="00775D93">
            <w:pPr>
              <w:jc w:val="center"/>
              <w:rPr>
                <w:ins w:id="1201" w:author="Fei Gu" w:date="2021-05-19T00:32:00Z"/>
              </w:rPr>
            </w:pPr>
            <w:ins w:id="1202" w:author="Fei Gu" w:date="2021-05-19T07:48:00Z">
              <w:r>
                <w:rPr>
                  <w:rFonts w:hint="eastAsia"/>
                </w:rPr>
                <w:t>UC</w:t>
              </w:r>
              <w:r>
                <w:t xml:space="preserve"> </w:t>
              </w:r>
            </w:ins>
            <w:r w:rsidR="009C5D71">
              <w:t>32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F0FAF" w14:textId="710F8370" w:rsidR="00775D93" w:rsidRDefault="00775D93" w:rsidP="00775D93">
            <w:pPr>
              <w:jc w:val="center"/>
              <w:rPr>
                <w:ins w:id="1203" w:author="Fei Gu" w:date="2021-05-19T00:32:00Z"/>
              </w:rPr>
            </w:pPr>
            <w:ins w:id="1204"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9704F" w14:textId="72E461AF" w:rsidR="00775D93" w:rsidRDefault="00775D93" w:rsidP="00775D93">
            <w:pPr>
              <w:jc w:val="center"/>
              <w:rPr>
                <w:ins w:id="1205" w:author="Fei Gu" w:date="2021-05-19T00:32:00Z"/>
              </w:rPr>
            </w:pPr>
            <w:ins w:id="1206" w:author="Fei Gu" w:date="2021-05-19T07:48:00Z">
              <w:r>
                <w:t>I</w:t>
              </w:r>
              <w:r>
                <w:rPr>
                  <w:rFonts w:hint="eastAsia"/>
                </w:rPr>
                <w:t xml:space="preserve">mport </w:t>
              </w:r>
              <w:r>
                <w:t>a</w:t>
              </w:r>
              <w:r>
                <w:rPr>
                  <w:rFonts w:hint="eastAsia"/>
                </w:rPr>
                <w:t xml:space="preserve"> project as text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866854" w14:textId="09BA9E18" w:rsidR="00775D93" w:rsidRPr="00A82647" w:rsidRDefault="00083B79" w:rsidP="00775D93">
            <w:pPr>
              <w:jc w:val="center"/>
              <w:rPr>
                <w:ins w:id="1207" w:author="Fei Gu" w:date="2021-05-19T00:32: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5D526E" w14:textId="768D659C" w:rsidR="00775D93" w:rsidRPr="00A82647" w:rsidRDefault="00EF0532" w:rsidP="00775D93">
            <w:pPr>
              <w:jc w:val="center"/>
              <w:rPr>
                <w:ins w:id="1208" w:author="Fei Gu" w:date="2021-05-19T00:32:00Z"/>
              </w:rPr>
            </w:pPr>
            <w:r>
              <w:t>8 Hours</w:t>
            </w:r>
          </w:p>
        </w:tc>
      </w:tr>
      <w:tr w:rsidR="00083B79" w:rsidRPr="00A82647" w14:paraId="6BE8231B" w14:textId="77777777" w:rsidTr="009D584A">
        <w:trPr>
          <w:ins w:id="1209" w:author="Fei Gu" w:date="2021-05-19T00:3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A3E3F" w14:textId="7AFE1FBA" w:rsidR="00083B79" w:rsidRDefault="00083B79" w:rsidP="00083B79">
            <w:pPr>
              <w:jc w:val="center"/>
              <w:rPr>
                <w:ins w:id="1210" w:author="Fei Gu" w:date="2021-05-19T00:34:00Z"/>
              </w:rPr>
            </w:pPr>
            <w:ins w:id="1211" w:author="Fei Gu" w:date="2021-05-19T07:48:00Z">
              <w:r>
                <w:rPr>
                  <w:rFonts w:hint="eastAsia"/>
                </w:rPr>
                <w:t>UC</w:t>
              </w:r>
              <w:r>
                <w:t xml:space="preserve"> </w:t>
              </w:r>
            </w:ins>
            <w:r>
              <w:t>33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C2D4B2" w14:textId="469A65D0" w:rsidR="00083B79" w:rsidRDefault="00083B79" w:rsidP="00083B79">
            <w:pPr>
              <w:jc w:val="center"/>
              <w:rPr>
                <w:ins w:id="1212" w:author="Fei Gu" w:date="2021-05-19T00:34:00Z"/>
              </w:rPr>
            </w:pPr>
            <w:ins w:id="1213"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669A63" w14:textId="606B2E62" w:rsidR="00083B79" w:rsidRDefault="00083B79" w:rsidP="00083B79">
            <w:pPr>
              <w:jc w:val="center"/>
              <w:rPr>
                <w:ins w:id="1214" w:author="Fei Gu" w:date="2021-05-19T00:34:00Z"/>
              </w:rPr>
            </w:pPr>
            <w:r>
              <w:t xml:space="preserve"> Create View Option (list or gallery)</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3DAD1E" w14:textId="7945D1B8" w:rsidR="00083B79" w:rsidRPr="00A82647" w:rsidRDefault="00EF0532" w:rsidP="00083B79">
            <w:pPr>
              <w:jc w:val="center"/>
              <w:rPr>
                <w:ins w:id="1215" w:author="Fei Gu" w:date="2021-05-19T00:34: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2739FB" w14:textId="3B9D81C1" w:rsidR="00083B79" w:rsidRPr="00A82647" w:rsidRDefault="00EF0532" w:rsidP="00083B79">
            <w:pPr>
              <w:jc w:val="center"/>
              <w:rPr>
                <w:ins w:id="1216" w:author="Fei Gu" w:date="2021-05-19T00:34:00Z"/>
              </w:rPr>
            </w:pPr>
            <w:r>
              <w:t>10Hours</w:t>
            </w:r>
          </w:p>
        </w:tc>
      </w:tr>
      <w:tr w:rsidR="00083B79" w:rsidRPr="00A82647" w14:paraId="00E19130" w14:textId="77777777" w:rsidTr="272F30FC">
        <w:trPr>
          <w:ins w:id="1217" w:author="Fei Gu" w:date="2021-05-19T01:0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6832D7" w14:textId="561DCCD7" w:rsidR="00083B79" w:rsidRDefault="00083B79" w:rsidP="00083B79">
            <w:pPr>
              <w:jc w:val="center"/>
              <w:rPr>
                <w:ins w:id="1218" w:author="Fei Gu" w:date="2021-05-19T01:03:00Z"/>
              </w:rPr>
            </w:pPr>
            <w:ins w:id="1219" w:author="Fei Gu" w:date="2021-05-19T07:48:00Z">
              <w:r>
                <w:rPr>
                  <w:rFonts w:hint="eastAsia"/>
                </w:rPr>
                <w:t xml:space="preserve">UC </w:t>
              </w:r>
            </w:ins>
            <w:r>
              <w:t>34</w:t>
            </w:r>
            <w:ins w:id="1220" w:author="Fei Gu" w:date="2021-05-19T07:48:00Z">
              <w:r>
                <w:t xml:space="preserve">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734DC6" w14:textId="353B5563" w:rsidR="00083B79" w:rsidRDefault="00083B79" w:rsidP="00083B79">
            <w:pPr>
              <w:jc w:val="center"/>
              <w:rPr>
                <w:ins w:id="1221" w:author="Fei Gu" w:date="2021-05-19T01:03:00Z"/>
              </w:rPr>
            </w:pPr>
            <w:ins w:id="1222"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7BA5E2" w14:textId="6E602E29" w:rsidR="00083B79" w:rsidRDefault="00083B79">
            <w:pPr>
              <w:jc w:val="center"/>
              <w:rPr>
                <w:ins w:id="1223" w:author="Fei Gu" w:date="2021-05-19T01:03:00Z"/>
                <w:rFonts w:ascii="Arial" w:eastAsia="Arial" w:hAnsi="Arial" w:cs="Arial"/>
                <w:color w:val="000000" w:themeColor="text1"/>
                <w:sz w:val="20"/>
                <w:szCs w:val="20"/>
              </w:rPr>
              <w:pPrChange w:id="1224" w:author="Gæstebruger" w:date="2021-05-21T07:03:00Z">
                <w:pPr/>
              </w:pPrChange>
            </w:pPr>
            <w:ins w:id="1225" w:author="Gæstebruger" w:date="2021-05-21T07:03:00Z">
              <w:r w:rsidRPr="272F30FC">
                <w:rPr>
                  <w:rFonts w:ascii="Arial" w:eastAsia="Arial" w:hAnsi="Arial" w:cs="Arial"/>
                  <w:color w:val="000000" w:themeColor="text1"/>
                  <w:sz w:val="20"/>
                  <w:szCs w:val="20"/>
                </w:rPr>
                <w:t>Create date-based reminder</w:t>
              </w:r>
              <w:del w:id="1226" w:author="Raheela Tasneem" w:date="2021-05-21T10:20:00Z">
                <w:r w:rsidRPr="272F30FC">
                  <w:rPr>
                    <w:rFonts w:ascii="Arial" w:eastAsia="Arial" w:hAnsi="Arial" w:cs="Arial"/>
                    <w:color w:val="000000" w:themeColor="text1"/>
                    <w:sz w:val="20"/>
                    <w:szCs w:val="20"/>
                  </w:rPr>
                  <w:delText>s</w:delText>
                </w:r>
              </w:del>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799CF" w14:textId="068B7689" w:rsidR="00083B79" w:rsidRPr="00A82647" w:rsidRDefault="00EF0532" w:rsidP="00083B79">
            <w:pPr>
              <w:jc w:val="center"/>
              <w:rPr>
                <w:ins w:id="1227" w:author="Fei Gu" w:date="2021-05-19T01:03: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F45158" w14:textId="1B662150" w:rsidR="00083B79" w:rsidRPr="00A82647" w:rsidRDefault="00EF0532" w:rsidP="00083B79">
            <w:pPr>
              <w:jc w:val="center"/>
              <w:rPr>
                <w:ins w:id="1228" w:author="Fei Gu" w:date="2021-05-19T01:03:00Z"/>
              </w:rPr>
            </w:pPr>
            <w:r>
              <w:t>12 Hours</w:t>
            </w:r>
          </w:p>
        </w:tc>
      </w:tr>
      <w:tr w:rsidR="00083B79" w:rsidRPr="00A82647" w14:paraId="4925A94E" w14:textId="77777777" w:rsidTr="272F30FC">
        <w:tblPrEx>
          <w:tblW w:w="9346" w:type="dxa"/>
          <w:tblInd w:w="302" w:type="dxa"/>
          <w:tblLayout w:type="fixed"/>
          <w:tblPrExChange w:id="1229" w:author="Fei Gu" w:date="2021-05-19T07:49:00Z">
            <w:tblPrEx>
              <w:tblW w:w="9346" w:type="dxa"/>
              <w:tblInd w:w="302" w:type="dxa"/>
              <w:tblLayout w:type="fixed"/>
            </w:tblPrEx>
          </w:tblPrExChange>
        </w:tblPrEx>
        <w:trPr>
          <w:ins w:id="1230" w:author="Fei Gu" w:date="2021-05-19T07:49:00Z"/>
          <w:trPrChange w:id="1231"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32"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7183C04" w14:textId="2AF09C51" w:rsidR="00083B79" w:rsidRDefault="00083B79" w:rsidP="00083B79">
            <w:pPr>
              <w:jc w:val="center"/>
              <w:rPr>
                <w:ins w:id="1233" w:author="Fei Gu" w:date="2021-05-19T07:49:00Z"/>
              </w:rPr>
            </w:pPr>
            <w:ins w:id="1234" w:author="Fei Gu" w:date="2021-05-19T07:49:00Z">
              <w:r w:rsidRPr="00025EED">
                <w:rPr>
                  <w:rPrChange w:id="1235" w:author="Fei Gu" w:date="2021-05-19T07:50:00Z">
                    <w:rPr>
                      <w:rFonts w:ascii="Times New Roman" w:eastAsia="Times New Roman" w:hAnsi="Times New Roman" w:cs="Times New Roman"/>
                      <w:sz w:val="24"/>
                      <w:u w:val="single"/>
                    </w:rPr>
                  </w:rPrChange>
                </w:rPr>
                <w:t xml:space="preserve">UC </w:t>
              </w:r>
            </w:ins>
            <w:r>
              <w:t>35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36"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7C332C8" w14:textId="6E1EAB55" w:rsidR="00083B79" w:rsidRDefault="00083B79" w:rsidP="00083B79">
            <w:pPr>
              <w:jc w:val="center"/>
              <w:rPr>
                <w:ins w:id="1237" w:author="Fei Gu" w:date="2021-05-19T07:49:00Z"/>
              </w:rPr>
            </w:pPr>
            <w:ins w:id="1238" w:author="Fei Gu" w:date="2021-05-19T07:49:00Z">
              <w:r w:rsidRPr="00025EED">
                <w:rPr>
                  <w:rPrChange w:id="1239"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0"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67FE783" w14:textId="065508BE" w:rsidR="00083B79" w:rsidRDefault="00083B79" w:rsidP="00083B79">
            <w:pPr>
              <w:jc w:val="center"/>
              <w:rPr>
                <w:ins w:id="1241" w:author="Fei Gu" w:date="2021-05-19T07:49:00Z"/>
              </w:rPr>
            </w:pPr>
            <w:ins w:id="1242" w:author="Fei Gu" w:date="2021-05-19T07:49:00Z">
              <w:r w:rsidRPr="00025EED">
                <w:rPr>
                  <w:rPrChange w:id="1243" w:author="Fei Gu" w:date="2021-05-19T07:50:00Z">
                    <w:rPr>
                      <w:rFonts w:ascii="Times New Roman" w:eastAsia="Times New Roman" w:hAnsi="Times New Roman" w:cs="Times New Roman"/>
                      <w:sz w:val="24"/>
                    </w:rPr>
                  </w:rPrChange>
                </w:rPr>
                <w:t>Change project name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4"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3E18A05" w14:textId="2F4F0E75" w:rsidR="00083B79" w:rsidRPr="00A82647" w:rsidRDefault="00EF0532" w:rsidP="00083B79">
            <w:pPr>
              <w:jc w:val="center"/>
              <w:rPr>
                <w:ins w:id="1245" w:author="Fei Gu" w:date="2021-05-19T07:49: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6"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E78BE35" w14:textId="19CF1196" w:rsidR="00083B79" w:rsidRPr="00A82647" w:rsidRDefault="00EF0532" w:rsidP="00083B79">
            <w:pPr>
              <w:jc w:val="center"/>
              <w:rPr>
                <w:ins w:id="1247" w:author="Fei Gu" w:date="2021-05-19T07:49:00Z"/>
              </w:rPr>
            </w:pPr>
            <w:r>
              <w:t>6Hours</w:t>
            </w:r>
          </w:p>
        </w:tc>
      </w:tr>
      <w:tr w:rsidR="00083B79" w:rsidRPr="00A82647" w14:paraId="104EB9C6" w14:textId="77777777" w:rsidTr="272F30FC">
        <w:trPr>
          <w:ins w:id="1248" w:author="Fei Gu" w:date="2021-05-19T10:4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361F9" w14:textId="7AA072D3" w:rsidR="00083B79" w:rsidRPr="00025EED" w:rsidRDefault="00083B79" w:rsidP="00083B79">
            <w:pPr>
              <w:jc w:val="center"/>
              <w:rPr>
                <w:ins w:id="1249" w:author="Fei Gu" w:date="2021-05-19T10:43:00Z"/>
              </w:rPr>
            </w:pPr>
            <w:ins w:id="1250" w:author="Fei Gu" w:date="2021-05-19T10:43:00Z">
              <w:r>
                <w:t xml:space="preserve">UC </w:t>
              </w:r>
            </w:ins>
            <w:r>
              <w:t>36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25E00" w14:textId="7E8D2ACF" w:rsidR="00083B79" w:rsidRPr="00025EED" w:rsidRDefault="00083B79" w:rsidP="00083B79">
            <w:pPr>
              <w:jc w:val="center"/>
              <w:rPr>
                <w:ins w:id="1251" w:author="Fei Gu" w:date="2021-05-19T10:43:00Z"/>
              </w:rPr>
            </w:pPr>
            <w:ins w:id="1252" w:author="Fei Gu" w:date="2021-05-19T10:43: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ED3052" w14:textId="05DAE05C" w:rsidR="00083B79" w:rsidRPr="00025EED" w:rsidRDefault="00083B79" w:rsidP="00083B79">
            <w:pPr>
              <w:rPr>
                <w:ins w:id="1253" w:author="Fei Gu" w:date="2021-05-19T10:43:00Z"/>
              </w:rPr>
            </w:pPr>
            <w:ins w:id="1254" w:author="Fei Gu" w:date="2021-05-19T07:49:00Z">
              <w:r w:rsidRPr="00025EED">
                <w:rPr>
                  <w:rPrChange w:id="1255" w:author="Fei Gu" w:date="2021-05-19T07:50:00Z">
                    <w:rPr>
                      <w:rFonts w:ascii="Times New Roman" w:eastAsia="Times New Roman" w:hAnsi="Times New Roman" w:cs="Times New Roman"/>
                      <w:sz w:val="24"/>
                    </w:rPr>
                  </w:rPrChange>
                </w:rPr>
                <w:t>Create choose font and size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37941" w14:textId="06EA6A2F" w:rsidR="00083B79" w:rsidRPr="00A82647" w:rsidRDefault="00EF0532" w:rsidP="00083B79">
            <w:pPr>
              <w:jc w:val="center"/>
              <w:rPr>
                <w:ins w:id="1256" w:author="Fei Gu" w:date="2021-05-19T10:43: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F86AF" w14:textId="7BBE64A9" w:rsidR="00083B79" w:rsidRPr="00A82647" w:rsidRDefault="00EF0532" w:rsidP="00083B79">
            <w:pPr>
              <w:jc w:val="center"/>
              <w:rPr>
                <w:ins w:id="1257" w:author="Fei Gu" w:date="2021-05-19T10:43:00Z"/>
              </w:rPr>
            </w:pPr>
            <w:r>
              <w:t>8 Hours</w:t>
            </w:r>
          </w:p>
        </w:tc>
      </w:tr>
      <w:tr w:rsidR="00083B79" w:rsidRPr="00A82647" w14:paraId="6D7BE62E" w14:textId="77777777" w:rsidTr="272F30FC">
        <w:tblPrEx>
          <w:tblW w:w="9346" w:type="dxa"/>
          <w:tblInd w:w="302" w:type="dxa"/>
          <w:tblLayout w:type="fixed"/>
          <w:tblPrExChange w:id="1258" w:author="Fei Gu" w:date="2021-05-19T07:49:00Z">
            <w:tblPrEx>
              <w:tblW w:w="9346" w:type="dxa"/>
              <w:tblInd w:w="302" w:type="dxa"/>
              <w:tblLayout w:type="fixed"/>
            </w:tblPrEx>
          </w:tblPrExChange>
        </w:tblPrEx>
        <w:trPr>
          <w:ins w:id="1259" w:author="Fei Gu" w:date="2021-05-19T07:49:00Z"/>
          <w:trPrChange w:id="1260"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1"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8BB17AA" w14:textId="5D538F95" w:rsidR="00083B79" w:rsidRDefault="00083B79" w:rsidP="00083B79">
            <w:pPr>
              <w:jc w:val="center"/>
              <w:rPr>
                <w:ins w:id="1262" w:author="Fei Gu" w:date="2021-05-19T07:49:00Z"/>
              </w:rPr>
            </w:pPr>
            <w:ins w:id="1263" w:author="Fei Gu" w:date="2021-05-19T07:49:00Z">
              <w:r w:rsidRPr="00025EED">
                <w:rPr>
                  <w:rPrChange w:id="1264" w:author="Fei Gu" w:date="2021-05-19T07:50:00Z">
                    <w:rPr>
                      <w:rFonts w:ascii="Times New Roman" w:eastAsia="Times New Roman" w:hAnsi="Times New Roman" w:cs="Times New Roman"/>
                      <w:sz w:val="24"/>
                    </w:rPr>
                  </w:rPrChange>
                </w:rPr>
                <w:t>UC</w:t>
              </w:r>
            </w:ins>
            <w:ins w:id="1265" w:author="Fei Gu" w:date="2021-05-19T07:50:00Z">
              <w:r>
                <w:t xml:space="preserve"> </w:t>
              </w:r>
            </w:ins>
            <w:r>
              <w:t>37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6"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C87969E" w14:textId="6DE48718" w:rsidR="00083B79" w:rsidRDefault="00083B79" w:rsidP="00083B79">
            <w:pPr>
              <w:jc w:val="center"/>
              <w:rPr>
                <w:ins w:id="1267" w:author="Fei Gu" w:date="2021-05-19T07:49:00Z"/>
              </w:rPr>
            </w:pPr>
            <w:ins w:id="1268" w:author="Fei Gu" w:date="2021-05-19T07:49:00Z">
              <w:r w:rsidRPr="00025EED">
                <w:rPr>
                  <w:rPrChange w:id="1269"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0"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8AA1EA3" w14:textId="325BBC20" w:rsidR="00083B79" w:rsidRDefault="00083B79" w:rsidP="00083B79">
            <w:pPr>
              <w:rPr>
                <w:ins w:id="1271" w:author="Fei Gu" w:date="2021-05-19T07:49:00Z"/>
              </w:rPr>
            </w:pPr>
            <w:r>
              <w:t xml:space="preserve">            Add Picture </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2"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1663B24" w14:textId="69F85215" w:rsidR="00083B79" w:rsidRPr="00A82647" w:rsidRDefault="00EF0532" w:rsidP="00083B79">
            <w:pPr>
              <w:jc w:val="center"/>
              <w:rPr>
                <w:ins w:id="1273" w:author="Fei Gu" w:date="2021-05-19T07:49:00Z"/>
              </w:rPr>
            </w:pPr>
            <w:r>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4"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9F7AB85" w14:textId="058302D5" w:rsidR="00083B79" w:rsidRPr="00A82647" w:rsidRDefault="00EF0532" w:rsidP="00083B79">
            <w:pPr>
              <w:jc w:val="center"/>
              <w:rPr>
                <w:ins w:id="1275" w:author="Fei Gu" w:date="2021-05-19T07:49:00Z"/>
              </w:rPr>
            </w:pPr>
            <w:r>
              <w:t>6 Hours</w:t>
            </w:r>
          </w:p>
        </w:tc>
      </w:tr>
      <w:tr w:rsidR="00083B79" w:rsidRPr="00A82647" w14:paraId="09C0A350" w14:textId="77777777" w:rsidTr="272F30FC">
        <w:trPr>
          <w:ins w:id="1276" w:author="Fei Gu" w:date="2021-05-19T01:0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37FE87" w14:textId="5F31F323" w:rsidR="00083B79" w:rsidRDefault="00083B79" w:rsidP="00083B79">
            <w:pPr>
              <w:jc w:val="center"/>
              <w:rPr>
                <w:ins w:id="1277" w:author="Fei Gu" w:date="2021-05-19T01:0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2C4D18" w14:textId="1A496A92" w:rsidR="00083B79" w:rsidRDefault="00083B79" w:rsidP="00083B79">
            <w:pPr>
              <w:jc w:val="center"/>
              <w:rPr>
                <w:ins w:id="1278" w:author="Fei Gu" w:date="2021-05-19T01:0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967993" w14:textId="77777777" w:rsidR="00083B79" w:rsidRDefault="00083B79" w:rsidP="00083B79">
            <w:pPr>
              <w:jc w:val="center"/>
              <w:rPr>
                <w:ins w:id="1279" w:author="Fei Gu" w:date="2021-05-19T01:0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2A670" w14:textId="77777777" w:rsidR="00083B79" w:rsidRPr="00A82647" w:rsidRDefault="00083B79" w:rsidP="00083B79">
            <w:pPr>
              <w:jc w:val="center"/>
              <w:rPr>
                <w:ins w:id="1280" w:author="Fei Gu" w:date="2021-05-19T01:0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77ECB4" w14:textId="77777777" w:rsidR="00083B79" w:rsidRPr="00A82647" w:rsidRDefault="00083B79" w:rsidP="00083B79">
            <w:pPr>
              <w:jc w:val="center"/>
              <w:rPr>
                <w:ins w:id="1281" w:author="Fei Gu" w:date="2021-05-19T01:04:00Z"/>
              </w:rPr>
            </w:pPr>
          </w:p>
        </w:tc>
      </w:tr>
      <w:tr w:rsidR="00083B79" w:rsidRPr="00A82647" w14:paraId="15F4754D" w14:textId="77777777" w:rsidTr="272F30FC">
        <w:trPr>
          <w:ins w:id="1282" w:author="Fei Gu" w:date="2021-05-19T07:4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115D85" w14:textId="0D8A2940" w:rsidR="00083B79" w:rsidRDefault="00083B79" w:rsidP="00083B79">
            <w:pPr>
              <w:jc w:val="center"/>
              <w:rPr>
                <w:ins w:id="1283" w:author="Fei Gu" w:date="2021-05-19T07:47:00Z"/>
              </w:rPr>
            </w:pPr>
            <w:ins w:id="1284" w:author="Fei Gu" w:date="2021-05-19T07:48:00Z">
              <w:r w:rsidRPr="006614EF">
                <w:t>Database</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D8146" w14:textId="77777777" w:rsidR="00083B79" w:rsidRDefault="00083B79" w:rsidP="00083B79">
            <w:pPr>
              <w:jc w:val="center"/>
              <w:rPr>
                <w:ins w:id="1285" w:author="Fei Gu" w:date="2021-05-19T07:47: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95189F" w14:textId="77777777" w:rsidR="00083B79" w:rsidRDefault="00083B79" w:rsidP="00083B79">
            <w:pPr>
              <w:jc w:val="center"/>
              <w:rPr>
                <w:ins w:id="1286" w:author="Fei Gu" w:date="2021-05-19T07:47: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DE5C76" w14:textId="6937BE4C" w:rsidR="00083B79" w:rsidRPr="00A82647" w:rsidRDefault="00083B79" w:rsidP="00083B79">
            <w:pPr>
              <w:jc w:val="center"/>
              <w:rPr>
                <w:ins w:id="1287" w:author="Fei Gu" w:date="2021-05-19T07:47:00Z"/>
              </w:rPr>
            </w:pPr>
            <w:ins w:id="1288"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8DF4C8" w14:textId="1A8C62EC" w:rsidR="00083B79" w:rsidRPr="00A82647" w:rsidRDefault="00083B79" w:rsidP="00083B79">
            <w:pPr>
              <w:jc w:val="center"/>
              <w:rPr>
                <w:ins w:id="1289" w:author="Fei Gu" w:date="2021-05-19T07:47:00Z"/>
              </w:rPr>
            </w:pPr>
            <w:ins w:id="1290" w:author="Fei Gu" w:date="2021-05-19T07:48:00Z">
              <w:r w:rsidRPr="00A82647">
                <w:t>30hours</w:t>
              </w:r>
            </w:ins>
          </w:p>
        </w:tc>
      </w:tr>
      <w:tr w:rsidR="00083B79" w:rsidRPr="00A82647" w14:paraId="677A8BC3"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2BC6B" w14:textId="085D374C" w:rsidR="00083B79" w:rsidRPr="00A82647" w:rsidRDefault="00083B79">
            <w:pPr>
              <w:jc w:val="center"/>
              <w:pPrChange w:id="1291" w:author="Fei Gu" w:date="2021-05-19T00:23:00Z">
                <w:pPr/>
              </w:pPrChange>
            </w:pPr>
            <w:del w:id="1292" w:author="Fei Gu" w:date="2021-05-19T07:48:00Z">
              <w:r w:rsidRPr="006614EF" w:rsidDel="00B242CC">
                <w:delText>Database</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07FFEF" w14:textId="791CC97C" w:rsidR="00083B79" w:rsidRPr="00A82647" w:rsidRDefault="00083B79">
            <w:pPr>
              <w:jc w:val="center"/>
              <w:pPrChange w:id="1293"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A1BFCB" w14:textId="111D0D1B" w:rsidR="00083B79" w:rsidRPr="00A82647" w:rsidRDefault="00083B79">
            <w:pPr>
              <w:jc w:val="center"/>
              <w:pPrChange w:id="1294"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810E97" w14:textId="16BBAE23" w:rsidR="00083B79" w:rsidRPr="00A82647" w:rsidRDefault="00083B79">
            <w:pPr>
              <w:jc w:val="center"/>
              <w:pPrChange w:id="1295" w:author="Fei Gu" w:date="2021-05-19T00:23:00Z">
                <w:pPr/>
              </w:pPrChange>
            </w:pPr>
            <w:del w:id="1296"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D1844F" w14:textId="3914233F" w:rsidR="00083B79" w:rsidRPr="00A82647" w:rsidRDefault="00083B79">
            <w:pPr>
              <w:jc w:val="center"/>
              <w:pPrChange w:id="1297" w:author="Fei Gu" w:date="2021-05-19T00:23:00Z">
                <w:pPr/>
              </w:pPrChange>
            </w:pPr>
            <w:del w:id="1298" w:author="Fei Gu" w:date="2021-05-19T07:48:00Z">
              <w:r w:rsidRPr="00A82647" w:rsidDel="0081704D">
                <w:delText>30hours</w:delText>
              </w:r>
            </w:del>
          </w:p>
        </w:tc>
      </w:tr>
      <w:tr w:rsidR="00083B79" w:rsidRPr="00A82647" w14:paraId="2DF85072" w14:textId="77777777" w:rsidTr="272F30FC">
        <w:trPr>
          <w:ins w:id="1299"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413F4F" w14:textId="7B1F172D" w:rsidR="00083B79" w:rsidRPr="006614EF" w:rsidRDefault="00083B79" w:rsidP="00083B79">
            <w:pPr>
              <w:jc w:val="center"/>
              <w:rPr>
                <w:ins w:id="1300" w:author="Fei Gu" w:date="2021-05-19T00:25:00Z"/>
              </w:rPr>
            </w:pPr>
            <w:ins w:id="1301" w:author="Fei Gu" w:date="2021-05-19T07:48:00Z">
              <w:r w:rsidRPr="00A82647">
                <w:t>Software to connect database and use cases</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268B38" w14:textId="77777777" w:rsidR="00083B79" w:rsidRPr="00A82647" w:rsidRDefault="00083B79" w:rsidP="00083B79">
            <w:pPr>
              <w:jc w:val="center"/>
              <w:rPr>
                <w:ins w:id="1302"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B7D52A" w14:textId="77777777" w:rsidR="00083B79" w:rsidRPr="00A82647" w:rsidRDefault="00083B79" w:rsidP="00083B79">
            <w:pPr>
              <w:jc w:val="center"/>
              <w:rPr>
                <w:ins w:id="1303"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795C6F" w14:textId="77777777" w:rsidR="00083B79" w:rsidRPr="00A82647" w:rsidRDefault="00083B79" w:rsidP="00083B79">
            <w:pPr>
              <w:jc w:val="center"/>
              <w:rPr>
                <w:ins w:id="1304"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DC06A8" w14:textId="5498FA02" w:rsidR="00083B79" w:rsidRPr="00A82647" w:rsidRDefault="00083B79" w:rsidP="00083B79">
            <w:pPr>
              <w:jc w:val="center"/>
              <w:rPr>
                <w:ins w:id="1305" w:author="Fei Gu" w:date="2021-05-19T00:25:00Z"/>
              </w:rPr>
            </w:pPr>
            <w:ins w:id="1306" w:author="Fei Gu" w:date="2021-05-19T07:48:00Z">
              <w:r w:rsidRPr="00A82647">
                <w:t>30 hours</w:t>
              </w:r>
            </w:ins>
          </w:p>
        </w:tc>
      </w:tr>
      <w:tr w:rsidR="00083B79" w:rsidRPr="00A82647" w14:paraId="776B9EA2"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26B0DE" w14:textId="042FD021" w:rsidR="00083B79" w:rsidRPr="00A82647" w:rsidRDefault="00083B79">
            <w:pPr>
              <w:jc w:val="center"/>
              <w:pPrChange w:id="1307" w:author="Fei Gu" w:date="2021-05-19T00:23:00Z">
                <w:pPr/>
              </w:pPrChange>
            </w:pPr>
            <w:del w:id="1308" w:author="Fei Gu" w:date="2021-05-19T07:48:00Z">
              <w:r w:rsidRPr="00A82647" w:rsidDel="002E317B">
                <w:delText>Software to connect database and use cases</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9ED8D6" w14:textId="0E77163D" w:rsidR="00083B79" w:rsidRPr="00A82647" w:rsidRDefault="00083B79">
            <w:pPr>
              <w:jc w:val="center"/>
              <w:pPrChange w:id="1309"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0DA20D" w14:textId="6FEFFCCE" w:rsidR="00083B79" w:rsidRPr="00A82647" w:rsidRDefault="00083B79">
            <w:pPr>
              <w:jc w:val="center"/>
              <w:pPrChange w:id="1310"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3C1A" w14:textId="60AB9107" w:rsidR="00083B79" w:rsidRPr="00A82647" w:rsidRDefault="00083B79">
            <w:pPr>
              <w:jc w:val="center"/>
              <w:pPrChange w:id="1311" w:author="Fei Gu" w:date="2021-05-19T00:23:00Z">
                <w:pPr/>
              </w:pPrChange>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76C83A" w14:textId="6398134D" w:rsidR="00083B79" w:rsidRPr="00A82647" w:rsidRDefault="00083B79">
            <w:pPr>
              <w:jc w:val="center"/>
              <w:pPrChange w:id="1312" w:author="Fei Gu" w:date="2021-05-19T00:23:00Z">
                <w:pPr/>
              </w:pPrChange>
            </w:pPr>
            <w:del w:id="1313" w:author="Fei Gu" w:date="2021-05-19T07:48:00Z">
              <w:r w:rsidRPr="00A82647" w:rsidDel="002E3A39">
                <w:delText>30 hours</w:delText>
              </w:r>
            </w:del>
          </w:p>
        </w:tc>
      </w:tr>
    </w:tbl>
    <w:p w14:paraId="37D69F31" w14:textId="77777777" w:rsidR="002F060D" w:rsidRDefault="1638EF4F">
      <w:pPr>
        <w:pStyle w:val="Caption"/>
        <w:keepNext/>
        <w:rPr>
          <w:ins w:id="1314" w:author="Ibraheem Khaled Swaidan" w:date="2021-05-20T22:28:00Z"/>
        </w:rPr>
        <w:pPrChange w:id="1315" w:author="Fei Gu" w:date="2021-05-19T10:42:00Z">
          <w:pPr/>
        </w:pPrChange>
      </w:pPr>
      <w:r w:rsidRPr="1638EF4F">
        <w:rPr>
          <w:rFonts w:ascii="Times New Roman" w:eastAsia="Times New Roman" w:hAnsi="Times New Roman" w:cs="Times New Roman"/>
          <w:sz w:val="24"/>
        </w:rPr>
        <w:t xml:space="preserve"> </w:t>
      </w:r>
      <w:bookmarkStart w:id="1316" w:name="_Toc72313384"/>
      <w:ins w:id="1317" w:author="Fei Gu" w:date="2021-05-19T10:42:00Z">
        <w:r w:rsidR="002F060D">
          <w:t xml:space="preserve">Table </w:t>
        </w:r>
        <w:r w:rsidR="002F060D">
          <w:fldChar w:fldCharType="begin"/>
        </w:r>
        <w:r w:rsidR="002F060D">
          <w:instrText xml:space="preserve"> SEQ Table \* ARABIC </w:instrText>
        </w:r>
      </w:ins>
      <w:r w:rsidR="002F060D">
        <w:fldChar w:fldCharType="separate"/>
      </w:r>
      <w:ins w:id="1318" w:author="Fei Gu" w:date="2021-05-19T10:42:00Z">
        <w:r w:rsidR="002F060D" w:rsidRPr="6C906291">
          <w:rPr>
            <w:noProof/>
          </w:rPr>
          <w:t>2</w:t>
        </w:r>
        <w:r w:rsidR="002F060D">
          <w:fldChar w:fldCharType="end"/>
        </w:r>
        <w:r w:rsidR="002F060D">
          <w:t>: The use case</w:t>
        </w:r>
      </w:ins>
      <w:bookmarkEnd w:id="1316"/>
    </w:p>
    <w:p w14:paraId="5761584F" w14:textId="3FA5FF81" w:rsidR="3B0E3148" w:rsidRDefault="3B0E3148">
      <w:pPr>
        <w:rPr>
          <w:ins w:id="1319" w:author="Ibraheem Khaled Swaidan" w:date="2021-05-19T00:14:00Z"/>
          <w:rFonts w:ascii="Times New Roman" w:eastAsia="Times New Roman" w:hAnsi="Times New Roman" w:cs="Times New Roman"/>
          <w:sz w:val="24"/>
        </w:rPr>
      </w:pPr>
    </w:p>
    <w:p w14:paraId="6D928C9A" w14:textId="0D3CAEE7" w:rsidR="333200EC" w:rsidRDefault="333200EC">
      <w:pPr>
        <w:rPr>
          <w:ins w:id="1320" w:author="Ibraheem Khaled Swaidan" w:date="2021-05-20T22:28:00Z"/>
        </w:rPr>
      </w:pPr>
    </w:p>
    <w:p w14:paraId="6BA5738D" w14:textId="42525E2B" w:rsidR="2B6BE5D5" w:rsidRDefault="2B6BE5D5" w:rsidP="6C906291">
      <w:pPr>
        <w:rPr>
          <w:ins w:id="1321" w:author="Ibraheem Khaled Swaidan" w:date="2021-05-20T22:31:00Z"/>
        </w:rPr>
      </w:pPr>
      <w:ins w:id="1322" w:author="Ibraheem Khaled Swaidan" w:date="2021-05-20T22:28:00Z">
        <w:r>
          <w:t>Casual use cases:</w:t>
        </w:r>
      </w:ins>
    </w:p>
    <w:p w14:paraId="156A00B4" w14:textId="4C43CD76" w:rsidR="6C906291" w:rsidRDefault="6C906291" w:rsidP="6C906291">
      <w:pPr>
        <w:rPr>
          <w:ins w:id="1323" w:author="Ibraheem Khaled Swaidan" w:date="2021-05-20T22:28:00Z"/>
        </w:rPr>
      </w:pPr>
    </w:p>
    <w:tbl>
      <w:tblPr>
        <w:tblStyle w:val="TableGrid"/>
        <w:tblW w:w="0" w:type="auto"/>
        <w:tblLayout w:type="fixed"/>
        <w:tblLook w:val="06A0" w:firstRow="1" w:lastRow="0" w:firstColumn="1" w:lastColumn="0" w:noHBand="1" w:noVBand="1"/>
      </w:tblPr>
      <w:tblGrid>
        <w:gridCol w:w="2074"/>
        <w:gridCol w:w="2074"/>
        <w:gridCol w:w="2074"/>
        <w:gridCol w:w="2074"/>
      </w:tblGrid>
      <w:tr w:rsidR="6C906291" w14:paraId="603CE30A" w14:textId="77777777" w:rsidTr="6C906291">
        <w:trPr>
          <w:ins w:id="1324"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7EF34124" w14:textId="075B5A10" w:rsidR="6C906291" w:rsidRDefault="6C906291">
            <w:ins w:id="1325" w:author="Ibraheem Khaled Swaidan" w:date="2021-05-20T22:31:00Z">
              <w:r w:rsidRPr="6C906291">
                <w:rPr>
                  <w:rFonts w:ascii="Calibri" w:eastAsia="Calibri" w:hAnsi="Calibri" w:cs="Calibri"/>
                  <w:color w:val="000000" w:themeColor="text1"/>
                  <w:sz w:val="24"/>
                </w:rPr>
                <w:t>Use case ID</w:t>
              </w:r>
            </w:ins>
          </w:p>
        </w:tc>
        <w:tc>
          <w:tcPr>
            <w:tcW w:w="2074" w:type="dxa"/>
            <w:tcBorders>
              <w:top w:val="single" w:sz="8" w:space="0" w:color="auto"/>
              <w:left w:val="single" w:sz="8" w:space="0" w:color="auto"/>
              <w:bottom w:val="single" w:sz="8" w:space="0" w:color="auto"/>
              <w:right w:val="single" w:sz="8" w:space="0" w:color="auto"/>
            </w:tcBorders>
          </w:tcPr>
          <w:p w14:paraId="03F25B9C" w14:textId="3394CFD5" w:rsidR="6C906291" w:rsidRDefault="6C906291">
            <w:ins w:id="1326" w:author="Ibraheem Khaled Swaidan" w:date="2021-05-20T22:31:00Z">
              <w:r w:rsidRPr="6C906291">
                <w:rPr>
                  <w:rFonts w:ascii="Calibri" w:eastAsia="Calibri" w:hAnsi="Calibri" w:cs="Calibri"/>
                  <w:color w:val="000000" w:themeColor="text1"/>
                  <w:sz w:val="24"/>
                </w:rPr>
                <w:t>Use case name</w:t>
              </w:r>
            </w:ins>
          </w:p>
        </w:tc>
        <w:tc>
          <w:tcPr>
            <w:tcW w:w="2074" w:type="dxa"/>
            <w:tcBorders>
              <w:top w:val="single" w:sz="8" w:space="0" w:color="auto"/>
              <w:left w:val="single" w:sz="8" w:space="0" w:color="auto"/>
              <w:bottom w:val="single" w:sz="8" w:space="0" w:color="auto"/>
              <w:right w:val="single" w:sz="8" w:space="0" w:color="auto"/>
            </w:tcBorders>
          </w:tcPr>
          <w:p w14:paraId="53AB1780" w14:textId="6AA24281" w:rsidR="6C906291" w:rsidRDefault="6C906291">
            <w:ins w:id="1327" w:author="Ibraheem Khaled Swaidan" w:date="2021-05-20T22:31:00Z">
              <w:r w:rsidRPr="6C906291">
                <w:rPr>
                  <w:rFonts w:ascii="Calibri" w:eastAsia="Calibri" w:hAnsi="Calibri" w:cs="Calibri"/>
                  <w:color w:val="000000" w:themeColor="text1"/>
                  <w:sz w:val="24"/>
                </w:rPr>
                <w:t>Actor</w:t>
              </w:r>
            </w:ins>
          </w:p>
        </w:tc>
        <w:tc>
          <w:tcPr>
            <w:tcW w:w="2074" w:type="dxa"/>
            <w:tcBorders>
              <w:top w:val="single" w:sz="8" w:space="0" w:color="auto"/>
              <w:left w:val="single" w:sz="8" w:space="0" w:color="auto"/>
              <w:bottom w:val="single" w:sz="8" w:space="0" w:color="auto"/>
              <w:right w:val="single" w:sz="8" w:space="0" w:color="auto"/>
            </w:tcBorders>
          </w:tcPr>
          <w:p w14:paraId="1EB44741" w14:textId="76BE5CD1" w:rsidR="6C906291" w:rsidRDefault="6C906291">
            <w:ins w:id="1328" w:author="Ibraheem Khaled Swaidan" w:date="2021-05-20T22:31:00Z">
              <w:r w:rsidRPr="6C906291">
                <w:rPr>
                  <w:rFonts w:ascii="Calibri" w:eastAsia="Calibri" w:hAnsi="Calibri" w:cs="Calibri"/>
                  <w:color w:val="000000" w:themeColor="text1"/>
                  <w:sz w:val="24"/>
                </w:rPr>
                <w:t>Flow of events</w:t>
              </w:r>
            </w:ins>
          </w:p>
        </w:tc>
      </w:tr>
      <w:tr w:rsidR="6C906291" w14:paraId="333738A2" w14:textId="77777777" w:rsidTr="6C906291">
        <w:trPr>
          <w:ins w:id="1329"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28902162" w14:textId="3FB0E93E" w:rsidR="6C906291" w:rsidRDefault="6C906291">
            <w:ins w:id="1330"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6C3AC4D6" w14:textId="3510A975" w:rsidR="6C906291" w:rsidRDefault="6C906291">
            <w:ins w:id="1331"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60F98A94" w14:textId="35FACEE8" w:rsidR="6C906291" w:rsidRDefault="6C906291">
            <w:ins w:id="1332"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11DF0D46" w14:textId="75984C77" w:rsidR="6C906291" w:rsidRDefault="6C906291">
            <w:ins w:id="1333" w:author="Ibraheem Khaled Swaidan" w:date="2021-05-20T22:31:00Z">
              <w:r w:rsidRPr="6C906291">
                <w:rPr>
                  <w:rFonts w:ascii="Calibri" w:eastAsia="Calibri" w:hAnsi="Calibri" w:cs="Calibri"/>
                  <w:color w:val="000000" w:themeColor="text1"/>
                  <w:sz w:val="24"/>
                </w:rPr>
                <w:t xml:space="preserve"> </w:t>
              </w:r>
            </w:ins>
          </w:p>
        </w:tc>
      </w:tr>
      <w:tr w:rsidR="6C906291" w14:paraId="0045713C" w14:textId="77777777" w:rsidTr="6C906291">
        <w:trPr>
          <w:ins w:id="1334"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0CB6D5EC" w14:textId="14AD4390" w:rsidR="6C906291" w:rsidRDefault="6C906291">
            <w:ins w:id="1335"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40035742" w14:textId="19BD3203" w:rsidR="6C906291" w:rsidRDefault="6C906291">
            <w:ins w:id="1336"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0A7CA0DB" w14:textId="47F778C5" w:rsidR="6C906291" w:rsidRDefault="6C906291">
            <w:ins w:id="1337"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43D2F41F" w14:textId="1036A372" w:rsidR="6C906291" w:rsidRDefault="6C906291">
            <w:ins w:id="1338" w:author="Ibraheem Khaled Swaidan" w:date="2021-05-20T22:31:00Z">
              <w:r w:rsidRPr="6C906291">
                <w:rPr>
                  <w:rFonts w:ascii="Calibri" w:eastAsia="Calibri" w:hAnsi="Calibri" w:cs="Calibri"/>
                  <w:color w:val="000000" w:themeColor="text1"/>
                  <w:sz w:val="24"/>
                </w:rPr>
                <w:t xml:space="preserve"> </w:t>
              </w:r>
            </w:ins>
          </w:p>
        </w:tc>
      </w:tr>
      <w:tr w:rsidR="6C906291" w14:paraId="2CBA3884" w14:textId="77777777" w:rsidTr="6C906291">
        <w:trPr>
          <w:ins w:id="1339"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79B0F6E6" w14:textId="3F0692B0" w:rsidR="6C906291" w:rsidRDefault="6C906291">
            <w:ins w:id="1340"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315112D7" w14:textId="4B83486B" w:rsidR="6C906291" w:rsidRDefault="6C906291">
            <w:ins w:id="1341"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09561A08" w14:textId="5769F3F2" w:rsidR="6C906291" w:rsidRDefault="6C906291">
            <w:ins w:id="1342"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5729289D" w14:textId="5B7ACFD3" w:rsidR="6C906291" w:rsidRDefault="6C906291" w:rsidP="6C906291">
            <w:pPr>
              <w:rPr>
                <w:rFonts w:ascii="Calibri" w:eastAsia="Calibri" w:hAnsi="Calibri" w:cs="Calibri"/>
                <w:color w:val="000000" w:themeColor="text1"/>
                <w:sz w:val="24"/>
              </w:rPr>
            </w:pPr>
          </w:p>
        </w:tc>
      </w:tr>
    </w:tbl>
    <w:p w14:paraId="0CD7CD9D" w14:textId="11C56B58" w:rsidR="6C906291" w:rsidRDefault="6C906291" w:rsidP="6C906291">
      <w:pPr>
        <w:rPr>
          <w:ins w:id="1343" w:author="Ibraheem Khaled Swaidan" w:date="2021-05-20T22:28:00Z"/>
        </w:rPr>
      </w:pPr>
    </w:p>
    <w:p w14:paraId="4AE4E1A2" w14:textId="06958ED9" w:rsidR="6C906291" w:rsidRDefault="6C906291" w:rsidP="6C906291">
      <w:pPr>
        <w:rPr>
          <w:ins w:id="1344" w:author="Ibraheem Khaled Swaidan" w:date="2021-05-20T22:28:00Z"/>
        </w:rPr>
      </w:pPr>
    </w:p>
    <w:p w14:paraId="28352191" w14:textId="452B0D5A" w:rsidR="6C906291" w:rsidRDefault="6C906291" w:rsidP="6C906291">
      <w:pPr>
        <w:rPr>
          <w:ins w:id="1345" w:author="Ibraheem Khaled Swaidan" w:date="2021-05-20T22:28:00Z"/>
        </w:rPr>
      </w:pPr>
    </w:p>
    <w:p w14:paraId="736D8CE4" w14:textId="7EDA5434" w:rsidR="2B6BE5D5" w:rsidRDefault="2B6BE5D5" w:rsidP="6C906291">
      <w:pPr>
        <w:rPr>
          <w:ins w:id="1346" w:author="Ibraheem Khaled Swaidan" w:date="2021-05-20T22:29:00Z"/>
        </w:rPr>
      </w:pPr>
      <w:ins w:id="1347" w:author="Ibraheem Khaled Swaidan" w:date="2021-05-20T22:29:00Z">
        <w:r>
          <w:t>Fully dressed use cases:</w:t>
        </w:r>
      </w:ins>
    </w:p>
    <w:tbl>
      <w:tblPr>
        <w:tblStyle w:val="TableGrid"/>
        <w:tblW w:w="0" w:type="auto"/>
        <w:tblLayout w:type="fixed"/>
        <w:tblLook w:val="06A0" w:firstRow="1" w:lastRow="0" w:firstColumn="1" w:lastColumn="0" w:noHBand="1" w:noVBand="1"/>
      </w:tblPr>
      <w:tblGrid>
        <w:gridCol w:w="4148"/>
        <w:gridCol w:w="4148"/>
      </w:tblGrid>
      <w:tr w:rsidR="6C906291" w14:paraId="7848E4B7" w14:textId="77777777" w:rsidTr="76724D29">
        <w:trPr>
          <w:ins w:id="1348"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132C46C" w14:textId="224B4918" w:rsidR="6C906291" w:rsidRDefault="6C906291">
            <w:ins w:id="1349" w:author="Ibraheem Khaled Swaidan" w:date="2021-05-20T22:29:00Z">
              <w:r w:rsidRPr="6C906291">
                <w:rPr>
                  <w:rFonts w:ascii="Calibri" w:eastAsia="Calibri" w:hAnsi="Calibri" w:cs="Calibri"/>
                  <w:color w:val="000000" w:themeColor="text1"/>
                  <w:sz w:val="24"/>
                </w:rPr>
                <w:t>Use Case Id</w:t>
              </w:r>
            </w:ins>
          </w:p>
        </w:tc>
        <w:tc>
          <w:tcPr>
            <w:tcW w:w="4148" w:type="dxa"/>
            <w:tcBorders>
              <w:top w:val="single" w:sz="8" w:space="0" w:color="auto"/>
              <w:left w:val="single" w:sz="8" w:space="0" w:color="auto"/>
              <w:bottom w:val="single" w:sz="8" w:space="0" w:color="auto"/>
              <w:right w:val="single" w:sz="8" w:space="0" w:color="auto"/>
            </w:tcBorders>
          </w:tcPr>
          <w:p w14:paraId="1DD2C5F8" w14:textId="0D97A054" w:rsidR="6C906291" w:rsidRDefault="6C906291">
            <w:ins w:id="1350" w:author="Ibraheem Khaled Swaidan" w:date="2021-05-20T22:29:00Z">
              <w:r w:rsidRPr="6C906291">
                <w:rPr>
                  <w:rFonts w:ascii="Calibri" w:eastAsia="Calibri" w:hAnsi="Calibri" w:cs="Calibri"/>
                  <w:color w:val="000000" w:themeColor="text1"/>
                  <w:sz w:val="24"/>
                </w:rPr>
                <w:t>UC1</w:t>
              </w:r>
            </w:ins>
          </w:p>
        </w:tc>
      </w:tr>
      <w:tr w:rsidR="6C906291" w14:paraId="5088D38F" w14:textId="77777777" w:rsidTr="76724D29">
        <w:trPr>
          <w:ins w:id="1351"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4FED4CB" w14:textId="6E8D83E2" w:rsidR="6C906291" w:rsidRDefault="6C906291">
            <w:ins w:id="1352" w:author="Ibraheem Khaled Swaidan" w:date="2021-05-20T22:29:00Z">
              <w:r w:rsidRPr="6C906291">
                <w:rPr>
                  <w:rFonts w:ascii="Calibri" w:eastAsia="Calibri" w:hAnsi="Calibri" w:cs="Calibri"/>
                  <w:color w:val="000000" w:themeColor="text1"/>
                  <w:sz w:val="24"/>
                </w:rPr>
                <w:t>Trigger</w:t>
              </w:r>
            </w:ins>
          </w:p>
        </w:tc>
        <w:tc>
          <w:tcPr>
            <w:tcW w:w="4148" w:type="dxa"/>
            <w:tcBorders>
              <w:top w:val="single" w:sz="8" w:space="0" w:color="auto"/>
              <w:left w:val="single" w:sz="8" w:space="0" w:color="auto"/>
              <w:bottom w:val="single" w:sz="8" w:space="0" w:color="auto"/>
              <w:right w:val="single" w:sz="8" w:space="0" w:color="auto"/>
            </w:tcBorders>
          </w:tcPr>
          <w:p w14:paraId="76E87306" w14:textId="1A1831A4" w:rsidR="6C906291" w:rsidRDefault="6C906291" w:rsidP="6C906291">
            <w:pPr>
              <w:rPr>
                <w:rFonts w:ascii="Calibri" w:eastAsia="Calibri" w:hAnsi="Calibri" w:cs="Calibri"/>
                <w:color w:val="000000" w:themeColor="text1"/>
                <w:sz w:val="24"/>
              </w:rPr>
            </w:pPr>
            <w:ins w:id="1353" w:author="Ibraheem Khaled Swaidan" w:date="2021-05-20T22:29:00Z">
              <w:r w:rsidRPr="6C906291">
                <w:rPr>
                  <w:rFonts w:ascii="Calibri" w:eastAsia="Calibri" w:hAnsi="Calibri" w:cs="Calibri"/>
                  <w:color w:val="000000" w:themeColor="text1"/>
                  <w:sz w:val="24"/>
                </w:rPr>
                <w:t>The user want</w:t>
              </w:r>
            </w:ins>
            <w:ins w:id="1354" w:author="Ibraheem Khaled Swaidan" w:date="2021-05-20T22:32:00Z">
              <w:r w:rsidR="29EF1E7C" w:rsidRPr="6C906291">
                <w:rPr>
                  <w:rFonts w:ascii="Calibri" w:eastAsia="Calibri" w:hAnsi="Calibri" w:cs="Calibri"/>
                  <w:color w:val="000000" w:themeColor="text1"/>
                  <w:sz w:val="24"/>
                </w:rPr>
                <w:t>s</w:t>
              </w:r>
            </w:ins>
            <w:ins w:id="1355" w:author="Ibraheem Khaled Swaidan" w:date="2021-05-20T22:29:00Z">
              <w:r w:rsidRPr="6C906291">
                <w:rPr>
                  <w:rFonts w:ascii="Calibri" w:eastAsia="Calibri" w:hAnsi="Calibri" w:cs="Calibri"/>
                  <w:color w:val="000000" w:themeColor="text1"/>
                  <w:sz w:val="24"/>
                </w:rPr>
                <w:t xml:space="preserve"> to create a new note</w:t>
              </w:r>
            </w:ins>
          </w:p>
        </w:tc>
      </w:tr>
      <w:tr w:rsidR="6C906291" w14:paraId="37CC7EA8" w14:textId="77777777" w:rsidTr="76724D29">
        <w:trPr>
          <w:ins w:id="1356"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6A97B9C1" w14:textId="7B399BE8" w:rsidR="6C906291" w:rsidRDefault="6C906291">
            <w:ins w:id="1357" w:author="Ibraheem Khaled Swaidan" w:date="2021-05-20T22:29:00Z">
              <w:r w:rsidRPr="6C906291">
                <w:rPr>
                  <w:rFonts w:ascii="Calibri" w:eastAsia="Calibri" w:hAnsi="Calibri" w:cs="Calibri"/>
                  <w:color w:val="000000" w:themeColor="text1"/>
                  <w:sz w:val="24"/>
                </w:rPr>
                <w:t>Actor</w:t>
              </w:r>
            </w:ins>
          </w:p>
        </w:tc>
        <w:tc>
          <w:tcPr>
            <w:tcW w:w="4148" w:type="dxa"/>
            <w:tcBorders>
              <w:top w:val="single" w:sz="8" w:space="0" w:color="auto"/>
              <w:left w:val="single" w:sz="8" w:space="0" w:color="auto"/>
              <w:bottom w:val="single" w:sz="8" w:space="0" w:color="auto"/>
              <w:right w:val="single" w:sz="8" w:space="0" w:color="auto"/>
            </w:tcBorders>
          </w:tcPr>
          <w:p w14:paraId="222B3814" w14:textId="6C1C3F1D" w:rsidR="6C906291" w:rsidRDefault="6C906291">
            <w:ins w:id="1358" w:author="Ibraheem Khaled Swaidan" w:date="2021-05-20T22:29:00Z">
              <w:r w:rsidRPr="6C906291">
                <w:rPr>
                  <w:rFonts w:ascii="Calibri" w:eastAsia="Calibri" w:hAnsi="Calibri" w:cs="Calibri"/>
                  <w:color w:val="000000" w:themeColor="text1"/>
                  <w:sz w:val="24"/>
                </w:rPr>
                <w:t>User</w:t>
              </w:r>
            </w:ins>
          </w:p>
        </w:tc>
      </w:tr>
      <w:tr w:rsidR="6C906291" w14:paraId="7C481058" w14:textId="77777777" w:rsidTr="76724D29">
        <w:trPr>
          <w:ins w:id="1359"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E8A7138" w14:textId="2D30DA61" w:rsidR="6C906291" w:rsidRDefault="6C906291">
            <w:ins w:id="1360" w:author="Ibraheem Khaled Swaidan" w:date="2021-05-20T22:29:00Z">
              <w:r w:rsidRPr="6C906291">
                <w:rPr>
                  <w:rFonts w:ascii="Calibri" w:eastAsia="Calibri" w:hAnsi="Calibri" w:cs="Calibri"/>
                  <w:color w:val="000000" w:themeColor="text1"/>
                  <w:sz w:val="24"/>
                </w:rPr>
                <w:t>Version</w:t>
              </w:r>
            </w:ins>
          </w:p>
        </w:tc>
        <w:tc>
          <w:tcPr>
            <w:tcW w:w="4148" w:type="dxa"/>
            <w:tcBorders>
              <w:top w:val="single" w:sz="8" w:space="0" w:color="auto"/>
              <w:left w:val="single" w:sz="8" w:space="0" w:color="auto"/>
              <w:bottom w:val="single" w:sz="8" w:space="0" w:color="auto"/>
              <w:right w:val="single" w:sz="8" w:space="0" w:color="auto"/>
            </w:tcBorders>
          </w:tcPr>
          <w:p w14:paraId="694AD093" w14:textId="0BE0CA82" w:rsidR="6C906291" w:rsidRDefault="6C906291">
            <w:ins w:id="1361" w:author="Ibraheem Khaled Swaidan" w:date="2021-05-20T22:29:00Z">
              <w:r w:rsidRPr="6C906291">
                <w:rPr>
                  <w:rFonts w:ascii="Calibri" w:eastAsia="Calibri" w:hAnsi="Calibri" w:cs="Calibri"/>
                  <w:color w:val="000000" w:themeColor="text1"/>
                  <w:sz w:val="24"/>
                </w:rPr>
                <w:t>1</w:t>
              </w:r>
            </w:ins>
          </w:p>
        </w:tc>
      </w:tr>
      <w:tr w:rsidR="6C906291" w14:paraId="57B5048D" w14:textId="77777777" w:rsidTr="76724D29">
        <w:trPr>
          <w:ins w:id="1362"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103E21C2" w14:textId="10D9E6DC" w:rsidR="6C906291" w:rsidRDefault="6C906291">
            <w:ins w:id="1363" w:author="Ibraheem Khaled Swaidan" w:date="2021-05-20T22:29:00Z">
              <w:r w:rsidRPr="6C906291">
                <w:rPr>
                  <w:rFonts w:ascii="Calibri" w:eastAsia="Calibri" w:hAnsi="Calibri" w:cs="Calibri"/>
                  <w:color w:val="000000" w:themeColor="text1"/>
                  <w:sz w:val="24"/>
                </w:rPr>
                <w:t>Flow of events</w:t>
              </w:r>
            </w:ins>
          </w:p>
        </w:tc>
        <w:tc>
          <w:tcPr>
            <w:tcW w:w="4148" w:type="dxa"/>
            <w:tcBorders>
              <w:top w:val="single" w:sz="8" w:space="0" w:color="auto"/>
              <w:left w:val="single" w:sz="8" w:space="0" w:color="auto"/>
              <w:bottom w:val="single" w:sz="8" w:space="0" w:color="auto"/>
              <w:right w:val="single" w:sz="8" w:space="0" w:color="auto"/>
            </w:tcBorders>
          </w:tcPr>
          <w:p w14:paraId="6EB60D2C" w14:textId="3B56A9CB" w:rsidR="6C906291" w:rsidRDefault="6C906291">
            <w:pPr>
              <w:pStyle w:val="ListParagraph"/>
              <w:numPr>
                <w:ilvl w:val="0"/>
                <w:numId w:val="1"/>
              </w:numPr>
              <w:rPr>
                <w:ins w:id="1364" w:author="Ibraheem Khaled Swaidan" w:date="2021-05-20T22:29:00Z"/>
                <w:color w:val="000000" w:themeColor="text1"/>
                <w:szCs w:val="21"/>
              </w:rPr>
              <w:pPrChange w:id="1365" w:author="Ibraheem Khaled Swaidan" w:date="2021-05-20T22:29:00Z">
                <w:pPr/>
              </w:pPrChange>
            </w:pPr>
            <w:ins w:id="1366" w:author="Ibraheem Khaled Swaidan" w:date="2021-05-20T22:29:00Z">
              <w:r w:rsidRPr="6C906291">
                <w:rPr>
                  <w:color w:val="000000" w:themeColor="text1"/>
                </w:rPr>
                <w:t>The use case starts when the user clicks on “create” button</w:t>
              </w:r>
            </w:ins>
          </w:p>
          <w:p w14:paraId="4ABEF00D" w14:textId="5C3E00E5" w:rsidR="6C906291" w:rsidRDefault="6C906291">
            <w:pPr>
              <w:pStyle w:val="ListParagraph"/>
              <w:numPr>
                <w:ilvl w:val="0"/>
                <w:numId w:val="1"/>
              </w:numPr>
              <w:rPr>
                <w:ins w:id="1367" w:author="Ibraheem Khaled Swaidan" w:date="2021-05-20T22:29:00Z"/>
                <w:color w:val="000000" w:themeColor="text1"/>
                <w:szCs w:val="21"/>
              </w:rPr>
              <w:pPrChange w:id="1368" w:author="Ibraheem Khaled Swaidan" w:date="2021-05-20T22:29:00Z">
                <w:pPr/>
              </w:pPrChange>
            </w:pPr>
            <w:ins w:id="1369" w:author="Ibraheem Khaled Swaidan" w:date="2021-05-20T22:29:00Z">
              <w:r w:rsidRPr="6C906291">
                <w:rPr>
                  <w:color w:val="000000" w:themeColor="text1"/>
                </w:rPr>
                <w:t>The actor writes a note</w:t>
              </w:r>
            </w:ins>
          </w:p>
          <w:p w14:paraId="4C329E4D" w14:textId="5E29475B" w:rsidR="6C906291" w:rsidRDefault="6C906291">
            <w:pPr>
              <w:pStyle w:val="ListParagraph"/>
              <w:numPr>
                <w:ilvl w:val="0"/>
                <w:numId w:val="1"/>
              </w:numPr>
              <w:rPr>
                <w:ins w:id="1370" w:author="Ibraheem Khaled Swaidan" w:date="2021-05-20T22:29:00Z"/>
                <w:color w:val="000000" w:themeColor="text1"/>
                <w:szCs w:val="21"/>
              </w:rPr>
              <w:pPrChange w:id="1371" w:author="Ibraheem Khaled Swaidan" w:date="2021-05-20T22:29:00Z">
                <w:pPr/>
              </w:pPrChange>
            </w:pPr>
            <w:ins w:id="1372" w:author="Ibraheem Khaled Swaidan" w:date="2021-05-20T22:29:00Z">
              <w:r w:rsidRPr="6C906291">
                <w:rPr>
                  <w:color w:val="000000" w:themeColor="text1"/>
                </w:rPr>
                <w:t>The actor clicks on “save” button to save</w:t>
              </w:r>
            </w:ins>
          </w:p>
          <w:p w14:paraId="33D51A90" w14:textId="426918EB" w:rsidR="6C906291" w:rsidRDefault="76724D29">
            <w:pPr>
              <w:pStyle w:val="ListParagraph"/>
              <w:numPr>
                <w:ilvl w:val="0"/>
                <w:numId w:val="1"/>
              </w:numPr>
              <w:rPr>
                <w:color w:val="000000" w:themeColor="text1"/>
              </w:rPr>
              <w:pPrChange w:id="1373" w:author="Ibraheem Khaled Swaidan" w:date="2021-05-20T22:29:00Z">
                <w:pPr/>
              </w:pPrChange>
            </w:pPr>
            <w:ins w:id="1374" w:author="Ibraheem Khaled Swaidan" w:date="2021-05-20T22:29:00Z">
              <w:r w:rsidRPr="76724D29">
                <w:rPr>
                  <w:color w:val="000000" w:themeColor="text1"/>
                </w:rPr>
                <w:lastRenderedPageBreak/>
                <w:t>The actor drags and drop the note in the right order(event)</w:t>
              </w:r>
            </w:ins>
          </w:p>
        </w:tc>
      </w:tr>
      <w:tr w:rsidR="6C906291" w14:paraId="43F476A4" w14:textId="77777777" w:rsidTr="76724D29">
        <w:trPr>
          <w:ins w:id="1375"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06800B78" w14:textId="4EDD2734" w:rsidR="6C906291" w:rsidRDefault="6C906291">
            <w:ins w:id="1376" w:author="Ibraheem Khaled Swaidan" w:date="2021-05-20T22:29:00Z">
              <w:r w:rsidRPr="6C906291">
                <w:rPr>
                  <w:rFonts w:ascii="Calibri" w:eastAsia="Calibri" w:hAnsi="Calibri" w:cs="Calibri"/>
                  <w:color w:val="000000" w:themeColor="text1"/>
                  <w:sz w:val="24"/>
                </w:rPr>
                <w:lastRenderedPageBreak/>
                <w:t>Date</w:t>
              </w:r>
            </w:ins>
          </w:p>
        </w:tc>
        <w:tc>
          <w:tcPr>
            <w:tcW w:w="4148" w:type="dxa"/>
            <w:tcBorders>
              <w:top w:val="single" w:sz="8" w:space="0" w:color="auto"/>
              <w:left w:val="single" w:sz="8" w:space="0" w:color="auto"/>
              <w:bottom w:val="single" w:sz="8" w:space="0" w:color="auto"/>
              <w:right w:val="single" w:sz="8" w:space="0" w:color="auto"/>
            </w:tcBorders>
          </w:tcPr>
          <w:p w14:paraId="2D10AA38" w14:textId="0BF1ED48" w:rsidR="6C906291" w:rsidRDefault="6C906291">
            <w:ins w:id="1377" w:author="Ibraheem Khaled Swaidan" w:date="2021-05-20T22:29:00Z">
              <w:r w:rsidRPr="6C906291">
                <w:rPr>
                  <w:rFonts w:ascii="Calibri" w:eastAsia="Calibri" w:hAnsi="Calibri" w:cs="Calibri"/>
                  <w:color w:val="000000" w:themeColor="text1"/>
                  <w:sz w:val="24"/>
                </w:rPr>
                <w:t>21/05/21</w:t>
              </w:r>
            </w:ins>
          </w:p>
        </w:tc>
      </w:tr>
      <w:tr w:rsidR="6C906291" w14:paraId="43B50EE3" w14:textId="77777777" w:rsidTr="76724D29">
        <w:trPr>
          <w:ins w:id="1378"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7015C360" w14:textId="26B0B990" w:rsidR="6C906291" w:rsidRDefault="6C906291">
            <w:ins w:id="1379" w:author="Ibraheem Khaled Swaidan" w:date="2021-05-20T22:29:00Z">
              <w:r w:rsidRPr="6C906291">
                <w:rPr>
                  <w:rFonts w:ascii="Calibri" w:eastAsia="Calibri" w:hAnsi="Calibri" w:cs="Calibri"/>
                  <w:color w:val="000000" w:themeColor="text1"/>
                  <w:sz w:val="24"/>
                </w:rPr>
                <w:t>Author</w:t>
              </w:r>
            </w:ins>
          </w:p>
        </w:tc>
        <w:tc>
          <w:tcPr>
            <w:tcW w:w="4148" w:type="dxa"/>
            <w:tcBorders>
              <w:top w:val="single" w:sz="8" w:space="0" w:color="auto"/>
              <w:left w:val="single" w:sz="8" w:space="0" w:color="auto"/>
              <w:bottom w:val="single" w:sz="8" w:space="0" w:color="auto"/>
              <w:right w:val="single" w:sz="8" w:space="0" w:color="auto"/>
            </w:tcBorders>
          </w:tcPr>
          <w:p w14:paraId="70CB3C47" w14:textId="0572C747" w:rsidR="6C906291" w:rsidRDefault="6C906291">
            <w:ins w:id="1380" w:author="Ibraheem Khaled Swaidan" w:date="2021-05-20T22:29:00Z">
              <w:r w:rsidRPr="6C906291">
                <w:rPr>
                  <w:rFonts w:ascii="Calibri" w:eastAsia="Calibri" w:hAnsi="Calibri" w:cs="Calibri"/>
                  <w:color w:val="000000" w:themeColor="text1"/>
                  <w:sz w:val="24"/>
                </w:rPr>
                <w:t>IS</w:t>
              </w:r>
            </w:ins>
          </w:p>
        </w:tc>
      </w:tr>
    </w:tbl>
    <w:p w14:paraId="5D6E321C" w14:textId="071F17FC" w:rsidR="42371797" w:rsidRDefault="42371797">
      <w:pPr>
        <w:rPr>
          <w:ins w:id="1381" w:author="Ibraheem Khaled Swaidan" w:date="2021-05-20T22:29:00Z"/>
        </w:rPr>
      </w:pPr>
      <w:ins w:id="1382" w:author="Ibraheem Khaled Swaidan" w:date="2021-05-20T22:29:00Z">
        <w:r w:rsidRPr="6C906291">
          <w:rPr>
            <w:rFonts w:ascii="Calibri" w:eastAsia="Calibri" w:hAnsi="Calibri" w:cs="Calibri"/>
            <w:color w:val="000000" w:themeColor="text1"/>
            <w:szCs w:val="21"/>
          </w:rPr>
          <w:t xml:space="preserve"> </w:t>
        </w:r>
      </w:ins>
    </w:p>
    <w:p w14:paraId="767E9551" w14:textId="0F8FBB8C" w:rsidR="42371797" w:rsidRDefault="42371797">
      <w:pPr>
        <w:rPr>
          <w:ins w:id="1383" w:author="Ibraheem Khaled Swaidan" w:date="2021-05-20T22:29:00Z"/>
        </w:rPr>
      </w:pPr>
      <w:ins w:id="1384" w:author="Ibraheem Khaled Swaidan" w:date="2021-05-20T22:29:00Z">
        <w:r w:rsidRPr="6C906291">
          <w:rPr>
            <w:rFonts w:ascii="Calibri" w:eastAsia="Calibri" w:hAnsi="Calibri" w:cs="Calibri"/>
            <w:color w:val="000000" w:themeColor="text1"/>
            <w:szCs w:val="21"/>
          </w:rPr>
          <w:t xml:space="preserve"> </w:t>
        </w:r>
      </w:ins>
    </w:p>
    <w:p w14:paraId="3C4F56AE" w14:textId="2BD97E5C" w:rsidR="42371797" w:rsidRDefault="42371797">
      <w:pPr>
        <w:rPr>
          <w:ins w:id="1385" w:author="Ibraheem Khaled Swaidan" w:date="2021-05-20T22:29:00Z"/>
        </w:rPr>
      </w:pPr>
      <w:ins w:id="1386" w:author="Ibraheem Khaled Swaidan" w:date="2021-05-20T22:29:00Z">
        <w:r w:rsidRPr="6C906291">
          <w:rPr>
            <w:rFonts w:ascii="Calibri" w:eastAsia="Calibri" w:hAnsi="Calibri" w:cs="Calibri"/>
            <w:color w:val="000000" w:themeColor="text1"/>
            <w:szCs w:val="21"/>
          </w:rPr>
          <w:t xml:space="preserve"> </w:t>
        </w:r>
      </w:ins>
    </w:p>
    <w:tbl>
      <w:tblPr>
        <w:tblStyle w:val="TableGrid"/>
        <w:tblW w:w="0" w:type="auto"/>
        <w:tblLayout w:type="fixed"/>
        <w:tblLook w:val="06A0" w:firstRow="1" w:lastRow="0" w:firstColumn="1" w:lastColumn="0" w:noHBand="1" w:noVBand="1"/>
      </w:tblPr>
      <w:tblGrid>
        <w:gridCol w:w="4148"/>
        <w:gridCol w:w="4148"/>
      </w:tblGrid>
      <w:tr w:rsidR="6C906291" w14:paraId="443734EB" w14:textId="77777777" w:rsidTr="6C906291">
        <w:trPr>
          <w:ins w:id="1387"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792076F1" w14:textId="5FB113B1" w:rsidR="6C906291" w:rsidRDefault="6C906291">
            <w:ins w:id="1388" w:author="Ibraheem Khaled Swaidan" w:date="2021-05-20T22:29:00Z">
              <w:r w:rsidRPr="6C906291">
                <w:rPr>
                  <w:rFonts w:ascii="Calibri" w:eastAsia="Calibri" w:hAnsi="Calibri" w:cs="Calibri"/>
                  <w:color w:val="000000" w:themeColor="text1"/>
                  <w:sz w:val="24"/>
                </w:rPr>
                <w:t>Use Case Id</w:t>
              </w:r>
            </w:ins>
          </w:p>
        </w:tc>
        <w:tc>
          <w:tcPr>
            <w:tcW w:w="4148" w:type="dxa"/>
            <w:tcBorders>
              <w:top w:val="single" w:sz="8" w:space="0" w:color="auto"/>
              <w:left w:val="single" w:sz="8" w:space="0" w:color="auto"/>
              <w:bottom w:val="single" w:sz="8" w:space="0" w:color="auto"/>
              <w:right w:val="single" w:sz="8" w:space="0" w:color="auto"/>
            </w:tcBorders>
          </w:tcPr>
          <w:p w14:paraId="6FAFC3A4" w14:textId="1F428FA4" w:rsidR="6C906291" w:rsidRDefault="6C906291">
            <w:ins w:id="1389" w:author="Ibraheem Khaled Swaidan" w:date="2021-05-20T22:29:00Z">
              <w:r w:rsidRPr="6C906291">
                <w:rPr>
                  <w:rFonts w:ascii="Calibri" w:eastAsia="Calibri" w:hAnsi="Calibri" w:cs="Calibri"/>
                  <w:color w:val="000000" w:themeColor="text1"/>
                  <w:sz w:val="24"/>
                </w:rPr>
                <w:t>UC1</w:t>
              </w:r>
              <w:r w:rsidR="36056106" w:rsidRPr="6C906291">
                <w:rPr>
                  <w:rFonts w:ascii="Calibri" w:eastAsia="Calibri" w:hAnsi="Calibri" w:cs="Calibri"/>
                  <w:color w:val="000000" w:themeColor="text1"/>
                  <w:sz w:val="24"/>
                </w:rPr>
                <w:t>8</w:t>
              </w:r>
            </w:ins>
          </w:p>
        </w:tc>
      </w:tr>
      <w:tr w:rsidR="6C906291" w14:paraId="6EF537A8" w14:textId="77777777" w:rsidTr="6C906291">
        <w:trPr>
          <w:ins w:id="1390"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9AA4E8C" w14:textId="40BF4C33" w:rsidR="6C906291" w:rsidRDefault="6C906291">
            <w:ins w:id="1391" w:author="Ibraheem Khaled Swaidan" w:date="2021-05-20T22:29:00Z">
              <w:r w:rsidRPr="6C906291">
                <w:rPr>
                  <w:rFonts w:ascii="Calibri" w:eastAsia="Calibri" w:hAnsi="Calibri" w:cs="Calibri"/>
                  <w:color w:val="000000" w:themeColor="text1"/>
                  <w:sz w:val="24"/>
                </w:rPr>
                <w:t>Trigger</w:t>
              </w:r>
            </w:ins>
          </w:p>
        </w:tc>
        <w:tc>
          <w:tcPr>
            <w:tcW w:w="4148" w:type="dxa"/>
            <w:tcBorders>
              <w:top w:val="single" w:sz="8" w:space="0" w:color="auto"/>
              <w:left w:val="single" w:sz="8" w:space="0" w:color="auto"/>
              <w:bottom w:val="single" w:sz="8" w:space="0" w:color="auto"/>
              <w:right w:val="single" w:sz="8" w:space="0" w:color="auto"/>
            </w:tcBorders>
          </w:tcPr>
          <w:p w14:paraId="5E9102EF" w14:textId="07B0AA1B" w:rsidR="6C906291" w:rsidRDefault="6C906291">
            <w:ins w:id="1392" w:author="Ibraheem Khaled Swaidan" w:date="2021-05-20T22:29:00Z">
              <w:r w:rsidRPr="6C906291">
                <w:rPr>
                  <w:rFonts w:ascii="Calibri" w:eastAsia="Calibri" w:hAnsi="Calibri" w:cs="Calibri"/>
                  <w:color w:val="000000" w:themeColor="text1"/>
                  <w:sz w:val="24"/>
                </w:rPr>
                <w:t>Register as new user</w:t>
              </w:r>
            </w:ins>
          </w:p>
        </w:tc>
      </w:tr>
      <w:tr w:rsidR="6C906291" w14:paraId="61C37068" w14:textId="77777777" w:rsidTr="6C906291">
        <w:trPr>
          <w:ins w:id="1393"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5ED9ACA1" w14:textId="3577BCC2" w:rsidR="6C906291" w:rsidRDefault="6C906291">
            <w:ins w:id="1394" w:author="Ibraheem Khaled Swaidan" w:date="2021-05-20T22:29:00Z">
              <w:r w:rsidRPr="6C906291">
                <w:rPr>
                  <w:rFonts w:ascii="Calibri" w:eastAsia="Calibri" w:hAnsi="Calibri" w:cs="Calibri"/>
                  <w:color w:val="000000" w:themeColor="text1"/>
                  <w:sz w:val="24"/>
                </w:rPr>
                <w:t>Actor</w:t>
              </w:r>
            </w:ins>
          </w:p>
        </w:tc>
        <w:tc>
          <w:tcPr>
            <w:tcW w:w="4148" w:type="dxa"/>
            <w:tcBorders>
              <w:top w:val="single" w:sz="8" w:space="0" w:color="auto"/>
              <w:left w:val="single" w:sz="8" w:space="0" w:color="auto"/>
              <w:bottom w:val="single" w:sz="8" w:space="0" w:color="auto"/>
              <w:right w:val="single" w:sz="8" w:space="0" w:color="auto"/>
            </w:tcBorders>
          </w:tcPr>
          <w:p w14:paraId="250CDD67" w14:textId="2E07B14D" w:rsidR="6C906291" w:rsidRDefault="6C906291">
            <w:ins w:id="1395" w:author="Ibraheem Khaled Swaidan" w:date="2021-05-20T22:29:00Z">
              <w:r w:rsidRPr="6C906291">
                <w:rPr>
                  <w:rFonts w:ascii="Calibri" w:eastAsia="Calibri" w:hAnsi="Calibri" w:cs="Calibri"/>
                  <w:color w:val="000000" w:themeColor="text1"/>
                  <w:sz w:val="24"/>
                </w:rPr>
                <w:t>User</w:t>
              </w:r>
            </w:ins>
          </w:p>
        </w:tc>
      </w:tr>
      <w:tr w:rsidR="6C906291" w14:paraId="1E4905D7" w14:textId="77777777" w:rsidTr="6C906291">
        <w:trPr>
          <w:ins w:id="1396"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2166F6C" w14:textId="03EBA585" w:rsidR="6C906291" w:rsidRDefault="6C906291">
            <w:ins w:id="1397" w:author="Ibraheem Khaled Swaidan" w:date="2021-05-20T22:29:00Z">
              <w:r w:rsidRPr="6C906291">
                <w:rPr>
                  <w:rFonts w:ascii="Calibri" w:eastAsia="Calibri" w:hAnsi="Calibri" w:cs="Calibri"/>
                  <w:color w:val="000000" w:themeColor="text1"/>
                  <w:sz w:val="24"/>
                </w:rPr>
                <w:t>Version</w:t>
              </w:r>
            </w:ins>
          </w:p>
        </w:tc>
        <w:tc>
          <w:tcPr>
            <w:tcW w:w="4148" w:type="dxa"/>
            <w:tcBorders>
              <w:top w:val="single" w:sz="8" w:space="0" w:color="auto"/>
              <w:left w:val="single" w:sz="8" w:space="0" w:color="auto"/>
              <w:bottom w:val="single" w:sz="8" w:space="0" w:color="auto"/>
              <w:right w:val="single" w:sz="8" w:space="0" w:color="auto"/>
            </w:tcBorders>
          </w:tcPr>
          <w:p w14:paraId="424F70CC" w14:textId="0A8EB6A1" w:rsidR="6C906291" w:rsidRDefault="6C906291">
            <w:ins w:id="1398" w:author="Ibraheem Khaled Swaidan" w:date="2021-05-20T22:29:00Z">
              <w:r w:rsidRPr="6C906291">
                <w:rPr>
                  <w:rFonts w:ascii="Calibri" w:eastAsia="Calibri" w:hAnsi="Calibri" w:cs="Calibri"/>
                  <w:color w:val="000000" w:themeColor="text1"/>
                  <w:sz w:val="24"/>
                </w:rPr>
                <w:t>1</w:t>
              </w:r>
            </w:ins>
          </w:p>
        </w:tc>
      </w:tr>
      <w:tr w:rsidR="6C906291" w14:paraId="484E1C13" w14:textId="77777777" w:rsidTr="6C906291">
        <w:trPr>
          <w:ins w:id="1399"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08F19AA" w14:textId="64E7BFBB" w:rsidR="6C906291" w:rsidRDefault="6C906291">
            <w:ins w:id="1400" w:author="Ibraheem Khaled Swaidan" w:date="2021-05-20T22:29:00Z">
              <w:r w:rsidRPr="6C906291">
                <w:rPr>
                  <w:rFonts w:ascii="Calibri" w:eastAsia="Calibri" w:hAnsi="Calibri" w:cs="Calibri"/>
                  <w:color w:val="000000" w:themeColor="text1"/>
                  <w:sz w:val="24"/>
                </w:rPr>
                <w:t>Flow of events</w:t>
              </w:r>
            </w:ins>
          </w:p>
        </w:tc>
        <w:tc>
          <w:tcPr>
            <w:tcW w:w="4148" w:type="dxa"/>
            <w:tcBorders>
              <w:top w:val="single" w:sz="8" w:space="0" w:color="auto"/>
              <w:left w:val="single" w:sz="8" w:space="0" w:color="auto"/>
              <w:bottom w:val="single" w:sz="8" w:space="0" w:color="auto"/>
              <w:right w:val="single" w:sz="8" w:space="0" w:color="auto"/>
            </w:tcBorders>
          </w:tcPr>
          <w:p w14:paraId="06502665" w14:textId="33294F46" w:rsidR="6C906291" w:rsidRDefault="6C906291">
            <w:pPr>
              <w:rPr>
                <w:ins w:id="1401" w:author="Ibraheem Khaled Swaidan" w:date="2021-05-20T22:29:00Z"/>
              </w:rPr>
            </w:pPr>
            <w:ins w:id="1402" w:author="Ibraheem Khaled Swaidan" w:date="2021-05-20T22:29:00Z">
              <w:r w:rsidRPr="6C906291">
                <w:rPr>
                  <w:rFonts w:ascii="Calibri" w:eastAsia="Calibri" w:hAnsi="Calibri" w:cs="Calibri"/>
                  <w:color w:val="000000" w:themeColor="text1"/>
                  <w:szCs w:val="21"/>
                </w:rPr>
                <w:t>1. User select “sign up”</w:t>
              </w:r>
            </w:ins>
          </w:p>
          <w:p w14:paraId="752338C8" w14:textId="168A8F10" w:rsidR="6C906291" w:rsidRDefault="6C906291">
            <w:pPr>
              <w:rPr>
                <w:ins w:id="1403" w:author="Ibraheem Khaled Swaidan" w:date="2021-05-20T22:29:00Z"/>
              </w:rPr>
            </w:pPr>
            <w:ins w:id="1404" w:author="Ibraheem Khaled Swaidan" w:date="2021-05-20T22:29:00Z">
              <w:r w:rsidRPr="6C906291">
                <w:rPr>
                  <w:rFonts w:ascii="Calibri" w:eastAsia="Calibri" w:hAnsi="Calibri" w:cs="Calibri"/>
                  <w:color w:val="000000" w:themeColor="text1"/>
                  <w:szCs w:val="21"/>
                </w:rPr>
                <w:t xml:space="preserve">2. User fill the necessary information </w:t>
              </w:r>
            </w:ins>
          </w:p>
          <w:p w14:paraId="034649A0" w14:textId="6C00010D" w:rsidR="6C906291" w:rsidRDefault="6C906291">
            <w:ins w:id="1405" w:author="Ibraheem Khaled Swaidan" w:date="2021-05-20T22:29:00Z">
              <w:r w:rsidRPr="6C906291">
                <w:rPr>
                  <w:rFonts w:ascii="Calibri" w:eastAsia="Calibri" w:hAnsi="Calibri" w:cs="Calibri"/>
                  <w:color w:val="000000" w:themeColor="text1"/>
                  <w:szCs w:val="21"/>
                </w:rPr>
                <w:t>3. User clicks on “Accept” to execute the registration</w:t>
              </w:r>
            </w:ins>
          </w:p>
        </w:tc>
      </w:tr>
      <w:tr w:rsidR="6C906291" w14:paraId="044EDBB7" w14:textId="77777777" w:rsidTr="6C906291">
        <w:trPr>
          <w:ins w:id="1406"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5DAC7A48" w14:textId="7F2D9570" w:rsidR="6C906291" w:rsidRDefault="6C906291">
            <w:ins w:id="1407" w:author="Ibraheem Khaled Swaidan" w:date="2021-05-20T22:29:00Z">
              <w:r w:rsidRPr="6C906291">
                <w:rPr>
                  <w:rFonts w:ascii="Calibri" w:eastAsia="Calibri" w:hAnsi="Calibri" w:cs="Calibri"/>
                  <w:color w:val="000000" w:themeColor="text1"/>
                  <w:sz w:val="24"/>
                </w:rPr>
                <w:t>Date</w:t>
              </w:r>
            </w:ins>
          </w:p>
        </w:tc>
        <w:tc>
          <w:tcPr>
            <w:tcW w:w="4148" w:type="dxa"/>
            <w:tcBorders>
              <w:top w:val="single" w:sz="8" w:space="0" w:color="auto"/>
              <w:left w:val="single" w:sz="8" w:space="0" w:color="auto"/>
              <w:bottom w:val="single" w:sz="8" w:space="0" w:color="auto"/>
              <w:right w:val="single" w:sz="8" w:space="0" w:color="auto"/>
            </w:tcBorders>
          </w:tcPr>
          <w:p w14:paraId="27777B5A" w14:textId="265232AF" w:rsidR="6C906291" w:rsidRDefault="6C906291">
            <w:ins w:id="1408" w:author="Ibraheem Khaled Swaidan" w:date="2021-05-20T22:29:00Z">
              <w:r w:rsidRPr="6C906291">
                <w:rPr>
                  <w:rFonts w:ascii="Calibri" w:eastAsia="Calibri" w:hAnsi="Calibri" w:cs="Calibri"/>
                  <w:color w:val="000000" w:themeColor="text1"/>
                  <w:sz w:val="24"/>
                </w:rPr>
                <w:t>21/05/21</w:t>
              </w:r>
            </w:ins>
          </w:p>
        </w:tc>
      </w:tr>
      <w:tr w:rsidR="6C906291" w14:paraId="0BC78D78" w14:textId="77777777" w:rsidTr="6C906291">
        <w:trPr>
          <w:ins w:id="1409"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103D95B1" w14:textId="1FC092F3" w:rsidR="6C906291" w:rsidRDefault="6C906291">
            <w:ins w:id="1410" w:author="Ibraheem Khaled Swaidan" w:date="2021-05-20T22:29:00Z">
              <w:r w:rsidRPr="6C906291">
                <w:rPr>
                  <w:rFonts w:ascii="Calibri" w:eastAsia="Calibri" w:hAnsi="Calibri" w:cs="Calibri"/>
                  <w:color w:val="000000" w:themeColor="text1"/>
                  <w:sz w:val="24"/>
                </w:rPr>
                <w:t>Author</w:t>
              </w:r>
            </w:ins>
          </w:p>
        </w:tc>
        <w:tc>
          <w:tcPr>
            <w:tcW w:w="4148" w:type="dxa"/>
            <w:tcBorders>
              <w:top w:val="single" w:sz="8" w:space="0" w:color="auto"/>
              <w:left w:val="single" w:sz="8" w:space="0" w:color="auto"/>
              <w:bottom w:val="single" w:sz="8" w:space="0" w:color="auto"/>
              <w:right w:val="single" w:sz="8" w:space="0" w:color="auto"/>
            </w:tcBorders>
          </w:tcPr>
          <w:p w14:paraId="5C6775DE" w14:textId="6C715C62" w:rsidR="6C906291" w:rsidRDefault="6C906291">
            <w:ins w:id="1411" w:author="Ibraheem Khaled Swaidan" w:date="2021-05-20T22:29:00Z">
              <w:r w:rsidRPr="6C906291">
                <w:rPr>
                  <w:rFonts w:ascii="Calibri" w:eastAsia="Calibri" w:hAnsi="Calibri" w:cs="Calibri"/>
                  <w:color w:val="000000" w:themeColor="text1"/>
                  <w:sz w:val="24"/>
                </w:rPr>
                <w:t>IS</w:t>
              </w:r>
            </w:ins>
          </w:p>
        </w:tc>
      </w:tr>
    </w:tbl>
    <w:p w14:paraId="4D0ECE14" w14:textId="48486FB4" w:rsidR="6C906291" w:rsidRDefault="6C906291" w:rsidP="6C906291">
      <w:pPr>
        <w:rPr>
          <w:ins w:id="1412" w:author="Ibraheem Khaled Swaidan" w:date="2021-05-20T22:29:00Z"/>
          <w:rFonts w:ascii="Calibri" w:eastAsia="Calibri" w:hAnsi="Calibri" w:cs="Calibri"/>
          <w:color w:val="000000" w:themeColor="text1"/>
          <w:szCs w:val="21"/>
        </w:rPr>
      </w:pPr>
    </w:p>
    <w:p w14:paraId="6BF4E422" w14:textId="4EAA6EA2" w:rsidR="6C906291" w:rsidRDefault="6C906291" w:rsidP="6C906291"/>
    <w:p w14:paraId="212DBA4F" w14:textId="09FB4289" w:rsidR="333200EC" w:rsidRDefault="333200EC"/>
    <w:p w14:paraId="71710480" w14:textId="44F57E46" w:rsidR="333200EC" w:rsidRDefault="333200EC"/>
    <w:p w14:paraId="47A967E3" w14:textId="4F7E4B61" w:rsidR="333200EC" w:rsidRDefault="333200EC"/>
    <w:p w14:paraId="5EC952FC" w14:textId="753BD809" w:rsidR="333200EC" w:rsidRDefault="333200EC"/>
    <w:p w14:paraId="43F0F507" w14:textId="38AAC2FD" w:rsidR="1638EF4F" w:rsidRDefault="1638EF4F" w:rsidP="1638EF4F">
      <w:pPr>
        <w:rPr>
          <w:ins w:id="1413" w:author="Ibraheem Khaled Swaidan" w:date="2021-05-19T00:14:00Z"/>
          <w:rFonts w:ascii="Times New Roman" w:eastAsia="Times New Roman" w:hAnsi="Times New Roman" w:cs="Times New Roman"/>
          <w:sz w:val="24"/>
        </w:rPr>
      </w:pPr>
    </w:p>
    <w:p w14:paraId="5A02FFF8" w14:textId="2A0E8A35" w:rsidR="1638EF4F" w:rsidRDefault="1638EF4F" w:rsidP="1638EF4F">
      <w:pPr>
        <w:rPr>
          <w:ins w:id="1414" w:author="Ibraheem Khaled Swaidan" w:date="2021-05-19T00:14:00Z"/>
          <w:rFonts w:ascii="Times New Roman" w:eastAsia="Times New Roman" w:hAnsi="Times New Roman" w:cs="Times New Roman"/>
          <w:sz w:val="24"/>
        </w:rPr>
      </w:pPr>
    </w:p>
    <w:p w14:paraId="3E8BBD25" w14:textId="0D186B59" w:rsidR="1638EF4F" w:rsidRDefault="1638EF4F" w:rsidP="1638EF4F">
      <w:pPr>
        <w:rPr>
          <w:rFonts w:ascii="Times New Roman" w:eastAsia="Times New Roman" w:hAnsi="Times New Roman" w:cs="Times New Roman"/>
          <w:sz w:val="24"/>
        </w:rPr>
      </w:pPr>
    </w:p>
    <w:p w14:paraId="707E94C6" w14:textId="45614335" w:rsidR="3B0E3148" w:rsidRDefault="3D434FBF" w:rsidP="3B0E3148">
      <w:r w:rsidRPr="3D434FBF">
        <w:rPr>
          <w:rFonts w:ascii="Times New Roman" w:eastAsia="Times New Roman" w:hAnsi="Times New Roman" w:cs="Times New Roman"/>
          <w:sz w:val="24"/>
        </w:rPr>
        <w:t xml:space="preserve"> </w:t>
      </w:r>
    </w:p>
    <w:p w14:paraId="37520D58" w14:textId="77777777" w:rsidR="000404B6" w:rsidRPr="000404B6" w:rsidRDefault="000404B6" w:rsidP="000404B6">
      <w:pPr>
        <w:rPr>
          <w:ins w:id="1415" w:author="Fei Gu" w:date="2021-05-13T23:21:00Z"/>
        </w:rPr>
      </w:pPr>
    </w:p>
    <w:p w14:paraId="3500ED74" w14:textId="55F667AD" w:rsidR="00811B0A" w:rsidRPr="00A82647" w:rsidRDefault="00811B0A">
      <w:pPr>
        <w:pStyle w:val="Heading3"/>
        <w:rPr>
          <w:ins w:id="1416" w:author="Fei Gu" w:date="2021-05-18T00:18:00Z"/>
        </w:rPr>
        <w:pPrChange w:id="1417" w:author="Fei Gu" w:date="2021-05-18T00:24:00Z">
          <w:pPr/>
        </w:pPrChange>
      </w:pPr>
      <w:bookmarkStart w:id="1418" w:name="_Toc72313111"/>
      <w:ins w:id="1419" w:author="Fei Gu" w:date="2021-05-18T00:18:00Z">
        <w:r w:rsidRPr="003F3329">
          <w:rPr>
            <w:rFonts w:hint="eastAsia"/>
          </w:rPr>
          <w:t xml:space="preserve">Time </w:t>
        </w:r>
        <w:bookmarkStart w:id="1420" w:name="OLE_LINK7"/>
        <w:bookmarkStart w:id="1421" w:name="OLE_LINK8"/>
        <w:r w:rsidRPr="00A82647">
          <w:t>estimation</w:t>
        </w:r>
        <w:bookmarkEnd w:id="1418"/>
        <w:bookmarkEnd w:id="1420"/>
        <w:bookmarkEnd w:id="1421"/>
      </w:ins>
    </w:p>
    <w:p w14:paraId="494190CD" w14:textId="0F7954B2" w:rsidR="00811B0A" w:rsidRPr="00A82647" w:rsidRDefault="00601E42">
      <w:pPr>
        <w:pStyle w:val="Heading3"/>
        <w:rPr>
          <w:ins w:id="1422" w:author="Fei Gu" w:date="2021-05-18T00:18:00Z"/>
        </w:rPr>
        <w:pPrChange w:id="1423" w:author="Fei Gu" w:date="2021-05-18T00:24:00Z">
          <w:pPr/>
        </w:pPrChange>
      </w:pPr>
      <w:bookmarkStart w:id="1424" w:name="_Toc72313112"/>
      <w:ins w:id="1425" w:author="Fei Gu" w:date="2021-05-18T00:18:00Z">
        <w:r w:rsidRPr="00A82647">
          <w:t>Throw away prototyping</w:t>
        </w:r>
        <w:bookmarkEnd w:id="1424"/>
      </w:ins>
    </w:p>
    <w:p w14:paraId="6EBF8087" w14:textId="77777777" w:rsidR="00AE3C29" w:rsidRDefault="00601E42">
      <w:pPr>
        <w:pStyle w:val="Heading3"/>
      </w:pPr>
      <w:bookmarkStart w:id="1426" w:name="_Toc72313113"/>
      <w:ins w:id="1427" w:author="Fei Gu" w:date="2021-05-18T00:19:00Z">
        <w:r w:rsidRPr="00A82647">
          <w:t>Usability</w:t>
        </w:r>
      </w:ins>
      <w:bookmarkStart w:id="1428" w:name="_Toc72313115"/>
      <w:bookmarkEnd w:id="1426"/>
    </w:p>
    <w:p w14:paraId="62DEB729" w14:textId="330555F6" w:rsidR="001B73F5" w:rsidRPr="00541175" w:rsidRDefault="00DD1D68" w:rsidP="00AE3C29">
      <w:pPr>
        <w:pStyle w:val="Heading3"/>
        <w:rPr>
          <w:ins w:id="1429" w:author="Fei Gu" w:date="2021-05-18T00:19:00Z"/>
          <w:rStyle w:val="IntenseEmphasis"/>
          <w:i w:val="0"/>
          <w:iCs w:val="0"/>
          <w:color w:val="1F3763" w:themeColor="accent1" w:themeShade="7F"/>
          <w:rPrChange w:id="1430" w:author="Fei Gu" w:date="2021-05-18T00:24:00Z">
            <w:rPr>
              <w:ins w:id="1431" w:author="Fei Gu" w:date="2021-05-18T00:19:00Z"/>
              <w:rStyle w:val="IntenseEmphasis"/>
              <w:i w:val="0"/>
              <w:iCs w:val="0"/>
              <w:color w:val="auto"/>
            </w:rPr>
          </w:rPrChange>
        </w:rPr>
      </w:pPr>
      <w:ins w:id="1432" w:author="Fei Gu" w:date="2021-05-13T23:31:00Z">
        <w:r w:rsidRPr="00541175">
          <w:rPr>
            <w:rStyle w:val="IntenseEmphasis"/>
            <w:i w:val="0"/>
            <w:iCs w:val="0"/>
            <w:color w:val="1F3763" w:themeColor="accent1" w:themeShade="7F"/>
            <w:rPrChange w:id="1433" w:author="Fei Gu" w:date="2021-05-18T00:24:00Z">
              <w:rPr>
                <w:rStyle w:val="IntenseEmphasis"/>
                <w:rFonts w:asciiTheme="minorHAnsi" w:eastAsiaTheme="minorEastAsia" w:hAnsiTheme="minorHAnsi" w:cstheme="minorBidi"/>
                <w:b/>
                <w:bCs/>
                <w:i w:val="0"/>
                <w:iCs w:val="0"/>
                <w:sz w:val="21"/>
              </w:rPr>
            </w:rPrChange>
          </w:rPr>
          <w:t>SSDs</w:t>
        </w:r>
      </w:ins>
      <w:bookmarkEnd w:id="1428"/>
    </w:p>
    <w:p w14:paraId="4AEECF60" w14:textId="6388D6B5" w:rsidR="001B73F5" w:rsidRDefault="001B73F5" w:rsidP="00541175">
      <w:pPr>
        <w:pStyle w:val="Heading3"/>
      </w:pPr>
      <w:bookmarkStart w:id="1434" w:name="_Toc72313116"/>
      <w:bookmarkStart w:id="1435" w:name="OLE_LINK13"/>
      <w:bookmarkStart w:id="1436" w:name="OLE_LINK14"/>
      <w:ins w:id="1437" w:author="Fei Gu" w:date="2021-05-18T00:19:00Z">
        <w:r w:rsidRPr="003F3329">
          <w:t>I</w:t>
        </w:r>
        <w:r w:rsidRPr="003F3329">
          <w:rPr>
            <w:rFonts w:hint="eastAsia"/>
          </w:rPr>
          <w:t>nspection</w:t>
        </w:r>
        <w:bookmarkEnd w:id="1434"/>
        <w:r w:rsidRPr="003F3329">
          <w:rPr>
            <w:rFonts w:hint="eastAsia"/>
          </w:rPr>
          <w:t xml:space="preserve"> </w:t>
        </w:r>
      </w:ins>
    </w:p>
    <w:p w14:paraId="13A1C349" w14:textId="50D9AB75" w:rsidR="00A53EF8" w:rsidRPr="00A53EF8" w:rsidRDefault="00A53EF8" w:rsidP="00A53EF8">
      <w:r>
        <w:tab/>
      </w:r>
      <w:r>
        <w:rPr>
          <w:rFonts w:hint="eastAsia"/>
        </w:rPr>
        <w:t xml:space="preserve">During the implement with </w:t>
      </w:r>
      <w:r w:rsidR="000E4723">
        <w:t xml:space="preserve">architecture, the data dictionary </w:t>
      </w:r>
      <w:r w:rsidR="008C7105">
        <w:t>has</w:t>
      </w:r>
      <w:r w:rsidR="000E4723">
        <w:t xml:space="preserve"> some </w:t>
      </w:r>
      <w:r w:rsidR="00B97D56">
        <w:rPr>
          <w:rFonts w:hint="eastAsia"/>
        </w:rPr>
        <w:t xml:space="preserve">disorder part and </w:t>
      </w:r>
      <w:r w:rsidR="00395465">
        <w:rPr>
          <w:rFonts w:hint="eastAsia"/>
        </w:rPr>
        <w:t>unclear</w:t>
      </w:r>
      <w:r w:rsidR="00395465">
        <w:t xml:space="preserve"> </w:t>
      </w:r>
      <w:r w:rsidR="00395465">
        <w:rPr>
          <w:rFonts w:hint="eastAsia"/>
        </w:rPr>
        <w:t>the meaning</w:t>
      </w:r>
      <w:r w:rsidR="00395465">
        <w:t xml:space="preserve">. </w:t>
      </w:r>
      <w:proofErr w:type="gramStart"/>
      <w:r w:rsidR="00395465">
        <w:t>S</w:t>
      </w:r>
      <w:r w:rsidR="00395465">
        <w:rPr>
          <w:rFonts w:hint="eastAsia"/>
        </w:rPr>
        <w:t>o</w:t>
      </w:r>
      <w:proofErr w:type="gramEnd"/>
      <w:r w:rsidR="00395465">
        <w:rPr>
          <w:rFonts w:hint="eastAsia"/>
        </w:rPr>
        <w:t xml:space="preserve"> we </w:t>
      </w:r>
      <w:r w:rsidR="008C7105">
        <w:rPr>
          <w:rFonts w:hint="eastAsia"/>
        </w:rPr>
        <w:t>remake</w:t>
      </w:r>
      <w:r w:rsidR="008C7105">
        <w:t xml:space="preserve"> </w:t>
      </w:r>
      <w:r w:rsidR="008C7105">
        <w:rPr>
          <w:rFonts w:hint="eastAsia"/>
        </w:rPr>
        <w:t>and organize some</w:t>
      </w:r>
      <w:r w:rsidR="008C7105">
        <w:t xml:space="preserve">. </w:t>
      </w:r>
    </w:p>
    <w:p w14:paraId="36DD5403" w14:textId="707FB4E4" w:rsidR="001A1AFA" w:rsidRPr="001A1AFA" w:rsidRDefault="001A1AFA" w:rsidP="001A1AFA">
      <w:pPr>
        <w:pStyle w:val="Heading3"/>
        <w:rPr>
          <w:ins w:id="1438" w:author="Fei Gu" w:date="2021-05-18T00:19:00Z"/>
        </w:rPr>
      </w:pPr>
      <w:bookmarkStart w:id="1439" w:name="_Toc72313117"/>
      <w:bookmarkEnd w:id="1435"/>
      <w:bookmarkEnd w:id="1436"/>
      <w:ins w:id="1440" w:author="Fei Gu" w:date="2021-05-18T00:18:00Z">
        <w:r w:rsidRPr="00541175">
          <w:lastRenderedPageBreak/>
          <w:t>Reflections</w:t>
        </w:r>
      </w:ins>
      <w:bookmarkEnd w:id="1439"/>
    </w:p>
    <w:p w14:paraId="0801BF19" w14:textId="60F82399" w:rsidR="00DD1D68" w:rsidRPr="00541175" w:rsidRDefault="001B73F5">
      <w:pPr>
        <w:pStyle w:val="Heading3"/>
        <w:rPr>
          <w:ins w:id="1441" w:author="Fei Gu" w:date="2021-05-18T00:20:00Z"/>
        </w:rPr>
      </w:pPr>
      <w:bookmarkStart w:id="1442" w:name="_Toc72313118"/>
      <w:ins w:id="1443" w:author="Fei Gu" w:date="2021-05-18T00:19:00Z">
        <w:r w:rsidRPr="00541175">
          <w:t>Recommendation of improvements</w:t>
        </w:r>
      </w:ins>
      <w:bookmarkEnd w:id="1442"/>
    </w:p>
    <w:p w14:paraId="2A7A7C2D" w14:textId="37FA8AC9" w:rsidR="003E28D2" w:rsidRDefault="003E28D2">
      <w:pPr>
        <w:widowControl/>
        <w:jc w:val="left"/>
        <w:rPr>
          <w:ins w:id="1444" w:author="Fei Gu" w:date="2021-05-18T00:20:00Z"/>
        </w:rPr>
      </w:pPr>
      <w:ins w:id="1445" w:author="Fei Gu" w:date="2021-05-18T00:20:00Z">
        <w:r>
          <w:br w:type="page"/>
        </w:r>
      </w:ins>
    </w:p>
    <w:p w14:paraId="59620949" w14:textId="77777777" w:rsidR="00304508" w:rsidRPr="003F3329" w:rsidRDefault="003E28D2" w:rsidP="003F3329">
      <w:pPr>
        <w:pStyle w:val="Heading1"/>
        <w:rPr>
          <w:ins w:id="1446" w:author="Fei Gu" w:date="2021-05-18T00:21:00Z"/>
          <w:rStyle w:val="IntenseEmphasis"/>
          <w:i w:val="0"/>
          <w:iCs w:val="0"/>
        </w:rPr>
      </w:pPr>
      <w:bookmarkStart w:id="1447" w:name="_Toc72313119"/>
      <w:ins w:id="1448" w:author="Fei Gu" w:date="2021-05-18T00:21:00Z">
        <w:r w:rsidRPr="003F3329">
          <w:rPr>
            <w:rStyle w:val="IntenseEmphasis"/>
            <w:rFonts w:hint="eastAsia"/>
            <w:i w:val="0"/>
            <w:iCs w:val="0"/>
          </w:rPr>
          <w:lastRenderedPageBreak/>
          <w:t>Programming</w:t>
        </w:r>
        <w:bookmarkEnd w:id="1447"/>
      </w:ins>
    </w:p>
    <w:p w14:paraId="1122ED2A" w14:textId="3F8E83C6" w:rsidR="003E28D2" w:rsidRPr="00541175" w:rsidRDefault="00304508">
      <w:pPr>
        <w:rPr>
          <w:ins w:id="1449" w:author="Fei Gu" w:date="2021-05-18T00:21:00Z"/>
          <w:rPrChange w:id="1450" w:author="Fei Gu" w:date="2021-05-18T00:24:00Z">
            <w:rPr>
              <w:ins w:id="1451" w:author="Fei Gu" w:date="2021-05-18T00:21:00Z"/>
              <w:rStyle w:val="IntenseEmphasis"/>
              <w:i w:val="0"/>
              <w:iCs w:val="0"/>
            </w:rPr>
          </w:rPrChange>
        </w:rPr>
        <w:pPrChange w:id="1452" w:author="Fei Gu" w:date="2021-05-18T00:24:00Z">
          <w:pPr>
            <w:pStyle w:val="Heading1"/>
          </w:pPr>
        </w:pPrChange>
      </w:pPr>
      <w:commentRangeStart w:id="1453"/>
      <w:ins w:id="1454" w:author="Fei Gu" w:date="2021-05-18T00:21:00Z">
        <w:r w:rsidRPr="00541175">
          <w:rPr>
            <w:rPrChange w:id="1455" w:author="Fei Gu" w:date="2021-05-18T00:24:00Z">
              <w:rPr>
                <w:rStyle w:val="IntenseEmphasis"/>
                <w:b w:val="0"/>
                <w:bCs w:val="0"/>
                <w:i w:val="0"/>
                <w:iCs w:val="0"/>
              </w:rPr>
            </w:rPrChange>
          </w:rPr>
          <w:t>Programming</w:t>
        </w:r>
        <w:commentRangeEnd w:id="1453"/>
        <w:r w:rsidRPr="00541175">
          <w:rPr>
            <w:rPrChange w:id="1456" w:author="Fei Gu" w:date="2021-05-18T00:24:00Z">
              <w:rPr>
                <w:rStyle w:val="CommentReference"/>
                <w:b w:val="0"/>
                <w:bCs w:val="0"/>
              </w:rPr>
            </w:rPrChange>
          </w:rPr>
          <w:commentReference w:id="1453"/>
        </w:r>
      </w:ins>
    </w:p>
    <w:p w14:paraId="73D9BBCC" w14:textId="47A7825C" w:rsidR="003E28D2" w:rsidRDefault="003E28D2">
      <w:pPr>
        <w:pStyle w:val="Heading2"/>
        <w:rPr>
          <w:rStyle w:val="IntenseEmphasis"/>
          <w:i w:val="0"/>
          <w:iCs w:val="0"/>
          <w:color w:val="auto"/>
        </w:rPr>
      </w:pPr>
      <w:bookmarkStart w:id="1457" w:name="_Toc72313120"/>
      <w:ins w:id="1458" w:author="Fei Gu" w:date="2021-05-18T00:21:00Z">
        <w:r w:rsidRPr="003F3329">
          <w:rPr>
            <w:rStyle w:val="IntenseEmphasis"/>
            <w:i w:val="0"/>
            <w:iCs w:val="0"/>
            <w:color w:val="auto"/>
          </w:rPr>
          <w:t>Architecture</w:t>
        </w:r>
      </w:ins>
      <w:bookmarkEnd w:id="1457"/>
    </w:p>
    <w:p w14:paraId="0040DE77" w14:textId="57EBDE26" w:rsidR="00B777B2" w:rsidRDefault="00B777B2" w:rsidP="00B777B2">
      <w:r>
        <w:tab/>
        <w:t xml:space="preserve">The architecture is the basic </w:t>
      </w:r>
      <w:r w:rsidR="005F1B3E">
        <w:t xml:space="preserve">constructure about the </w:t>
      </w:r>
      <w:r w:rsidR="00DC7296">
        <w:t xml:space="preserve">application. </w:t>
      </w:r>
      <w:r w:rsidR="00905259">
        <w:t xml:space="preserve">It </w:t>
      </w:r>
      <w:r w:rsidR="00233D1A">
        <w:t>defined</w:t>
      </w:r>
      <w:r w:rsidR="00905259">
        <w:t xml:space="preserve"> </w:t>
      </w:r>
      <w:r w:rsidR="001B643B">
        <w:t xml:space="preserve">the </w:t>
      </w:r>
      <w:r w:rsidR="00083CB8">
        <w:t>module</w:t>
      </w:r>
      <w:r w:rsidR="00042D12">
        <w:t xml:space="preserve">s </w:t>
      </w:r>
      <w:r w:rsidR="00083CB8">
        <w:t xml:space="preserve">and </w:t>
      </w:r>
      <w:r w:rsidR="005055C2">
        <w:t xml:space="preserve">the </w:t>
      </w:r>
      <w:r w:rsidR="00083CB8">
        <w:t>package</w:t>
      </w:r>
      <w:r w:rsidR="00042D12">
        <w:t>s</w:t>
      </w:r>
      <w:r w:rsidR="005055C2">
        <w:t xml:space="preserve"> and i</w:t>
      </w:r>
      <w:r w:rsidR="00E81248">
        <w:t xml:space="preserve">dentify the relationship and connection between the modules and the packages. </w:t>
      </w:r>
    </w:p>
    <w:p w14:paraId="0EB64CC5" w14:textId="02ABE9CD" w:rsidR="001960BF" w:rsidRDefault="001960BF" w:rsidP="00B777B2"/>
    <w:p w14:paraId="183514D9" w14:textId="525BF36D" w:rsidR="001960BF" w:rsidRDefault="001960BF" w:rsidP="001960BF">
      <w:pPr>
        <w:pStyle w:val="Heading3"/>
      </w:pPr>
      <w:r>
        <w:rPr>
          <w:rFonts w:hint="eastAsia"/>
        </w:rPr>
        <w:t xml:space="preserve">Domain module </w:t>
      </w:r>
    </w:p>
    <w:p w14:paraId="108F7A33" w14:textId="0A052757" w:rsidR="00EB729C" w:rsidRDefault="003C65A1" w:rsidP="00B777B2">
      <w:r>
        <w:tab/>
        <w:t xml:space="preserve">Base on this case, the most first module should be </w:t>
      </w:r>
      <w:r w:rsidR="00155BA9">
        <w:rPr>
          <w:b/>
          <w:bCs/>
        </w:rPr>
        <w:t xml:space="preserve">Domain </w:t>
      </w:r>
      <w:r w:rsidR="00155BA9">
        <w:rPr>
          <w:rFonts w:hint="eastAsia"/>
          <w:b/>
          <w:bCs/>
        </w:rPr>
        <w:t>mo</w:t>
      </w:r>
      <w:r w:rsidR="00155BA9">
        <w:rPr>
          <w:b/>
          <w:bCs/>
        </w:rPr>
        <w:t>dule</w:t>
      </w:r>
      <w:r w:rsidR="00155BA9">
        <w:t xml:space="preserve">. The </w:t>
      </w:r>
      <w:r w:rsidR="00155BA9">
        <w:rPr>
          <w:rFonts w:hint="eastAsia"/>
        </w:rPr>
        <w:t xml:space="preserve">domain module is </w:t>
      </w:r>
      <w:r w:rsidR="00635EED">
        <w:rPr>
          <w:rFonts w:hint="eastAsia"/>
        </w:rPr>
        <w:t xml:space="preserve">following the </w:t>
      </w:r>
      <w:r w:rsidR="00635EED">
        <w:t xml:space="preserve">Domain model. </w:t>
      </w:r>
      <w:r w:rsidR="006A11C1">
        <w:t>It transfer</w:t>
      </w:r>
      <w:r w:rsidR="00A6298D">
        <w:t>s</w:t>
      </w:r>
      <w:r w:rsidR="006A11C1">
        <w:t xml:space="preserve"> from the </w:t>
      </w:r>
      <w:r w:rsidR="00321287">
        <w:t xml:space="preserve">real word entities to </w:t>
      </w:r>
      <w:r w:rsidR="008663B7">
        <w:t xml:space="preserve">the </w:t>
      </w:r>
      <w:r w:rsidR="00A6298D">
        <w:t>o</w:t>
      </w:r>
      <w:r w:rsidR="008663B7">
        <w:t>ri</w:t>
      </w:r>
      <w:r w:rsidR="00A6298D">
        <w:t>ented object.</w:t>
      </w:r>
      <w:r w:rsidR="00EB729C">
        <w:t xml:space="preserve"> </w:t>
      </w:r>
      <w:r w:rsidR="00EB729C">
        <w:rPr>
          <w:rFonts w:hint="eastAsia"/>
        </w:rPr>
        <w:t xml:space="preserve">Domain </w:t>
      </w:r>
      <w:r w:rsidR="00B50DF4">
        <w:t>modules</w:t>
      </w:r>
      <w:r w:rsidR="00EB729C">
        <w:rPr>
          <w:rFonts w:hint="eastAsia"/>
        </w:rPr>
        <w:t xml:space="preserve"> include </w:t>
      </w:r>
      <w:r w:rsidR="00286F4F">
        <w:t xml:space="preserve">3 </w:t>
      </w:r>
      <w:r w:rsidR="00B50DF4">
        <w:t>packages</w:t>
      </w:r>
      <w:r w:rsidR="00286F4F">
        <w:rPr>
          <w:rFonts w:hint="eastAsia"/>
        </w:rPr>
        <w:t xml:space="preserve"> in this case</w:t>
      </w:r>
      <w:r w:rsidR="00286F4F">
        <w:t xml:space="preserve">: </w:t>
      </w:r>
    </w:p>
    <w:p w14:paraId="2388A6E4" w14:textId="04FC2F0E" w:rsidR="00286F4F" w:rsidRDefault="00286F4F" w:rsidP="00286F4F">
      <w:pPr>
        <w:pStyle w:val="ListParagraph"/>
        <w:numPr>
          <w:ilvl w:val="0"/>
          <w:numId w:val="8"/>
        </w:numPr>
      </w:pPr>
      <w:r w:rsidRPr="00462C9A">
        <w:rPr>
          <w:rFonts w:hint="eastAsia"/>
          <w:b/>
          <w:bCs/>
        </w:rPr>
        <w:t>Author</w:t>
      </w:r>
      <w:r>
        <w:t xml:space="preserve">: </w:t>
      </w:r>
      <w:r>
        <w:rPr>
          <w:rFonts w:hint="eastAsia"/>
        </w:rPr>
        <w:t>The end</w:t>
      </w:r>
      <w:r>
        <w:t xml:space="preserve"> </w:t>
      </w:r>
      <w:r>
        <w:rPr>
          <w:rFonts w:hint="eastAsia"/>
        </w:rPr>
        <w:t>user for this application</w:t>
      </w:r>
      <w:r w:rsidR="00323D77">
        <w:t xml:space="preserve"> w</w:t>
      </w:r>
      <w:r w:rsidR="00867E60">
        <w:t xml:space="preserve">hich include the </w:t>
      </w:r>
      <w:r w:rsidR="00F67B3E">
        <w:t>authors</w:t>
      </w:r>
      <w:r w:rsidR="00D91806">
        <w:t xml:space="preserve"> </w:t>
      </w:r>
      <w:r w:rsidR="00D3576E">
        <w:rPr>
          <w:rFonts w:hint="eastAsia"/>
        </w:rPr>
        <w:t>declare</w:t>
      </w:r>
      <w:r w:rsidR="00D3576E">
        <w:t>.</w:t>
      </w:r>
    </w:p>
    <w:p w14:paraId="0A59143A" w14:textId="5435021A" w:rsidR="00323D77" w:rsidRDefault="00084DCC" w:rsidP="0065211F">
      <w:pPr>
        <w:pStyle w:val="ListParagraph"/>
        <w:numPr>
          <w:ilvl w:val="0"/>
          <w:numId w:val="8"/>
        </w:numPr>
      </w:pPr>
      <w:r w:rsidRPr="00462C9A">
        <w:rPr>
          <w:b/>
          <w:bCs/>
        </w:rPr>
        <w:t>E</w:t>
      </w:r>
      <w:r w:rsidRPr="00462C9A">
        <w:rPr>
          <w:rFonts w:hint="eastAsia"/>
          <w:b/>
          <w:bCs/>
        </w:rPr>
        <w:t>vent</w:t>
      </w:r>
      <w:r>
        <w:rPr>
          <w:rFonts w:hint="eastAsia"/>
        </w:rPr>
        <w:t xml:space="preserve"> </w:t>
      </w:r>
      <w:r w:rsidR="00B50DF4" w:rsidRPr="00462C9A">
        <w:rPr>
          <w:b/>
          <w:bCs/>
        </w:rPr>
        <w:t>card</w:t>
      </w:r>
      <w:r w:rsidR="00B50DF4">
        <w:t>:</w:t>
      </w:r>
      <w:r>
        <w:t xml:space="preserve"> </w:t>
      </w:r>
      <w:r w:rsidR="00D51A1A">
        <w:rPr>
          <w:rFonts w:hint="eastAsia"/>
        </w:rPr>
        <w:t>T</w:t>
      </w:r>
      <w:r>
        <w:rPr>
          <w:rFonts w:hint="eastAsia"/>
        </w:rPr>
        <w:t xml:space="preserve">he </w:t>
      </w:r>
      <w:r w:rsidR="005066DD">
        <w:rPr>
          <w:rFonts w:hint="eastAsia"/>
        </w:rPr>
        <w:t>pi</w:t>
      </w:r>
      <w:r w:rsidR="00410AB6">
        <w:rPr>
          <w:rFonts w:hint="eastAsia"/>
        </w:rPr>
        <w:t>ece</w:t>
      </w:r>
      <w:r w:rsidR="00410AB6">
        <w:t xml:space="preserve"> </w:t>
      </w:r>
      <w:r w:rsidR="00410AB6">
        <w:rPr>
          <w:rFonts w:hint="eastAsia"/>
        </w:rPr>
        <w:t xml:space="preserve">of event </w:t>
      </w:r>
      <w:r w:rsidR="00410AB6">
        <w:t xml:space="preserve">which </w:t>
      </w:r>
      <w:r w:rsidR="00410AB6">
        <w:rPr>
          <w:rFonts w:hint="eastAsia"/>
        </w:rPr>
        <w:t xml:space="preserve">the author </w:t>
      </w:r>
      <w:r w:rsidR="0065211F">
        <w:t>writes</w:t>
      </w:r>
      <w:r w:rsidR="00410AB6">
        <w:t xml:space="preserve">. </w:t>
      </w:r>
      <w:r w:rsidR="005F4B71">
        <w:t>A</w:t>
      </w:r>
      <w:r w:rsidR="0065211F">
        <w:rPr>
          <w:rFonts w:hint="eastAsia"/>
        </w:rPr>
        <w:t>lso</w:t>
      </w:r>
      <w:r w:rsidR="005F4B71">
        <w:rPr>
          <w:rFonts w:hint="eastAsia"/>
        </w:rPr>
        <w:t xml:space="preserve"> include the </w:t>
      </w:r>
      <w:r w:rsidR="00162375">
        <w:rPr>
          <w:rFonts w:hint="eastAsia"/>
          <w:i/>
          <w:iCs/>
        </w:rPr>
        <w:t>Event</w:t>
      </w:r>
      <w:r w:rsidR="005F4B71">
        <w:rPr>
          <w:rFonts w:hint="eastAsia"/>
        </w:rPr>
        <w:t>,</w:t>
      </w:r>
      <w:r w:rsidR="005F4B71">
        <w:t xml:space="preserve"> </w:t>
      </w:r>
      <w:r w:rsidR="005F4B71">
        <w:rPr>
          <w:rFonts w:hint="eastAsia"/>
        </w:rPr>
        <w:t xml:space="preserve">the </w:t>
      </w:r>
      <w:r w:rsidR="00162375">
        <w:rPr>
          <w:rFonts w:hint="eastAsia"/>
          <w:i/>
          <w:iCs/>
        </w:rPr>
        <w:t>event time</w:t>
      </w:r>
      <w:r w:rsidR="00162375">
        <w:t xml:space="preserve">, </w:t>
      </w:r>
      <w:r w:rsidR="00162375">
        <w:rPr>
          <w:rFonts w:hint="eastAsia"/>
        </w:rPr>
        <w:t xml:space="preserve">the </w:t>
      </w:r>
      <w:r w:rsidR="00162375">
        <w:rPr>
          <w:rFonts w:hint="eastAsia"/>
          <w:i/>
          <w:iCs/>
        </w:rPr>
        <w:t>role</w:t>
      </w:r>
      <w:r w:rsidR="00162375">
        <w:t>,</w:t>
      </w:r>
      <w:r w:rsidR="00AC4572">
        <w:t xml:space="preserve"> </w:t>
      </w:r>
      <w:r w:rsidR="00AC4572">
        <w:rPr>
          <w:rFonts w:hint="eastAsia"/>
        </w:rPr>
        <w:t>the</w:t>
      </w:r>
      <w:r w:rsidR="00AC4572">
        <w:t xml:space="preserve"> </w:t>
      </w:r>
      <w:r w:rsidR="00AC4572">
        <w:rPr>
          <w:rFonts w:hint="eastAsia"/>
          <w:i/>
          <w:iCs/>
        </w:rPr>
        <w:t>note</w:t>
      </w:r>
      <w:r w:rsidR="00AC4572">
        <w:t xml:space="preserve">, </w:t>
      </w:r>
      <w:r w:rsidR="00AC4572">
        <w:rPr>
          <w:rFonts w:hint="eastAsia"/>
        </w:rPr>
        <w:t xml:space="preserve">the </w:t>
      </w:r>
      <w:r w:rsidR="000E272F">
        <w:rPr>
          <w:rFonts w:hint="eastAsia"/>
          <w:i/>
          <w:iCs/>
        </w:rPr>
        <w:t>sub-</w:t>
      </w:r>
      <w:r w:rsidR="00317EB6">
        <w:rPr>
          <w:rFonts w:hint="eastAsia"/>
          <w:i/>
          <w:iCs/>
        </w:rPr>
        <w:t>event</w:t>
      </w:r>
      <w:r w:rsidR="00317EB6">
        <w:t xml:space="preserve">, </w:t>
      </w:r>
      <w:r w:rsidR="00317EB6">
        <w:rPr>
          <w:rFonts w:hint="eastAsia"/>
        </w:rPr>
        <w:t xml:space="preserve">the </w:t>
      </w:r>
      <w:r w:rsidR="00A43D41">
        <w:rPr>
          <w:rFonts w:hint="eastAsia"/>
          <w:i/>
          <w:iCs/>
        </w:rPr>
        <w:t>chapter</w:t>
      </w:r>
      <w:r w:rsidR="00A43D41">
        <w:t xml:space="preserve">, </w:t>
      </w:r>
      <w:r w:rsidR="00A43D41">
        <w:rPr>
          <w:rFonts w:hint="eastAsia"/>
        </w:rPr>
        <w:t xml:space="preserve">the </w:t>
      </w:r>
      <w:r w:rsidR="00A43D41">
        <w:rPr>
          <w:rFonts w:hint="eastAsia"/>
          <w:i/>
          <w:iCs/>
        </w:rPr>
        <w:t>comments</w:t>
      </w:r>
      <w:r w:rsidR="00A43D41">
        <w:t xml:space="preserve">. </w:t>
      </w:r>
    </w:p>
    <w:p w14:paraId="44ECA865" w14:textId="1862EB70" w:rsidR="00061FB6" w:rsidRPr="00C53FC3" w:rsidRDefault="00462C9A" w:rsidP="00C53FC3">
      <w:pPr>
        <w:pStyle w:val="ListParagraph"/>
        <w:numPr>
          <w:ilvl w:val="0"/>
          <w:numId w:val="8"/>
        </w:numPr>
      </w:pPr>
      <w:r>
        <w:rPr>
          <w:rFonts w:hint="eastAsia"/>
          <w:b/>
          <w:bCs/>
        </w:rPr>
        <w:t>Story</w:t>
      </w:r>
      <w:r>
        <w:t xml:space="preserve">: </w:t>
      </w:r>
      <w:r w:rsidR="00D51A1A">
        <w:rPr>
          <w:rFonts w:hint="eastAsia"/>
        </w:rPr>
        <w:t>The collection of the event</w:t>
      </w:r>
      <w:r w:rsidR="00D51A1A">
        <w:t xml:space="preserve">, </w:t>
      </w:r>
      <w:r w:rsidR="00D51A1A">
        <w:rPr>
          <w:rFonts w:hint="eastAsia"/>
        </w:rPr>
        <w:t xml:space="preserve">and </w:t>
      </w:r>
      <w:r w:rsidR="0007079C">
        <w:rPr>
          <w:rFonts w:hint="eastAsia"/>
        </w:rPr>
        <w:t>are organized by event time</w:t>
      </w:r>
      <w:r w:rsidR="0007079C">
        <w:t xml:space="preserve">, </w:t>
      </w:r>
      <w:r w:rsidR="0007079C">
        <w:rPr>
          <w:rFonts w:hint="eastAsia"/>
        </w:rPr>
        <w:t>direction</w:t>
      </w:r>
      <w:r w:rsidR="0007079C">
        <w:t xml:space="preserve">, </w:t>
      </w:r>
      <w:r w:rsidR="0007079C">
        <w:rPr>
          <w:rFonts w:hint="eastAsia"/>
        </w:rPr>
        <w:t>and</w:t>
      </w:r>
      <w:r w:rsidR="00061FB6">
        <w:t xml:space="preserve"> </w:t>
      </w:r>
      <w:r w:rsidR="00061FB6">
        <w:rPr>
          <w:rFonts w:hint="eastAsia"/>
        </w:rPr>
        <w:t>so on</w:t>
      </w:r>
      <w:r w:rsidR="00061FB6">
        <w:t xml:space="preserve">. </w:t>
      </w:r>
      <w:r w:rsidR="00061FB6">
        <w:rPr>
          <w:rFonts w:hint="eastAsia"/>
        </w:rPr>
        <w:t>Include in</w:t>
      </w:r>
      <w:r w:rsidR="00061FB6">
        <w:rPr>
          <w:i/>
          <w:iCs/>
        </w:rPr>
        <w:t xml:space="preserve"> </w:t>
      </w:r>
      <w:r w:rsidR="00061FB6">
        <w:rPr>
          <w:rFonts w:hint="eastAsia"/>
          <w:i/>
          <w:iCs/>
        </w:rPr>
        <w:t>timeline</w:t>
      </w:r>
      <w:r w:rsidR="00061FB6">
        <w:rPr>
          <w:i/>
          <w:iCs/>
        </w:rPr>
        <w:t xml:space="preserve">, </w:t>
      </w:r>
      <w:r w:rsidR="00CD3990">
        <w:rPr>
          <w:rFonts w:hint="eastAsia"/>
          <w:i/>
          <w:iCs/>
        </w:rPr>
        <w:t>direction</w:t>
      </w:r>
      <w:r w:rsidR="00CD3990">
        <w:rPr>
          <w:i/>
          <w:iCs/>
        </w:rPr>
        <w:t xml:space="preserve">, </w:t>
      </w:r>
      <w:r w:rsidR="00CD3990">
        <w:rPr>
          <w:rFonts w:hint="eastAsia"/>
          <w:i/>
          <w:iCs/>
        </w:rPr>
        <w:t>levels</w:t>
      </w:r>
      <w:r w:rsidR="00CD3990">
        <w:rPr>
          <w:i/>
          <w:iCs/>
        </w:rPr>
        <w:t xml:space="preserve">, </w:t>
      </w:r>
      <w:r w:rsidR="00CD3990">
        <w:rPr>
          <w:rFonts w:hint="eastAsia"/>
          <w:i/>
          <w:iCs/>
        </w:rPr>
        <w:t>relationship</w:t>
      </w:r>
      <w:r w:rsidR="00CD3990">
        <w:rPr>
          <w:i/>
          <w:iCs/>
        </w:rPr>
        <w:t xml:space="preserve">. </w:t>
      </w:r>
      <w:r w:rsidR="00CD3990">
        <w:t>A</w:t>
      </w:r>
      <w:r w:rsidR="00CD3990">
        <w:rPr>
          <w:rFonts w:hint="eastAsia"/>
        </w:rPr>
        <w:t>t the end</w:t>
      </w:r>
      <w:r w:rsidR="00CD3990">
        <w:t xml:space="preserve">, </w:t>
      </w:r>
      <w:r w:rsidR="00CD3990">
        <w:rPr>
          <w:rFonts w:hint="eastAsia"/>
        </w:rPr>
        <w:t xml:space="preserve">showing on </w:t>
      </w:r>
      <w:r w:rsidR="00CD3990">
        <w:rPr>
          <w:rFonts w:hint="eastAsia"/>
          <w:i/>
          <w:iCs/>
        </w:rPr>
        <w:t xml:space="preserve">events </w:t>
      </w:r>
      <w:r w:rsidR="00CD3990">
        <w:rPr>
          <w:i/>
          <w:iCs/>
        </w:rPr>
        <w:t>chronolog</w:t>
      </w:r>
      <w:r w:rsidR="00CD3990">
        <w:rPr>
          <w:rFonts w:hint="eastAsia"/>
          <w:i/>
          <w:iCs/>
        </w:rPr>
        <w:t>ic</w:t>
      </w:r>
      <w:r w:rsidR="00CD3990">
        <w:rPr>
          <w:i/>
          <w:iCs/>
        </w:rPr>
        <w:t xml:space="preserve">. </w:t>
      </w:r>
    </w:p>
    <w:p w14:paraId="25EEE043" w14:textId="08B9CF65" w:rsidR="00C53FC3" w:rsidRDefault="00C53FC3" w:rsidP="00C53FC3"/>
    <w:p w14:paraId="710CFB7F" w14:textId="77777777" w:rsidR="00691791" w:rsidRDefault="008C2C56" w:rsidP="00691791">
      <w:pPr>
        <w:pStyle w:val="Heading3"/>
      </w:pPr>
      <w:r>
        <w:rPr>
          <w:rFonts w:hint="eastAsia"/>
        </w:rPr>
        <w:t>Function</w:t>
      </w:r>
      <w:r>
        <w:t xml:space="preserve"> </w:t>
      </w:r>
      <w:r>
        <w:rPr>
          <w:rFonts w:hint="eastAsia"/>
        </w:rPr>
        <w:t>m</w:t>
      </w:r>
      <w:r w:rsidR="00A61271">
        <w:rPr>
          <w:rFonts w:hint="eastAsia"/>
        </w:rPr>
        <w:t>odule</w:t>
      </w:r>
    </w:p>
    <w:p w14:paraId="3B685B00" w14:textId="5A828D6C" w:rsidR="00227EB9" w:rsidRDefault="00762D36" w:rsidP="00227EB9">
      <w:pPr>
        <w:ind w:firstLine="420"/>
      </w:pPr>
      <w:r>
        <w:rPr>
          <w:rFonts w:hint="eastAsia"/>
        </w:rPr>
        <w:t xml:space="preserve">The </w:t>
      </w:r>
      <w:r w:rsidR="005820BF">
        <w:rPr>
          <w:rFonts w:hint="eastAsia"/>
          <w:b/>
          <w:bCs/>
        </w:rPr>
        <w:t>Function module</w:t>
      </w:r>
      <w:r w:rsidR="005820BF">
        <w:t xml:space="preserve"> </w:t>
      </w:r>
      <w:r w:rsidR="005820BF">
        <w:rPr>
          <w:rFonts w:hint="eastAsia"/>
        </w:rPr>
        <w:t>is the function which the Domain objects</w:t>
      </w:r>
      <w:r w:rsidR="00C53334">
        <w:t xml:space="preserve"> </w:t>
      </w:r>
      <w:r w:rsidR="00C53334">
        <w:rPr>
          <w:rFonts w:hint="eastAsia"/>
        </w:rPr>
        <w:t>possess</w:t>
      </w:r>
      <w:r w:rsidR="00C53334">
        <w:t xml:space="preserve"> </w:t>
      </w:r>
      <w:r w:rsidR="00C53334">
        <w:rPr>
          <w:rFonts w:hint="eastAsia"/>
        </w:rPr>
        <w:t xml:space="preserve">for implement </w:t>
      </w:r>
      <w:r w:rsidR="00227EB9">
        <w:rPr>
          <w:rFonts w:hint="eastAsia"/>
        </w:rPr>
        <w:t>the method</w:t>
      </w:r>
      <w:r w:rsidR="00227EB9">
        <w:t xml:space="preserve">. </w:t>
      </w:r>
      <w:r w:rsidR="00227EB9">
        <w:rPr>
          <w:rFonts w:hint="eastAsia"/>
        </w:rPr>
        <w:t>Which means the function module will based</w:t>
      </w:r>
      <w:r w:rsidR="00227EB9">
        <w:t xml:space="preserve"> </w:t>
      </w:r>
      <w:r w:rsidR="00227EB9">
        <w:rPr>
          <w:rFonts w:hint="eastAsia"/>
        </w:rPr>
        <w:t>on the domain</w:t>
      </w:r>
      <w:r w:rsidR="00227EB9">
        <w:t xml:space="preserve"> </w:t>
      </w:r>
      <w:r w:rsidR="00227EB9">
        <w:rPr>
          <w:rFonts w:hint="eastAsia"/>
        </w:rPr>
        <w:t>module</w:t>
      </w:r>
      <w:r w:rsidR="00227EB9">
        <w:t xml:space="preserve"> </w:t>
      </w:r>
      <w:r w:rsidR="00227EB9">
        <w:rPr>
          <w:rFonts w:hint="eastAsia"/>
        </w:rPr>
        <w:t>and</w:t>
      </w:r>
      <w:r w:rsidR="00227EB9">
        <w:t xml:space="preserve"> </w:t>
      </w:r>
      <w:r w:rsidR="00B81AB3">
        <w:t xml:space="preserve">control </w:t>
      </w:r>
      <w:r w:rsidR="00B81AB3">
        <w:rPr>
          <w:rFonts w:hint="eastAsia"/>
        </w:rPr>
        <w:t>the object to do something and reached some result</w:t>
      </w:r>
      <w:r w:rsidR="00B81AB3">
        <w:t>.</w:t>
      </w:r>
    </w:p>
    <w:p w14:paraId="5D784931" w14:textId="0F62FAC0" w:rsidR="002E020D" w:rsidRDefault="002E020D" w:rsidP="00227EB9">
      <w:pPr>
        <w:ind w:firstLine="420"/>
      </w:pPr>
      <w:r>
        <w:t>T</w:t>
      </w:r>
      <w:r>
        <w:rPr>
          <w:rFonts w:hint="eastAsia"/>
        </w:rPr>
        <w:t xml:space="preserve">his module will include same </w:t>
      </w:r>
      <w:r>
        <w:t xml:space="preserve">3 </w:t>
      </w:r>
      <w:r>
        <w:rPr>
          <w:rFonts w:hint="eastAsia"/>
        </w:rPr>
        <w:t>package</w:t>
      </w:r>
      <w:r>
        <w:t xml:space="preserve"> </w:t>
      </w:r>
      <w:r>
        <w:rPr>
          <w:rFonts w:hint="eastAsia"/>
        </w:rPr>
        <w:t>as domain module</w:t>
      </w:r>
      <w:r>
        <w:t>:</w:t>
      </w:r>
    </w:p>
    <w:p w14:paraId="633A5963" w14:textId="3D1AC23D" w:rsidR="002E020D" w:rsidRDefault="00596165" w:rsidP="002E020D">
      <w:pPr>
        <w:pStyle w:val="ListParagraph"/>
        <w:numPr>
          <w:ilvl w:val="0"/>
          <w:numId w:val="10"/>
        </w:numPr>
      </w:pPr>
      <w:r>
        <w:rPr>
          <w:rFonts w:hint="eastAsia"/>
          <w:b/>
          <w:bCs/>
        </w:rPr>
        <w:t>Autho</w:t>
      </w:r>
      <w:r w:rsidR="00A27EC4">
        <w:rPr>
          <w:rFonts w:hint="eastAsia"/>
          <w:b/>
          <w:bCs/>
        </w:rPr>
        <w:t>r</w:t>
      </w:r>
      <w:r w:rsidR="00A27EC4">
        <w:rPr>
          <w:b/>
          <w:bCs/>
        </w:rPr>
        <w:t xml:space="preserve"> </w:t>
      </w:r>
      <w:r w:rsidR="00A27EC4">
        <w:rPr>
          <w:rFonts w:hint="eastAsia"/>
          <w:b/>
          <w:bCs/>
        </w:rPr>
        <w:t>Function</w:t>
      </w:r>
      <w:r w:rsidR="00A27EC4">
        <w:t xml:space="preserve">: </w:t>
      </w:r>
      <w:r w:rsidR="00A27EC4">
        <w:rPr>
          <w:rFonts w:hint="eastAsia"/>
        </w:rPr>
        <w:t>Which</w:t>
      </w:r>
      <w:r w:rsidR="00A27EC4">
        <w:t xml:space="preserve"> </w:t>
      </w:r>
      <w:r w:rsidR="00A27EC4">
        <w:rPr>
          <w:rFonts w:hint="eastAsia"/>
        </w:rPr>
        <w:t xml:space="preserve">has the </w:t>
      </w:r>
      <w:r w:rsidR="00B53718">
        <w:rPr>
          <w:rFonts w:hint="eastAsia"/>
        </w:rPr>
        <w:t>author register</w:t>
      </w:r>
      <w:r w:rsidR="00B53718">
        <w:t xml:space="preserve">, </w:t>
      </w:r>
      <w:r w:rsidR="00B53718">
        <w:rPr>
          <w:rFonts w:hint="eastAsia"/>
        </w:rPr>
        <w:t xml:space="preserve">author </w:t>
      </w:r>
      <w:r w:rsidR="0043083D">
        <w:rPr>
          <w:rFonts w:hint="eastAsia"/>
        </w:rPr>
        <w:t>log</w:t>
      </w:r>
      <w:r w:rsidR="0043083D">
        <w:t xml:space="preserve"> </w:t>
      </w:r>
      <w:r w:rsidR="0043083D">
        <w:rPr>
          <w:rFonts w:hint="eastAsia"/>
        </w:rPr>
        <w:t>in</w:t>
      </w:r>
      <w:r w:rsidR="0043083D">
        <w:t>/</w:t>
      </w:r>
      <w:r w:rsidR="0043083D">
        <w:rPr>
          <w:rFonts w:hint="eastAsia"/>
        </w:rPr>
        <w:t>out</w:t>
      </w:r>
      <w:r w:rsidR="0043083D">
        <w:t xml:space="preserve">, </w:t>
      </w:r>
      <w:r w:rsidR="0043083D">
        <w:rPr>
          <w:rFonts w:hint="eastAsia"/>
        </w:rPr>
        <w:t>remove author</w:t>
      </w:r>
      <w:r w:rsidR="0043083D">
        <w:t>,</w:t>
      </w:r>
      <w:r w:rsidR="008526D3">
        <w:t xml:space="preserve"> </w:t>
      </w:r>
      <w:r w:rsidR="008526D3">
        <w:rPr>
          <w:rFonts w:hint="eastAsia"/>
        </w:rPr>
        <w:t>and so on</w:t>
      </w:r>
      <w:r w:rsidR="008526D3">
        <w:t>.</w:t>
      </w:r>
    </w:p>
    <w:p w14:paraId="469A844A" w14:textId="7DF36D5F" w:rsidR="008526D3" w:rsidRDefault="008526D3" w:rsidP="002E020D">
      <w:pPr>
        <w:pStyle w:val="ListParagraph"/>
        <w:numPr>
          <w:ilvl w:val="0"/>
          <w:numId w:val="10"/>
        </w:numPr>
      </w:pPr>
      <w:r>
        <w:rPr>
          <w:rFonts w:hint="eastAsia"/>
          <w:b/>
          <w:bCs/>
        </w:rPr>
        <w:t>Event Card Function</w:t>
      </w:r>
      <w:r>
        <w:t xml:space="preserve">: </w:t>
      </w:r>
      <w:r w:rsidR="00EE1038">
        <w:rPr>
          <w:rFonts w:hint="eastAsia"/>
        </w:rPr>
        <w:t xml:space="preserve">This package is </w:t>
      </w:r>
      <w:r w:rsidR="00E416F7">
        <w:rPr>
          <w:rFonts w:hint="eastAsia"/>
        </w:rPr>
        <w:t>controlling the event card and modify it</w:t>
      </w:r>
      <w:r w:rsidR="00E416F7">
        <w:t xml:space="preserve">. </w:t>
      </w:r>
      <w:r w:rsidR="00BB4E2E">
        <w:rPr>
          <w:rFonts w:hint="eastAsia"/>
        </w:rPr>
        <w:t xml:space="preserve">It will </w:t>
      </w:r>
      <w:r w:rsidR="00BB4E2E">
        <w:t xml:space="preserve">process </w:t>
      </w:r>
      <w:r w:rsidR="00BB4E2E">
        <w:rPr>
          <w:rFonts w:hint="eastAsia"/>
        </w:rPr>
        <w:t>create event card</w:t>
      </w:r>
      <w:r w:rsidR="00BB4E2E">
        <w:t xml:space="preserve">, </w:t>
      </w:r>
      <w:r w:rsidR="00981C6B">
        <w:rPr>
          <w:rFonts w:hint="eastAsia"/>
        </w:rPr>
        <w:t>delete event card</w:t>
      </w:r>
      <w:r w:rsidR="00981C6B">
        <w:t xml:space="preserve">, </w:t>
      </w:r>
      <w:r w:rsidR="00981C6B">
        <w:rPr>
          <w:rFonts w:hint="eastAsia"/>
        </w:rPr>
        <w:t>back up</w:t>
      </w:r>
      <w:r w:rsidR="00981C6B">
        <w:t xml:space="preserve"> </w:t>
      </w:r>
      <w:r w:rsidR="00981C6B">
        <w:rPr>
          <w:rFonts w:hint="eastAsia"/>
        </w:rPr>
        <w:t>event card</w:t>
      </w:r>
      <w:r w:rsidR="00981C6B">
        <w:t xml:space="preserve">, </w:t>
      </w:r>
      <w:r w:rsidR="00981C6B">
        <w:rPr>
          <w:rFonts w:hint="eastAsia"/>
        </w:rPr>
        <w:t>edit event card</w:t>
      </w:r>
      <w:r w:rsidR="00981C6B">
        <w:t xml:space="preserve">, </w:t>
      </w:r>
      <w:r w:rsidR="007C0B4E">
        <w:rPr>
          <w:rFonts w:hint="eastAsia"/>
        </w:rPr>
        <w:t>etc</w:t>
      </w:r>
      <w:r w:rsidR="007C0B4E">
        <w:t>.</w:t>
      </w:r>
    </w:p>
    <w:p w14:paraId="7EB7DF3A" w14:textId="03A196C3" w:rsidR="007C0B4E" w:rsidRDefault="00826F0F" w:rsidP="002E020D">
      <w:pPr>
        <w:pStyle w:val="ListParagraph"/>
        <w:numPr>
          <w:ilvl w:val="0"/>
          <w:numId w:val="10"/>
        </w:numPr>
      </w:pPr>
      <w:r>
        <w:rPr>
          <w:rFonts w:hint="eastAsia"/>
          <w:b/>
          <w:bCs/>
        </w:rPr>
        <w:t>Story</w:t>
      </w:r>
      <w:r>
        <w:rPr>
          <w:b/>
          <w:bCs/>
        </w:rPr>
        <w:t xml:space="preserve"> </w:t>
      </w:r>
      <w:r>
        <w:rPr>
          <w:rFonts w:hint="eastAsia"/>
          <w:b/>
          <w:bCs/>
        </w:rPr>
        <w:t>Function</w:t>
      </w:r>
      <w:r>
        <w:t xml:space="preserve">: </w:t>
      </w:r>
      <w:r>
        <w:rPr>
          <w:rFonts w:hint="eastAsia"/>
        </w:rPr>
        <w:t xml:space="preserve">Story </w:t>
      </w:r>
      <w:r w:rsidR="00A70749">
        <w:rPr>
          <w:rFonts w:hint="eastAsia"/>
        </w:rPr>
        <w:t xml:space="preserve">function will include the Story organize </w:t>
      </w:r>
      <w:r w:rsidR="00CD3392">
        <w:rPr>
          <w:rFonts w:hint="eastAsia"/>
        </w:rPr>
        <w:t>function</w:t>
      </w:r>
      <w:r w:rsidR="00CD3392">
        <w:t xml:space="preserve">, </w:t>
      </w:r>
      <w:r w:rsidR="00CD3392">
        <w:rPr>
          <w:rFonts w:hint="eastAsia"/>
        </w:rPr>
        <w:t>and out put the events chronologically</w:t>
      </w:r>
      <w:r w:rsidR="00CD3392">
        <w:t xml:space="preserve">. </w:t>
      </w:r>
    </w:p>
    <w:p w14:paraId="69215F26" w14:textId="44163415" w:rsidR="00CD3392" w:rsidRDefault="00CD3392" w:rsidP="00CC4889"/>
    <w:p w14:paraId="22D8DAB4" w14:textId="2D955ABE" w:rsidR="00552A09" w:rsidRDefault="00552A09" w:rsidP="005E54C4">
      <w:pPr>
        <w:pStyle w:val="Heading3"/>
      </w:pPr>
      <w:r>
        <w:rPr>
          <w:rFonts w:hint="eastAsia"/>
        </w:rPr>
        <w:t>GUI module</w:t>
      </w:r>
    </w:p>
    <w:p w14:paraId="55C6FB92" w14:textId="3F9EE708" w:rsidR="00552A09" w:rsidRDefault="00552A09" w:rsidP="00CC4889">
      <w:r>
        <w:tab/>
      </w:r>
      <w:r>
        <w:rPr>
          <w:rFonts w:hint="eastAsia"/>
        </w:rPr>
        <w:t xml:space="preserve">GUI is the user interface </w:t>
      </w:r>
      <w:r w:rsidR="00562FB1">
        <w:rPr>
          <w:rFonts w:hint="eastAsia"/>
        </w:rPr>
        <w:t xml:space="preserve">for the end user </w:t>
      </w:r>
      <w:r w:rsidR="00562FB1">
        <w:t xml:space="preserve">operate </w:t>
      </w:r>
      <w:r w:rsidR="00562FB1">
        <w:rPr>
          <w:rFonts w:hint="eastAsia"/>
        </w:rPr>
        <w:t xml:space="preserve">the </w:t>
      </w:r>
      <w:r w:rsidR="008D6FDC">
        <w:rPr>
          <w:rFonts w:hint="eastAsia"/>
        </w:rPr>
        <w:t xml:space="preserve">whole </w:t>
      </w:r>
      <w:r w:rsidR="00906FF5">
        <w:rPr>
          <w:rFonts w:hint="eastAsia"/>
        </w:rPr>
        <w:t>application</w:t>
      </w:r>
      <w:r w:rsidR="002D05F4">
        <w:t>. I</w:t>
      </w:r>
      <w:r w:rsidR="002D05F4">
        <w:rPr>
          <w:rFonts w:hint="eastAsia"/>
        </w:rPr>
        <w:t xml:space="preserve">t will have </w:t>
      </w:r>
      <w:r w:rsidR="002D05F4">
        <w:t xml:space="preserve">3 </w:t>
      </w:r>
      <w:r w:rsidR="005E54C4">
        <w:t>packages</w:t>
      </w:r>
      <w:r w:rsidR="002D05F4">
        <w:rPr>
          <w:rFonts w:hint="eastAsia"/>
        </w:rPr>
        <w:t xml:space="preserve"> following the domain module same:</w:t>
      </w:r>
    </w:p>
    <w:p w14:paraId="34E3AA21" w14:textId="643D71FB" w:rsidR="002D05F4" w:rsidRDefault="00CC6BA7" w:rsidP="00CC6BA7">
      <w:pPr>
        <w:pStyle w:val="ListParagraph"/>
        <w:numPr>
          <w:ilvl w:val="0"/>
          <w:numId w:val="11"/>
        </w:numPr>
      </w:pPr>
      <w:bookmarkStart w:id="1459" w:name="OLE_LINK15"/>
      <w:bookmarkStart w:id="1460" w:name="OLE_LINK16"/>
      <w:r w:rsidRPr="002338F5">
        <w:rPr>
          <w:rFonts w:hint="eastAsia"/>
          <w:b/>
          <w:bCs/>
        </w:rPr>
        <w:t>Author UI</w:t>
      </w:r>
    </w:p>
    <w:p w14:paraId="02A8AFB8" w14:textId="4036EF85" w:rsidR="00CC6BA7" w:rsidRDefault="00CC6BA7" w:rsidP="00CC6BA7">
      <w:pPr>
        <w:pStyle w:val="ListParagraph"/>
        <w:numPr>
          <w:ilvl w:val="0"/>
          <w:numId w:val="11"/>
        </w:numPr>
      </w:pPr>
      <w:r w:rsidRPr="002338F5">
        <w:rPr>
          <w:rFonts w:hint="eastAsia"/>
          <w:b/>
          <w:bCs/>
        </w:rPr>
        <w:lastRenderedPageBreak/>
        <w:t>Event Card</w:t>
      </w:r>
      <w:r w:rsidRPr="002338F5">
        <w:rPr>
          <w:b/>
          <w:bCs/>
        </w:rPr>
        <w:t xml:space="preserve"> </w:t>
      </w:r>
      <w:r w:rsidRPr="002338F5">
        <w:rPr>
          <w:rFonts w:hint="eastAsia"/>
          <w:b/>
          <w:bCs/>
        </w:rPr>
        <w:t>UI</w:t>
      </w:r>
    </w:p>
    <w:p w14:paraId="14F6B3F8" w14:textId="0B18FEDC" w:rsidR="00CC6BA7" w:rsidRDefault="002338F5" w:rsidP="00CC6BA7">
      <w:pPr>
        <w:pStyle w:val="ListParagraph"/>
        <w:numPr>
          <w:ilvl w:val="0"/>
          <w:numId w:val="11"/>
        </w:numPr>
      </w:pPr>
      <w:r>
        <w:rPr>
          <w:rFonts w:hint="eastAsia"/>
          <w:b/>
          <w:bCs/>
        </w:rPr>
        <w:t>Story UI</w:t>
      </w:r>
    </w:p>
    <w:bookmarkEnd w:id="1459"/>
    <w:bookmarkEnd w:id="1460"/>
    <w:p w14:paraId="58F5FC7C" w14:textId="77777777" w:rsidR="005E54C4" w:rsidRDefault="005E54C4" w:rsidP="005E54C4"/>
    <w:p w14:paraId="59975795" w14:textId="0276B0CF" w:rsidR="00CC4889" w:rsidRDefault="00CC4889" w:rsidP="005E54C4">
      <w:pPr>
        <w:pStyle w:val="Heading3"/>
      </w:pPr>
      <w:r>
        <w:rPr>
          <w:rFonts w:hint="eastAsia"/>
        </w:rPr>
        <w:t>App</w:t>
      </w:r>
      <w:r w:rsidR="003C3690">
        <w:rPr>
          <w:rFonts w:hint="eastAsia"/>
        </w:rPr>
        <w:t>lication</w:t>
      </w:r>
      <w:r w:rsidR="003C3690">
        <w:t xml:space="preserve"> </w:t>
      </w:r>
      <w:r w:rsidR="003C3690">
        <w:rPr>
          <w:rFonts w:hint="eastAsia"/>
        </w:rPr>
        <w:t>module</w:t>
      </w:r>
    </w:p>
    <w:p w14:paraId="745F323B" w14:textId="77777777" w:rsidR="005F55ED" w:rsidRDefault="003C3690" w:rsidP="00CC4889">
      <w:r>
        <w:tab/>
      </w:r>
      <w:r>
        <w:rPr>
          <w:rFonts w:hint="eastAsia"/>
        </w:rPr>
        <w:t>Application module is the connect</w:t>
      </w:r>
      <w:r w:rsidR="0041320A">
        <w:rPr>
          <w:rFonts w:hint="eastAsia"/>
        </w:rPr>
        <w:t>ion</w:t>
      </w:r>
      <w:r>
        <w:rPr>
          <w:rFonts w:hint="eastAsia"/>
        </w:rPr>
        <w:t xml:space="preserve"> between </w:t>
      </w:r>
      <w:r w:rsidR="0041320A">
        <w:rPr>
          <w:rFonts w:hint="eastAsia"/>
        </w:rPr>
        <w:t>GUI and function</w:t>
      </w:r>
      <w:r w:rsidR="0041320A">
        <w:t xml:space="preserve"> </w:t>
      </w:r>
      <w:r w:rsidR="0041320A">
        <w:rPr>
          <w:rFonts w:hint="eastAsia"/>
        </w:rPr>
        <w:t>module</w:t>
      </w:r>
      <w:r w:rsidR="0041320A">
        <w:t xml:space="preserve">. </w:t>
      </w:r>
      <w:r w:rsidR="00A37D85">
        <w:rPr>
          <w:rFonts w:hint="eastAsia"/>
        </w:rPr>
        <w:t>In</w:t>
      </w:r>
      <w:r w:rsidR="00A37D85">
        <w:t xml:space="preserve"> </w:t>
      </w:r>
      <w:r w:rsidR="00A37D85">
        <w:rPr>
          <w:rFonts w:hint="eastAsia"/>
        </w:rPr>
        <w:t>another</w:t>
      </w:r>
      <w:r w:rsidR="00A37D85">
        <w:t xml:space="preserve"> </w:t>
      </w:r>
      <w:r w:rsidR="00A37D85">
        <w:rPr>
          <w:rFonts w:hint="eastAsia"/>
        </w:rPr>
        <w:t>word</w:t>
      </w:r>
      <w:r w:rsidR="00A37D85">
        <w:t xml:space="preserve">, </w:t>
      </w:r>
      <w:r w:rsidR="00A37D85">
        <w:rPr>
          <w:rFonts w:hint="eastAsia"/>
        </w:rPr>
        <w:t>the application can also call as controller module</w:t>
      </w:r>
      <w:r w:rsidR="00A37D85">
        <w:t xml:space="preserve">. </w:t>
      </w:r>
      <w:proofErr w:type="gramStart"/>
      <w:r w:rsidR="00875B7D">
        <w:rPr>
          <w:rFonts w:hint="eastAsia"/>
        </w:rPr>
        <w:t>So</w:t>
      </w:r>
      <w:proofErr w:type="gramEnd"/>
      <w:r w:rsidR="00875B7D">
        <w:rPr>
          <w:rFonts w:hint="eastAsia"/>
        </w:rPr>
        <w:t xml:space="preserve"> when the user for example</w:t>
      </w:r>
      <w:r w:rsidR="00875B7D">
        <w:t xml:space="preserve"> </w:t>
      </w:r>
      <w:r w:rsidR="00875B7D">
        <w:rPr>
          <w:rFonts w:hint="eastAsia"/>
        </w:rPr>
        <w:t xml:space="preserve">click a button the </w:t>
      </w:r>
      <w:r w:rsidR="002667AA">
        <w:rPr>
          <w:rFonts w:hint="eastAsia"/>
        </w:rPr>
        <w:t>method belong to GUI</w:t>
      </w:r>
      <w:r w:rsidR="002667AA">
        <w:t xml:space="preserve"> </w:t>
      </w:r>
      <w:r w:rsidR="002667AA">
        <w:rPr>
          <w:rFonts w:hint="eastAsia"/>
        </w:rPr>
        <w:t xml:space="preserve">will invoke the </w:t>
      </w:r>
      <w:r w:rsidR="0093768D">
        <w:rPr>
          <w:rFonts w:hint="eastAsia"/>
        </w:rPr>
        <w:t xml:space="preserve">method belong to application module and to reach the function </w:t>
      </w:r>
      <w:r w:rsidR="00A14F12">
        <w:rPr>
          <w:rFonts w:hint="eastAsia"/>
        </w:rPr>
        <w:t>method in the function module</w:t>
      </w:r>
      <w:r w:rsidR="00A14F12">
        <w:t xml:space="preserve">. </w:t>
      </w:r>
      <w:r w:rsidR="00A14F12">
        <w:rPr>
          <w:rFonts w:hint="eastAsia"/>
        </w:rPr>
        <w:t xml:space="preserve">So </w:t>
      </w:r>
      <w:r w:rsidR="00A14F12">
        <w:t xml:space="preserve">obesely, </w:t>
      </w:r>
      <w:r w:rsidR="00A14F12">
        <w:rPr>
          <w:rFonts w:hint="eastAsia"/>
        </w:rPr>
        <w:t xml:space="preserve">the application module also should have same </w:t>
      </w:r>
      <w:r w:rsidR="00A14F12">
        <w:t xml:space="preserve">3 </w:t>
      </w:r>
      <w:r w:rsidR="00A14F12">
        <w:rPr>
          <w:rFonts w:hint="eastAsia"/>
        </w:rPr>
        <w:t xml:space="preserve">package </w:t>
      </w:r>
      <w:r w:rsidR="005F55ED" w:rsidRPr="005F55ED">
        <w:rPr>
          <w:rFonts w:hint="eastAsia"/>
        </w:rPr>
        <w:t>each to each</w:t>
      </w:r>
      <w:r w:rsidR="005F55ED" w:rsidRPr="005F55ED">
        <w:t>:</w:t>
      </w:r>
    </w:p>
    <w:p w14:paraId="22913B13" w14:textId="53E858D7" w:rsidR="005F55ED" w:rsidRDefault="005F55ED" w:rsidP="005F55ED">
      <w:pPr>
        <w:pStyle w:val="ListParagraph"/>
        <w:numPr>
          <w:ilvl w:val="0"/>
          <w:numId w:val="12"/>
        </w:numPr>
      </w:pPr>
      <w:r w:rsidRPr="002338F5">
        <w:rPr>
          <w:rFonts w:hint="eastAsia"/>
          <w:b/>
          <w:bCs/>
        </w:rPr>
        <w:t xml:space="preserve">Author </w:t>
      </w:r>
      <w:r>
        <w:rPr>
          <w:rFonts w:hint="eastAsia"/>
          <w:b/>
          <w:bCs/>
        </w:rPr>
        <w:t>controller</w:t>
      </w:r>
    </w:p>
    <w:p w14:paraId="38940E56" w14:textId="63D82C95" w:rsidR="005F55ED" w:rsidRDefault="005F55ED" w:rsidP="005F55ED">
      <w:pPr>
        <w:pStyle w:val="ListParagraph"/>
        <w:numPr>
          <w:ilvl w:val="0"/>
          <w:numId w:val="12"/>
        </w:numPr>
      </w:pPr>
      <w:r w:rsidRPr="002338F5">
        <w:rPr>
          <w:rFonts w:hint="eastAsia"/>
          <w:b/>
          <w:bCs/>
        </w:rPr>
        <w:t>Event Card</w:t>
      </w:r>
      <w:r w:rsidRPr="002338F5">
        <w:rPr>
          <w:b/>
          <w:bCs/>
        </w:rPr>
        <w:t xml:space="preserve"> </w:t>
      </w:r>
      <w:r>
        <w:rPr>
          <w:rFonts w:hint="eastAsia"/>
          <w:b/>
          <w:bCs/>
        </w:rPr>
        <w:t>controller</w:t>
      </w:r>
    </w:p>
    <w:p w14:paraId="22F6C931" w14:textId="43DF8BF2" w:rsidR="005F55ED" w:rsidRPr="005F55ED" w:rsidRDefault="005F55ED" w:rsidP="005F55ED">
      <w:pPr>
        <w:pStyle w:val="ListParagraph"/>
        <w:numPr>
          <w:ilvl w:val="0"/>
          <w:numId w:val="12"/>
        </w:numPr>
      </w:pPr>
      <w:r>
        <w:rPr>
          <w:rFonts w:hint="eastAsia"/>
          <w:b/>
          <w:bCs/>
        </w:rPr>
        <w:t>Story</w:t>
      </w:r>
      <w:r>
        <w:rPr>
          <w:b/>
          <w:bCs/>
        </w:rPr>
        <w:t xml:space="preserve"> </w:t>
      </w:r>
      <w:r>
        <w:rPr>
          <w:rFonts w:hint="eastAsia"/>
          <w:b/>
          <w:bCs/>
        </w:rPr>
        <w:t>controller</w:t>
      </w:r>
    </w:p>
    <w:p w14:paraId="72089688" w14:textId="6B4B1608" w:rsidR="005F55ED" w:rsidRDefault="005F55ED" w:rsidP="005F55ED"/>
    <w:p w14:paraId="3A9928A4" w14:textId="4C5D0BF3" w:rsidR="005F55ED" w:rsidRDefault="005F55ED" w:rsidP="00C25E02">
      <w:pPr>
        <w:pStyle w:val="Heading3"/>
      </w:pPr>
      <w:r>
        <w:rPr>
          <w:rFonts w:hint="eastAsia"/>
        </w:rPr>
        <w:t>Database</w:t>
      </w:r>
      <w:r>
        <w:t xml:space="preserve"> </w:t>
      </w:r>
      <w:r>
        <w:rPr>
          <w:rFonts w:hint="eastAsia"/>
        </w:rPr>
        <w:t>module</w:t>
      </w:r>
    </w:p>
    <w:p w14:paraId="28A051E1" w14:textId="06931A2B" w:rsidR="00C25E02" w:rsidRPr="00C25E02" w:rsidRDefault="00C25E02" w:rsidP="00C25E02">
      <w:r>
        <w:tab/>
      </w:r>
      <w:r>
        <w:rPr>
          <w:rFonts w:hint="eastAsia"/>
        </w:rPr>
        <w:t xml:space="preserve">The database module is </w:t>
      </w:r>
      <w:r w:rsidR="001E1552">
        <w:rPr>
          <w:rFonts w:hint="eastAsia"/>
        </w:rPr>
        <w:t>the only on not following the Domain</w:t>
      </w:r>
      <w:r w:rsidR="001E1552">
        <w:t xml:space="preserve"> </w:t>
      </w:r>
      <w:r w:rsidR="001E1552">
        <w:rPr>
          <w:rFonts w:hint="eastAsia"/>
        </w:rPr>
        <w:t>module</w:t>
      </w:r>
      <w:r w:rsidR="001E1552">
        <w:t xml:space="preserve"> </w:t>
      </w:r>
      <w:r w:rsidR="001E1552">
        <w:rPr>
          <w:rFonts w:hint="eastAsia"/>
        </w:rPr>
        <w:t>because</w:t>
      </w:r>
      <w:r w:rsidR="001E1552">
        <w:t xml:space="preserve"> </w:t>
      </w:r>
      <w:r w:rsidR="001E1552">
        <w:rPr>
          <w:rFonts w:hint="eastAsia"/>
        </w:rPr>
        <w:t>the</w:t>
      </w:r>
      <w:r w:rsidR="001E1552">
        <w:t xml:space="preserve"> </w:t>
      </w:r>
      <w:r w:rsidR="001E1552">
        <w:rPr>
          <w:rFonts w:hint="eastAsia"/>
        </w:rPr>
        <w:t>database</w:t>
      </w:r>
      <w:r w:rsidR="001E1552">
        <w:t xml:space="preserve"> </w:t>
      </w:r>
      <w:r w:rsidR="001E1552">
        <w:rPr>
          <w:rFonts w:hint="eastAsia"/>
        </w:rPr>
        <w:t>just</w:t>
      </w:r>
      <w:r w:rsidR="001E1552">
        <w:t xml:space="preserve"> </w:t>
      </w:r>
      <w:r w:rsidR="009C462B">
        <w:t>needs</w:t>
      </w:r>
      <w:r w:rsidR="001E1552">
        <w:t xml:space="preserve"> 2 </w:t>
      </w:r>
      <w:r w:rsidR="00685F1B">
        <w:rPr>
          <w:rFonts w:hint="eastAsia"/>
        </w:rPr>
        <w:t>package</w:t>
      </w:r>
      <w:r w:rsidR="00685F1B">
        <w:t xml:space="preserve"> </w:t>
      </w:r>
      <w:r w:rsidR="00685F1B">
        <w:rPr>
          <w:rFonts w:hint="eastAsia"/>
        </w:rPr>
        <w:t>which</w:t>
      </w:r>
      <w:r w:rsidR="00685F1B">
        <w:t xml:space="preserve"> </w:t>
      </w:r>
      <w:r w:rsidR="00685F1B">
        <w:rPr>
          <w:rFonts w:hint="eastAsia"/>
        </w:rPr>
        <w:t>is</w:t>
      </w:r>
      <w:r w:rsidR="00685F1B">
        <w:t xml:space="preserve"> </w:t>
      </w:r>
      <w:r w:rsidR="00685F1B" w:rsidRPr="00604771">
        <w:rPr>
          <w:rFonts w:hint="eastAsia"/>
          <w:b/>
          <w:bCs/>
        </w:rPr>
        <w:t>database</w:t>
      </w:r>
      <w:r w:rsidR="00685F1B" w:rsidRPr="00604771">
        <w:rPr>
          <w:b/>
          <w:bCs/>
        </w:rPr>
        <w:t xml:space="preserve"> </w:t>
      </w:r>
      <w:r w:rsidR="00685F1B" w:rsidRPr="00604771">
        <w:rPr>
          <w:rFonts w:hint="eastAsia"/>
          <w:b/>
          <w:bCs/>
        </w:rPr>
        <w:t>connection</w:t>
      </w:r>
      <w:r w:rsidR="00685F1B" w:rsidRPr="00604771">
        <w:rPr>
          <w:b/>
          <w:bCs/>
        </w:rPr>
        <w:t xml:space="preserve"> </w:t>
      </w:r>
      <w:r w:rsidR="00685F1B" w:rsidRPr="00604771">
        <w:rPr>
          <w:rFonts w:hint="eastAsia"/>
          <w:b/>
          <w:bCs/>
        </w:rPr>
        <w:t>util</w:t>
      </w:r>
      <w:r w:rsidR="00685F1B">
        <w:t xml:space="preserve"> </w:t>
      </w:r>
      <w:r w:rsidR="00685F1B">
        <w:rPr>
          <w:rFonts w:hint="eastAsia"/>
        </w:rPr>
        <w:t>for</w:t>
      </w:r>
      <w:r w:rsidR="00685F1B">
        <w:t xml:space="preserve"> </w:t>
      </w:r>
      <w:r w:rsidR="00685F1B">
        <w:rPr>
          <w:rFonts w:hint="eastAsia"/>
        </w:rPr>
        <w:t>create</w:t>
      </w:r>
      <w:r w:rsidR="00685F1B">
        <w:t xml:space="preserve"> </w:t>
      </w:r>
      <w:r w:rsidR="00685F1B">
        <w:rPr>
          <w:rFonts w:hint="eastAsia"/>
        </w:rPr>
        <w:t>the</w:t>
      </w:r>
      <w:r w:rsidR="00685F1B">
        <w:t xml:space="preserve"> </w:t>
      </w:r>
      <w:r w:rsidR="00685F1B">
        <w:rPr>
          <w:rFonts w:hint="eastAsia"/>
        </w:rPr>
        <w:t>connection</w:t>
      </w:r>
      <w:r w:rsidR="00685F1B">
        <w:t xml:space="preserve"> </w:t>
      </w:r>
      <w:r w:rsidR="00685F1B">
        <w:rPr>
          <w:rFonts w:hint="eastAsia"/>
        </w:rPr>
        <w:t>between</w:t>
      </w:r>
      <w:r w:rsidR="00685F1B">
        <w:t xml:space="preserve"> </w:t>
      </w:r>
      <w:r w:rsidR="00AC6309">
        <w:rPr>
          <w:rFonts w:hint="eastAsia"/>
        </w:rPr>
        <w:t>application</w:t>
      </w:r>
      <w:r w:rsidR="00AC6309">
        <w:t xml:space="preserve"> </w:t>
      </w:r>
      <w:r w:rsidR="00AC6309">
        <w:rPr>
          <w:rFonts w:hint="eastAsia"/>
        </w:rPr>
        <w:t>and database</w:t>
      </w:r>
      <w:r w:rsidR="004A0DD4">
        <w:t xml:space="preserve"> </w:t>
      </w:r>
      <w:r w:rsidR="004A0DD4">
        <w:rPr>
          <w:rFonts w:hint="eastAsia"/>
        </w:rPr>
        <w:t xml:space="preserve">and the </w:t>
      </w:r>
      <w:r w:rsidR="004A0DD4" w:rsidRPr="00604771">
        <w:rPr>
          <w:rFonts w:hint="eastAsia"/>
          <w:b/>
          <w:bCs/>
        </w:rPr>
        <w:t>CRUD</w:t>
      </w:r>
      <w:r w:rsidR="004A0DD4">
        <w:t xml:space="preserve"> </w:t>
      </w:r>
      <w:r w:rsidR="004A0DD4">
        <w:rPr>
          <w:rFonts w:hint="eastAsia"/>
        </w:rPr>
        <w:t xml:space="preserve">package to </w:t>
      </w:r>
      <w:r w:rsidR="003457C3">
        <w:rPr>
          <w:rFonts w:hint="eastAsia"/>
        </w:rPr>
        <w:t xml:space="preserve">modify the </w:t>
      </w:r>
      <w:r w:rsidR="003457C3">
        <w:t xml:space="preserve">database </w:t>
      </w:r>
      <w:r w:rsidR="00D013FF">
        <w:rPr>
          <w:rFonts w:hint="eastAsia"/>
        </w:rPr>
        <w:t>during we have cooperation author</w:t>
      </w:r>
      <w:r w:rsidR="00D013FF">
        <w:t xml:space="preserve">. </w:t>
      </w:r>
    </w:p>
    <w:p w14:paraId="16CAB1C3" w14:textId="1CDF958D" w:rsidR="00C25E02" w:rsidRDefault="00C25E02" w:rsidP="005F55ED">
      <w:pPr>
        <w:rPr>
          <w:ins w:id="1461" w:author="Fei Gu" w:date="2021-05-23T14:29:00Z"/>
        </w:rPr>
      </w:pPr>
    </w:p>
    <w:p w14:paraId="487908CE" w14:textId="0676FFA4" w:rsidR="001D536F" w:rsidDel="001D536F" w:rsidRDefault="001D536F">
      <w:pPr>
        <w:rPr>
          <w:del w:id="1462" w:author="Fei Gu" w:date="2021-05-23T14:30:00Z"/>
        </w:rPr>
      </w:pPr>
    </w:p>
    <w:p w14:paraId="1E39EBB4" w14:textId="77777777" w:rsidR="001D536F" w:rsidRDefault="001D536F">
      <w:pPr>
        <w:rPr>
          <w:ins w:id="1463" w:author="Fei Gu" w:date="2021-05-23T14:30:00Z"/>
        </w:rPr>
      </w:pPr>
    </w:p>
    <w:p w14:paraId="070BB923" w14:textId="5643D0B7" w:rsidR="002C51A2" w:rsidDel="001D536F" w:rsidRDefault="00903312" w:rsidP="002C51A2">
      <w:pPr>
        <w:rPr>
          <w:del w:id="1464" w:author="Fei Gu" w:date="2021-05-23T14:29:00Z"/>
        </w:rPr>
      </w:pPr>
      <w:r>
        <w:tab/>
      </w:r>
      <w:r>
        <w:rPr>
          <w:rFonts w:hint="eastAsia"/>
        </w:rPr>
        <w:t xml:space="preserve">The </w:t>
      </w:r>
      <w:r w:rsidR="00813A08">
        <w:rPr>
          <w:rFonts w:hint="eastAsia"/>
        </w:rPr>
        <w:t>diagram about architecture</w:t>
      </w:r>
      <w:r w:rsidR="00813A08">
        <w:t xml:space="preserve"> </w:t>
      </w:r>
      <w:ins w:id="1465" w:author="Fei Gu" w:date="2021-05-23T14:27:00Z">
        <w:r w:rsidR="009426DE">
          <w:rPr>
            <w:rFonts w:hint="eastAsia"/>
          </w:rPr>
          <w:t>fo</w:t>
        </w:r>
        <w:r w:rsidR="009426DE">
          <w:t xml:space="preserve">llowing </w:t>
        </w:r>
        <w:r w:rsidR="00A640A5">
          <w:t xml:space="preserve">is </w:t>
        </w:r>
      </w:ins>
      <w:r w:rsidR="00813A08">
        <w:rPr>
          <w:rFonts w:hint="eastAsia"/>
        </w:rPr>
        <w:t>showing up the basic relationship</w:t>
      </w:r>
      <w:r w:rsidR="00813A08">
        <w:t xml:space="preserve"> between </w:t>
      </w:r>
      <w:r w:rsidR="00813A08">
        <w:rPr>
          <w:rFonts w:hint="eastAsia"/>
        </w:rPr>
        <w:t>the module and packages</w:t>
      </w:r>
      <w:r w:rsidR="00813A08">
        <w:t>.</w:t>
      </w:r>
    </w:p>
    <w:p w14:paraId="12ABCC99" w14:textId="6F872CCE" w:rsidR="00813A08" w:rsidRDefault="00813A08" w:rsidP="002C51A2"/>
    <w:p w14:paraId="759182E3" w14:textId="2A91D75F" w:rsidR="006B4EAE" w:rsidRDefault="005270E0" w:rsidP="006B4EAE">
      <w:pPr>
        <w:keepNext/>
      </w:pPr>
      <w:ins w:id="1466" w:author="Fei Gu" w:date="2021-05-23T18:02:00Z">
        <w:r>
          <w:rPr>
            <w:noProof/>
          </w:rPr>
          <w:lastRenderedPageBreak/>
          <w:drawing>
            <wp:inline distT="0" distB="0" distL="0" distR="0" wp14:anchorId="3E497457" wp14:editId="507EDF6C">
              <wp:extent cx="5270501" cy="6019802"/>
              <wp:effectExtent l="0" t="0" r="0" b="0"/>
              <wp:docPr id="6" name="Picture 6" descr="https://www.draw.io/?open=Wb!3isJStwkc0ii4l9rJp5XPiI7Ok84erBOqsXHubMslo2H_vfSyEgpTZLqsrCUmV-m%2F01DD3H24YAEVWL4VXOKBC36YFZ7A4PX3Z3&amp;local-data=%7B%22type%22%3A%22OneDrive%22%2C%22id%22%3A%2201DD3H24YAEVWL4VXOKBC36YFZ7A4PX3Z3%22%2C%22driveId%22%3A%22b!3isJStwkc0ii4l9rJp5XPiI7Ok84erBOqsXHubMslo2H_vfSyEgpTZLqsrCUmV-m%22%2C%22lastModifiedDate%22%3A%222021-05-23T09%3A27%3A16Z%22%2C%22pageId%22%3A%22uM3XqLlnNe6RMDAsHj9Y%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0501" cy="6019802"/>
                      </a:xfrm>
                      <a:prstGeom prst="rect">
                        <a:avLst/>
                      </a:prstGeom>
                    </pic:spPr>
                  </pic:pic>
                </a:graphicData>
              </a:graphic>
            </wp:inline>
          </w:drawing>
        </w:r>
      </w:ins>
      <w:del w:id="1467" w:author="Fei Gu" w:date="2021-05-23T18:02:00Z">
        <w:r>
          <w:rPr>
            <w:noProof/>
          </w:rPr>
          <w:drawing>
            <wp:inline distT="0" distB="0" distL="0" distR="0" wp14:anchorId="4452563F" wp14:editId="05F86992">
              <wp:extent cx="5271718" cy="6016743"/>
              <wp:effectExtent l="0" t="0" r="0" b="3175"/>
              <wp:docPr id="3" name="Picture 3" descr="https://www.draw.io/?open=Wb!3isJStwkc0ii4l9rJp5XPiI7Ok84erBOqsXHubMslo2H_vfSyEgpTZLqsrCUmV-m%2F01DD3H24YAEVWL4VXOKBC36YFZ7A4PX3Z3&amp;local-data=%7B%22type%22%3A%22OneDrive%22%2C%22id%22%3A%2201DD3H24YAEVWL4VXOKBC36YFZ7A4PX3Z3%22%2C%22driveId%22%3A%22b!3isJStwkc0ii4l9rJp5XPiI7Ok84erBOqsXHubMslo2H_vfSyEgpTZLqsrCUmV-m%22%2C%22lastModifiedDate%22%3A%222021-05-23T09%3A27%3A16Z%22%2C%22pageId%22%3A%22uM3XqLlnNe6RMDAsHj9Y%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1718" cy="6016743"/>
                      </a:xfrm>
                      <a:prstGeom prst="rect">
                        <a:avLst/>
                      </a:prstGeom>
                    </pic:spPr>
                  </pic:pic>
                </a:graphicData>
              </a:graphic>
            </wp:inline>
          </w:drawing>
        </w:r>
      </w:del>
    </w:p>
    <w:p w14:paraId="2FCEBC2B" w14:textId="393BFC44" w:rsidR="00813A08" w:rsidDel="001D536F" w:rsidRDefault="006B4EAE" w:rsidP="006B4EAE">
      <w:pPr>
        <w:pStyle w:val="Caption"/>
        <w:rPr>
          <w:del w:id="1468" w:author="Fei Gu" w:date="2021-05-23T14:29:00Z"/>
        </w:rPr>
      </w:pPr>
      <w:bookmarkStart w:id="1469" w:name="_Toc72661898"/>
      <w:r>
        <w:t xml:space="preserve">Figure </w:t>
      </w:r>
      <w:r w:rsidR="004B6C3C">
        <w:rPr>
          <w:iCs w:val="0"/>
        </w:rPr>
        <w:fldChar w:fldCharType="begin"/>
      </w:r>
      <w:r w:rsidR="004B6C3C">
        <w:rPr>
          <w:i w:val="0"/>
          <w:iCs w:val="0"/>
        </w:rPr>
        <w:instrText xml:space="preserve"> SEQ Figure \* ARABIC </w:instrText>
      </w:r>
      <w:r w:rsidR="004B6C3C">
        <w:rPr>
          <w:iCs w:val="0"/>
        </w:rPr>
        <w:fldChar w:fldCharType="separate"/>
      </w:r>
      <w:ins w:id="1470" w:author="Fei Gu" w:date="2021-05-24T07:49:00Z">
        <w:r w:rsidR="00F50D89">
          <w:rPr>
            <w:i w:val="0"/>
            <w:iCs w:val="0"/>
            <w:noProof/>
          </w:rPr>
          <w:t>2</w:t>
        </w:r>
      </w:ins>
      <w:del w:id="1471" w:author="Fei Gu" w:date="2021-05-24T07:49:00Z">
        <w:r w:rsidDel="00F50D89">
          <w:rPr>
            <w:noProof/>
          </w:rPr>
          <w:delText>2</w:delText>
        </w:r>
      </w:del>
      <w:r w:rsidR="004B6C3C">
        <w:rPr>
          <w:iCs w:val="0"/>
        </w:rPr>
        <w:fldChar w:fldCharType="end"/>
      </w:r>
      <w:r>
        <w:t xml:space="preserve">: </w:t>
      </w:r>
      <w:r>
        <w:rPr>
          <w:rFonts w:hint="eastAsia"/>
        </w:rPr>
        <w:t>Architecture Diagram</w:t>
      </w:r>
      <w:bookmarkEnd w:id="1469"/>
    </w:p>
    <w:p w14:paraId="7844B992" w14:textId="77777777" w:rsidR="006B4EAE" w:rsidRPr="002C51A2" w:rsidRDefault="006B4EAE">
      <w:pPr>
        <w:pStyle w:val="Caption"/>
        <w:rPr>
          <w:rPrChange w:id="1472" w:author="Fei Gu" w:date="2021-05-18T00:24:00Z">
            <w:rPr>
              <w:rStyle w:val="IntenseEmphasis"/>
              <w:b/>
              <w:bCs/>
              <w:i w:val="0"/>
              <w:iCs w:val="0"/>
              <w:color w:val="auto"/>
              <w:sz w:val="18"/>
              <w:szCs w:val="18"/>
            </w:rPr>
          </w:rPrChange>
        </w:rPr>
        <w:pPrChange w:id="1473" w:author="Fei Gu" w:date="2021-05-23T14:29:00Z">
          <w:pPr/>
        </w:pPrChange>
      </w:pPr>
    </w:p>
    <w:p w14:paraId="2A2E9C29" w14:textId="2F3E8124" w:rsidR="003E28D2" w:rsidRDefault="003E28D2" w:rsidP="003E28D2">
      <w:pPr>
        <w:widowControl/>
        <w:jc w:val="left"/>
        <w:rPr>
          <w:rStyle w:val="IntenseEmphasis"/>
          <w:i w:val="0"/>
          <w:iCs w:val="0"/>
        </w:rPr>
      </w:pPr>
      <w:r>
        <w:rPr>
          <w:rStyle w:val="IntenseEmphasis"/>
          <w:i w:val="0"/>
          <w:iCs w:val="0"/>
        </w:rPr>
        <w:br w:type="page"/>
      </w:r>
    </w:p>
    <w:p w14:paraId="4C95A73F" w14:textId="23CD36B5" w:rsidR="00A640A5" w:rsidRPr="00D810F8" w:rsidRDefault="00A640A5">
      <w:pPr>
        <w:pStyle w:val="Heading2"/>
        <w:rPr>
          <w:rStyle w:val="IntenseEmphasis"/>
          <w:i w:val="0"/>
          <w:iCs w:val="0"/>
          <w:color w:val="auto"/>
          <w:rPrChange w:id="1474" w:author="Fei Gu" w:date="2021-05-23T14:31:00Z">
            <w:rPr>
              <w:rStyle w:val="IntenseEmphasis"/>
              <w:rFonts w:asciiTheme="minorHAnsi" w:eastAsiaTheme="minorEastAsia" w:hAnsiTheme="minorHAnsi" w:cstheme="minorBidi"/>
              <w:b w:val="0"/>
              <w:bCs w:val="0"/>
              <w:i w:val="0"/>
              <w:iCs w:val="0"/>
              <w:color w:val="auto"/>
              <w:sz w:val="21"/>
              <w:szCs w:val="24"/>
            </w:rPr>
          </w:rPrChange>
        </w:rPr>
      </w:pPr>
      <w:bookmarkStart w:id="1475" w:name="_Toc72313132"/>
      <w:r w:rsidRPr="00D810F8">
        <w:rPr>
          <w:rStyle w:val="IntenseEmphasis"/>
          <w:i w:val="0"/>
          <w:iCs w:val="0"/>
          <w:color w:val="auto"/>
        </w:rPr>
        <w:lastRenderedPageBreak/>
        <w:t>Class Diagram</w:t>
      </w:r>
      <w:bookmarkEnd w:id="1475"/>
    </w:p>
    <w:p w14:paraId="00447A03" w14:textId="08725D32" w:rsidR="00C67DDD" w:rsidRDefault="00D810F8" w:rsidP="003E28D2">
      <w:pPr>
        <w:widowControl/>
        <w:jc w:val="left"/>
      </w:pPr>
      <w:r>
        <w:tab/>
        <w:t xml:space="preserve">The class diagram is based on the architecture </w:t>
      </w:r>
      <w:r w:rsidR="005B0BE0">
        <w:t xml:space="preserve">and extend it on the class level. </w:t>
      </w:r>
      <w:r w:rsidR="00C67DDD">
        <w:t>Therefore,</w:t>
      </w:r>
      <w:r w:rsidR="005B0BE0">
        <w:rPr>
          <w:rFonts w:hint="eastAsia"/>
        </w:rPr>
        <w:t xml:space="preserve"> the </w:t>
      </w:r>
      <w:r w:rsidR="00BF44B0">
        <w:rPr>
          <w:rFonts w:hint="eastAsia"/>
        </w:rPr>
        <w:t xml:space="preserve">class diagram can </w:t>
      </w:r>
      <w:r w:rsidR="00C67DDD">
        <w:t>follow</w:t>
      </w:r>
      <w:r w:rsidR="00BF44B0">
        <w:rPr>
          <w:rFonts w:hint="eastAsia"/>
        </w:rPr>
        <w:t xml:space="preserve"> the structure of </w:t>
      </w:r>
      <w:r w:rsidR="00BF44B0">
        <w:t xml:space="preserve">architecture. </w:t>
      </w:r>
      <w:r w:rsidR="00C67DDD">
        <w:rPr>
          <w:rFonts w:hint="eastAsia"/>
        </w:rPr>
        <w:t xml:space="preserve">And make few </w:t>
      </w:r>
      <w:r w:rsidR="00C67DDD">
        <w:t xml:space="preserve">different diagrams. </w:t>
      </w:r>
    </w:p>
    <w:p w14:paraId="05B5084C" w14:textId="5C30EDE6" w:rsidR="00ED1FAF" w:rsidRDefault="00ED1FAF" w:rsidP="003E28D2">
      <w:pPr>
        <w:widowControl/>
        <w:jc w:val="left"/>
      </w:pPr>
    </w:p>
    <w:p w14:paraId="5C2370C3" w14:textId="4F762BB1" w:rsidR="00ED1FAF" w:rsidRDefault="00ED1FAF">
      <w:pPr>
        <w:pStyle w:val="Heading3"/>
        <w:pPrChange w:id="1476" w:author="Fei Gu" w:date="2021-05-23T14:37:00Z">
          <w:pPr>
            <w:widowControl/>
            <w:jc w:val="left"/>
          </w:pPr>
        </w:pPrChange>
      </w:pPr>
      <w:r>
        <w:rPr>
          <w:rFonts w:hint="eastAsia"/>
        </w:rPr>
        <w:t>Domain</w:t>
      </w:r>
      <w:r w:rsidR="00CE5C77">
        <w:t xml:space="preserve">: </w:t>
      </w:r>
    </w:p>
    <w:p w14:paraId="4CCCB521" w14:textId="2C892660" w:rsidR="00CE5C77" w:rsidRDefault="005608EB" w:rsidP="003E28D2">
      <w:pPr>
        <w:widowControl/>
        <w:jc w:val="left"/>
      </w:pPr>
      <w:r>
        <w:tab/>
        <w:t>I</w:t>
      </w:r>
      <w:r>
        <w:rPr>
          <w:rFonts w:hint="eastAsia"/>
        </w:rPr>
        <w:t>n the domain package</w:t>
      </w:r>
      <w:r>
        <w:t xml:space="preserve">, </w:t>
      </w:r>
      <w:r>
        <w:rPr>
          <w:rFonts w:hint="eastAsia"/>
        </w:rPr>
        <w:t xml:space="preserve">the class </w:t>
      </w:r>
      <w:r w:rsidR="008906B8">
        <w:rPr>
          <w:rFonts w:hint="eastAsia"/>
        </w:rPr>
        <w:t xml:space="preserve">include about the object </w:t>
      </w:r>
      <w:ins w:id="1477" w:author="Fei Gu" w:date="2021-05-23T18:53:00Z">
        <w:r w:rsidR="008D724A">
          <w:t xml:space="preserve">are </w:t>
        </w:r>
      </w:ins>
      <w:ins w:id="1478" w:author="Fei Gu" w:date="2021-05-23T18:59:00Z">
        <w:r w:rsidR="00157A78">
          <w:t>transferred</w:t>
        </w:r>
      </w:ins>
      <w:r w:rsidR="008906B8">
        <w:rPr>
          <w:rFonts w:hint="eastAsia"/>
        </w:rPr>
        <w:t xml:space="preserve"> from domain </w:t>
      </w:r>
      <w:r w:rsidR="000273B7">
        <w:t>model</w:t>
      </w:r>
      <w:r w:rsidR="008906B8">
        <w:t xml:space="preserve"> </w:t>
      </w:r>
      <w:r w:rsidR="008906B8">
        <w:rPr>
          <w:rFonts w:hint="eastAsia"/>
        </w:rPr>
        <w:t xml:space="preserve">and include the </w:t>
      </w:r>
      <w:r w:rsidR="00EB4CF3">
        <w:t xml:space="preserve">property </w:t>
      </w:r>
      <w:r w:rsidR="00EB4CF3">
        <w:rPr>
          <w:rFonts w:hint="eastAsia"/>
        </w:rPr>
        <w:t>of the object</w:t>
      </w:r>
      <w:r w:rsidR="00EB4CF3">
        <w:t xml:space="preserve">. </w:t>
      </w:r>
    </w:p>
    <w:p w14:paraId="7790987B" w14:textId="04A45BA9" w:rsidR="00EB4CF3" w:rsidRDefault="00EB4CF3" w:rsidP="003E28D2">
      <w:pPr>
        <w:widowControl/>
        <w:jc w:val="left"/>
      </w:pPr>
    </w:p>
    <w:p w14:paraId="114A64D0" w14:textId="77777777" w:rsidR="00157A78" w:rsidRDefault="00F314A8" w:rsidP="00292D65">
      <w:pPr>
        <w:pStyle w:val="Heading4"/>
      </w:pPr>
      <w:r>
        <w:t>Domain: Author</w:t>
      </w:r>
    </w:p>
    <w:p w14:paraId="04FD6734" w14:textId="07EB9589" w:rsidR="00EB37EF" w:rsidDel="001F2DCB" w:rsidRDefault="0040708C" w:rsidP="00DB1865">
      <w:pPr>
        <w:ind w:firstLine="420"/>
        <w:rPr>
          <w:del w:id="1479" w:author="Fei Gu" w:date="2021-05-24T07:34:00Z"/>
        </w:rPr>
        <w:pPrChange w:id="1480" w:author="Fei Gu" w:date="2021-05-24T07:36:00Z">
          <w:pPr/>
        </w:pPrChange>
      </w:pPr>
      <w:r>
        <w:rPr>
          <w:rFonts w:hint="eastAsia"/>
        </w:rPr>
        <w:t>T</w:t>
      </w:r>
      <w:r>
        <w:t xml:space="preserve">he author package </w:t>
      </w:r>
      <w:del w:id="1481" w:author="Fei Gu" w:date="2021-05-24T07:11:00Z">
        <w:r w:rsidDel="00CB2A14">
          <w:delText>include</w:delText>
        </w:r>
      </w:del>
      <w:ins w:id="1482" w:author="Fei Gu" w:date="2021-05-24T07:31:00Z">
        <w:r w:rsidR="002D307E">
          <w:t xml:space="preserve">process </w:t>
        </w:r>
      </w:ins>
      <w:del w:id="1483" w:author="Fei Gu" w:date="2021-05-24T07:31:00Z">
        <w:r w:rsidRPr="00040A19" w:rsidDel="002D307E">
          <w:rPr>
            <w:b/>
            <w:bCs/>
            <w:rPrChange w:id="1484" w:author="Fei Gu" w:date="2021-05-24T07:55:00Z">
              <w:rPr/>
            </w:rPrChange>
          </w:rPr>
          <w:delText xml:space="preserve"> about </w:delText>
        </w:r>
      </w:del>
      <w:r w:rsidRPr="00040A19">
        <w:rPr>
          <w:b/>
          <w:bCs/>
          <w:rPrChange w:id="1485" w:author="Fei Gu" w:date="2021-05-24T07:55:00Z">
            <w:rPr/>
          </w:rPrChange>
        </w:rPr>
        <w:t>user interface</w:t>
      </w:r>
      <w:del w:id="1486" w:author="Fei Gu" w:date="2021-05-24T07:29:00Z">
        <w:r w:rsidDel="004D00AC">
          <w:delText xml:space="preserve"> </w:delText>
        </w:r>
        <w:r w:rsidR="00233FFC" w:rsidDel="004D00AC">
          <w:delText>an</w:delText>
        </w:r>
        <w:r w:rsidR="00FC69BD" w:rsidDel="004D00AC">
          <w:delText>d</w:delText>
        </w:r>
        <w:r w:rsidR="00233FFC" w:rsidDel="004D00AC">
          <w:delText xml:space="preserve"> author </w:delText>
        </w:r>
        <w:r w:rsidR="00FC69BD" w:rsidDel="004D00AC">
          <w:delText>interface</w:delText>
        </w:r>
      </w:del>
      <w:del w:id="1487" w:author="Fei Gu" w:date="2021-05-24T07:31:00Z">
        <w:r w:rsidR="00FC69BD" w:rsidDel="00EB37EF">
          <w:delText>.</w:delText>
        </w:r>
      </w:del>
      <w:r w:rsidR="00FC69BD">
        <w:t xml:space="preserve"> </w:t>
      </w:r>
      <w:ins w:id="1488" w:author="Fei Gu" w:date="2021-05-24T07:31:00Z">
        <w:r w:rsidR="00EB37EF">
          <w:rPr>
            <w:rFonts w:hint="eastAsia"/>
          </w:rPr>
          <w:t xml:space="preserve">and </w:t>
        </w:r>
      </w:ins>
      <w:del w:id="1489" w:author="Fei Gu" w:date="2021-05-24T07:11:00Z">
        <w:r w:rsidR="00FC69BD" w:rsidRPr="00040A19" w:rsidDel="00CB2A14">
          <w:rPr>
            <w:b/>
            <w:bCs/>
            <w:rPrChange w:id="1490" w:author="Fei Gu" w:date="2021-05-24T07:55:00Z">
              <w:rPr/>
            </w:rPrChange>
          </w:rPr>
          <w:delText>Also</w:delText>
        </w:r>
      </w:del>
      <w:del w:id="1491" w:author="Fei Gu" w:date="2021-05-24T07:31:00Z">
        <w:r w:rsidR="00FC69BD" w:rsidRPr="00040A19" w:rsidDel="002D307E">
          <w:rPr>
            <w:b/>
            <w:bCs/>
            <w:rPrChange w:id="1492" w:author="Fei Gu" w:date="2021-05-24T07:55:00Z">
              <w:rPr/>
            </w:rPrChange>
          </w:rPr>
          <w:delText xml:space="preserve"> </w:delText>
        </w:r>
      </w:del>
      <w:r w:rsidR="00FC69BD" w:rsidRPr="00040A19">
        <w:rPr>
          <w:b/>
          <w:bCs/>
          <w:rPrChange w:id="1493" w:author="Fei Gu" w:date="2021-05-24T07:55:00Z">
            <w:rPr/>
          </w:rPrChange>
        </w:rPr>
        <w:t xml:space="preserve">the </w:t>
      </w:r>
      <w:r w:rsidR="00F34A49" w:rsidRPr="00040A19">
        <w:rPr>
          <w:b/>
          <w:bCs/>
          <w:rPrChange w:id="1494" w:author="Fei Gu" w:date="2021-05-24T07:55:00Z">
            <w:rPr/>
          </w:rPrChange>
        </w:rPr>
        <w:t>author</w:t>
      </w:r>
      <w:del w:id="1495" w:author="Fei Gu" w:date="2021-05-24T07:31:00Z">
        <w:r w:rsidR="00F34A49" w:rsidRPr="00040A19" w:rsidDel="00EB37EF">
          <w:rPr>
            <w:b/>
            <w:bCs/>
            <w:rPrChange w:id="1496" w:author="Fei Gu" w:date="2021-05-24T07:55:00Z">
              <w:rPr/>
            </w:rPrChange>
          </w:rPr>
          <w:delText xml:space="preserve"> java bean</w:delText>
        </w:r>
      </w:del>
      <w:r w:rsidR="00F34A49" w:rsidRPr="00040A19">
        <w:rPr>
          <w:b/>
          <w:bCs/>
          <w:rPrChange w:id="1497" w:author="Fei Gu" w:date="2021-05-24T07:55:00Z">
            <w:rPr/>
          </w:rPrChange>
        </w:rPr>
        <w:t xml:space="preserve"> class</w:t>
      </w:r>
      <w:del w:id="1498" w:author="Fei Gu" w:date="2021-05-24T07:35:00Z">
        <w:r w:rsidR="00F34A49" w:rsidDel="001F2DCB">
          <w:delText>.</w:delText>
        </w:r>
      </w:del>
    </w:p>
    <w:p w14:paraId="138ED741" w14:textId="2EFB1947" w:rsidR="00F314A8" w:rsidDel="00F50D89" w:rsidRDefault="00DB1865" w:rsidP="00DB1865">
      <w:pPr>
        <w:ind w:firstLine="420"/>
        <w:rPr>
          <w:del w:id="1499" w:author="Fei Gu" w:date="2021-05-24T07:36:00Z"/>
        </w:rPr>
      </w:pPr>
      <w:ins w:id="1500" w:author="Fei Gu" w:date="2021-05-24T07:35:00Z">
        <w:r>
          <w:t>. A</w:t>
        </w:r>
        <w:r>
          <w:rPr>
            <w:rFonts w:hint="eastAsia"/>
          </w:rPr>
          <w:t xml:space="preserve">nd the </w:t>
        </w:r>
      </w:ins>
      <w:del w:id="1501" w:author="Fei Gu" w:date="2021-05-24T07:32:00Z">
        <w:r w:rsidR="00F34A49" w:rsidDel="00EB37EF">
          <w:rPr>
            <w:rFonts w:hint="eastAsia"/>
          </w:rPr>
          <w:delText>T</w:delText>
        </w:r>
        <w:r w:rsidR="00F34A49" w:rsidDel="00EB37EF">
          <w:delText xml:space="preserve">he author interface will </w:delText>
        </w:r>
        <w:r w:rsidR="009122E2" w:rsidDel="00EB37EF">
          <w:delText xml:space="preserve">extend </w:delText>
        </w:r>
        <w:r w:rsidR="0094645E" w:rsidDel="00EB37EF">
          <w:delText>the user interface. And t</w:delText>
        </w:r>
      </w:del>
      <w:del w:id="1502" w:author="Fei Gu" w:date="2021-05-24T07:34:00Z">
        <w:r w:rsidR="0094645E" w:rsidDel="001F2DCB">
          <w:delText>he</w:delText>
        </w:r>
      </w:del>
      <w:del w:id="1503" w:author="Fei Gu" w:date="2021-05-24T07:35:00Z">
        <w:r w:rsidR="0094645E" w:rsidDel="001F2DCB">
          <w:delText xml:space="preserve"> </w:delText>
        </w:r>
      </w:del>
      <w:r w:rsidR="0094645E">
        <w:t xml:space="preserve">user interface is </w:t>
      </w:r>
      <w:r w:rsidR="000C2A36" w:rsidRPr="00CB2A14">
        <w:rPr>
          <w:rPrChange w:id="1504" w:author="Fei Gu" w:date="2021-05-24T07:11:00Z">
            <w:rPr>
              <w:lang w:val="da-DK"/>
            </w:rPr>
          </w:rPrChange>
        </w:rPr>
        <w:t xml:space="preserve">used for </w:t>
      </w:r>
      <w:r w:rsidR="00B70077" w:rsidRPr="00CB2A14">
        <w:rPr>
          <w:rPrChange w:id="1505" w:author="Fei Gu" w:date="2021-05-24T07:11:00Z">
            <w:rPr>
              <w:lang w:val="da-DK"/>
            </w:rPr>
          </w:rPrChange>
        </w:rPr>
        <w:t>reserve</w:t>
      </w:r>
      <w:r w:rsidR="0066731F" w:rsidRPr="00CB2A14">
        <w:rPr>
          <w:rPrChange w:id="1506" w:author="Fei Gu" w:date="2021-05-24T07:11:00Z">
            <w:rPr>
              <w:lang w:val="da-DK"/>
            </w:rPr>
          </w:rPrChange>
        </w:rPr>
        <w:t xml:space="preserve"> </w:t>
      </w:r>
      <w:del w:id="1507" w:author="Fei Gu" w:date="2021-05-24T07:11:00Z">
        <w:r w:rsidR="00A56EBC" w:rsidRPr="00CB2A14" w:rsidDel="00CB2A14">
          <w:rPr>
            <w:rPrChange w:id="1508" w:author="Fei Gu" w:date="2021-05-24T07:11:00Z">
              <w:rPr>
                <w:lang w:val="da-DK"/>
              </w:rPr>
            </w:rPrChange>
          </w:rPr>
          <w:delText>futher</w:delText>
        </w:r>
      </w:del>
      <w:ins w:id="1509" w:author="Fei Gu" w:date="2021-05-24T07:11:00Z">
        <w:r w:rsidR="00CB2A14" w:rsidRPr="00CB2A14">
          <w:t>further</w:t>
        </w:r>
      </w:ins>
      <w:r w:rsidR="00A56EBC" w:rsidRPr="00CB2A14">
        <w:rPr>
          <w:rPrChange w:id="1510" w:author="Fei Gu" w:date="2021-05-24T07:11:00Z">
            <w:rPr>
              <w:lang w:val="da-DK"/>
            </w:rPr>
          </w:rPrChange>
        </w:rPr>
        <w:t xml:space="preserve"> such as </w:t>
      </w:r>
      <w:del w:id="1511" w:author="Fei Gu" w:date="2021-05-24T07:11:00Z">
        <w:r w:rsidR="00A56EBC" w:rsidRPr="00CB2A14" w:rsidDel="00363AD8">
          <w:rPr>
            <w:rPrChange w:id="1512" w:author="Fei Gu" w:date="2021-05-24T07:11:00Z">
              <w:rPr>
                <w:lang w:val="da-DK"/>
              </w:rPr>
            </w:rPrChange>
          </w:rPr>
          <w:delText>editer</w:delText>
        </w:r>
      </w:del>
      <w:ins w:id="1513" w:author="Fei Gu" w:date="2021-05-24T07:11:00Z">
        <w:r w:rsidR="00363AD8" w:rsidRPr="00CB2A14">
          <w:t>editor</w:t>
        </w:r>
      </w:ins>
      <w:r w:rsidR="00A56EBC" w:rsidRPr="00CB2A14">
        <w:rPr>
          <w:rPrChange w:id="1514" w:author="Fei Gu" w:date="2021-05-24T07:11:00Z">
            <w:rPr>
              <w:lang w:val="da-DK"/>
            </w:rPr>
          </w:rPrChange>
        </w:rPr>
        <w:t xml:space="preserve"> or </w:t>
      </w:r>
      <w:r w:rsidR="00CC3FBD" w:rsidRPr="00CB2A14">
        <w:rPr>
          <w:rPrChange w:id="1515" w:author="Fei Gu" w:date="2021-05-24T07:11:00Z">
            <w:rPr>
              <w:lang w:val="da-DK"/>
            </w:rPr>
          </w:rPrChange>
        </w:rPr>
        <w:t>publisher</w:t>
      </w:r>
      <w:r w:rsidR="002748DC" w:rsidRPr="00CB2A14">
        <w:rPr>
          <w:rPrChange w:id="1516" w:author="Fei Gu" w:date="2021-05-24T07:11:00Z">
            <w:rPr>
              <w:lang w:val="da-DK"/>
            </w:rPr>
          </w:rPrChange>
        </w:rPr>
        <w:t>.</w:t>
      </w:r>
      <w:ins w:id="1517" w:author="Fei Gu" w:date="2021-05-24T07:35:00Z">
        <w:r>
          <w:t xml:space="preserve"> </w:t>
        </w:r>
      </w:ins>
      <w:ins w:id="1518" w:author="Fei Gu" w:date="2021-05-24T07:34:00Z">
        <w:r w:rsidR="00C96A02">
          <w:rPr>
            <w:rFonts w:hint="eastAsia"/>
          </w:rPr>
          <w:t>The author class declare the object author</w:t>
        </w:r>
        <w:r w:rsidR="00C96A02">
          <w:t xml:space="preserve">, </w:t>
        </w:r>
        <w:r w:rsidR="00C96A02">
          <w:rPr>
            <w:rFonts w:hint="eastAsia"/>
          </w:rPr>
          <w:t>and the author property</w:t>
        </w:r>
        <w:r w:rsidR="00C96A02">
          <w:t xml:space="preserve">, </w:t>
        </w:r>
        <w:r w:rsidR="00C96A02">
          <w:rPr>
            <w:rFonts w:hint="eastAsia"/>
          </w:rPr>
          <w:t>name etc</w:t>
        </w:r>
        <w:r w:rsidR="00C96A02">
          <w:t>.</w:t>
        </w:r>
        <w:r w:rsidR="00C96A02">
          <w:rPr>
            <w:rFonts w:hint="eastAsia"/>
          </w:rPr>
          <w:t xml:space="preserve"> </w:t>
        </w:r>
      </w:ins>
      <w:ins w:id="1519" w:author="Fei Gu" w:date="2021-05-24T07:35:00Z">
        <w:r>
          <w:rPr>
            <w:rFonts w:hint="eastAsia"/>
          </w:rPr>
          <w:t xml:space="preserve">And it </w:t>
        </w:r>
      </w:ins>
      <w:ins w:id="1520" w:author="Fei Gu" w:date="2021-05-24T07:36:00Z">
        <w:r>
          <w:rPr>
            <w:rFonts w:hint="eastAsia"/>
          </w:rPr>
          <w:t>will implement the user interface</w:t>
        </w:r>
        <w:r>
          <w:t xml:space="preserve">. </w:t>
        </w:r>
      </w:ins>
    </w:p>
    <w:p w14:paraId="72057662" w14:textId="77777777" w:rsidR="00F50D89" w:rsidRDefault="00F50D89" w:rsidP="00DB1865">
      <w:pPr>
        <w:ind w:firstLine="420"/>
        <w:rPr>
          <w:ins w:id="1521" w:author="Fei Gu" w:date="2021-05-24T07:48:00Z"/>
        </w:rPr>
      </w:pPr>
    </w:p>
    <w:p w14:paraId="5747F0BB" w14:textId="23837599" w:rsidR="00947F1C" w:rsidRPr="00684DEA" w:rsidRDefault="00947F1C" w:rsidP="00DB1865">
      <w:pPr>
        <w:ind w:firstLine="420"/>
        <w:rPr>
          <w:ins w:id="1522" w:author="Fei Gu" w:date="2021-05-24T07:46:00Z"/>
          <w:rFonts w:hint="eastAsia"/>
          <w:rPrChange w:id="1523" w:author="Fei Gu" w:date="2021-05-24T07:17:00Z">
            <w:rPr>
              <w:ins w:id="1524" w:author="Fei Gu" w:date="2021-05-24T07:46:00Z"/>
            </w:rPr>
          </w:rPrChange>
        </w:rPr>
        <w:pPrChange w:id="1525" w:author="Fei Gu" w:date="2021-05-24T07:36:00Z">
          <w:pPr>
            <w:pStyle w:val="Heading4"/>
          </w:pPr>
        </w:pPrChange>
      </w:pPr>
    </w:p>
    <w:p w14:paraId="7D670301" w14:textId="77777777" w:rsidR="00F50D89" w:rsidRDefault="00F50D89" w:rsidP="00F50D89">
      <w:pPr>
        <w:pStyle w:val="Caption"/>
        <w:keepNext/>
        <w:ind w:firstLine="420"/>
        <w:rPr>
          <w:ins w:id="1526" w:author="Fei Gu" w:date="2021-05-24T07:49:00Z"/>
        </w:rPr>
        <w:pPrChange w:id="1527" w:author="Fei Gu" w:date="2021-05-24T07:49:00Z">
          <w:pPr>
            <w:pStyle w:val="Caption"/>
            <w:keepNext/>
            <w:ind w:firstLine="420"/>
          </w:pPr>
        </w:pPrChange>
      </w:pPr>
      <w:ins w:id="1528" w:author="Fei Gu" w:date="2021-05-24T07:48:00Z">
        <w:r>
          <w:rPr>
            <w:rFonts w:hint="eastAsia"/>
            <w:noProof/>
          </w:rPr>
          <w:drawing>
            <wp:inline distT="0" distB="0" distL="0" distR="0" wp14:anchorId="76470697" wp14:editId="1DD4D43B">
              <wp:extent cx="1274445" cy="2330450"/>
              <wp:effectExtent l="0" t="0" r="0" b="6350"/>
              <wp:docPr id="8" name="Picture 8" descr="https://www.draw.io/?open=Wb!3isJStwkc0ii4l9rJp5XPiI7Ok84erBOqsXHubMslo2H_vfSyEgpTZLqsrCUmV-m%2F01DD3H246TWSP5UBD7KBEYLUSEB3AK3UC3&amp;local-data=%7B%22type%22%3A%22OneDrive%22%2C%22id%22%3A%2201DD3H246TWSP5UBD7KBEYLUSEB3AK3UC3%22%2C%22driveId%22%3A%22b!3isJStwkc0ii4l9rJp5XPiI7Ok84erBOqsXHubMslo2H_vfSyEgpTZLqsrCUmV-m%22%2C%22lastModifiedDate%22%3A%222021-05-24T05%3A46%3A14Z%22%2C%22pageId%22%3A%22VBvhQYigXtkDeIkf-RqD%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www.draw.io/?open=Wb!3isJStwkc0ii4l9rJp5XPiI7Ok84erBOqsXHubMslo2H_vfSyEgpTZLqsrCUmV-m%2F01DD3H246TWSP5UBD7KBEYLUSEB3AK3UC3&amp;local-data=%7B%22type%22%3A%22OneDrive%22%2C%22id%22%3A%2201DD3H246TWSP5UBD7KBEYLUSEB3AK3UC3%22%2C%22driveId%22%3A%22b!3isJStwkc0ii4l9rJp5XPiI7Ok84erBOqsXHubMslo2H_vfSyEgpTZLqsrCUmV-m%22%2C%22lastModifiedDate%22%3A%222021-05-24T05%3A46%3A14Z%22%2C%22pageId%22%3A%22VBvhQYigXtkDeIkf-RqD%22%2C%22layers%22%3A%5B0%5D%7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74445" cy="2330450"/>
                      </a:xfrm>
                      <a:prstGeom prst="rect">
                        <a:avLst/>
                      </a:prstGeom>
                    </pic:spPr>
                  </pic:pic>
                </a:graphicData>
              </a:graphic>
            </wp:inline>
          </w:drawing>
        </w:r>
      </w:ins>
    </w:p>
    <w:p w14:paraId="5F47EE6E" w14:textId="6168494F" w:rsidR="006827F1" w:rsidDel="00F50D89" w:rsidRDefault="004F3801" w:rsidP="00F50D89">
      <w:pPr>
        <w:pStyle w:val="Caption"/>
        <w:rPr>
          <w:del w:id="1529" w:author="Fei Gu" w:date="2021-05-24T07:36:00Z"/>
        </w:rPr>
        <w:pPrChange w:id="1530" w:author="Fei Gu" w:date="2021-05-24T07:49:00Z">
          <w:pPr/>
        </w:pPrChange>
      </w:pPr>
      <w:ins w:id="1531" w:author="Fei Gu" w:date="2021-05-24T07:50:00Z">
        <w:r>
          <w:t>Figure:</w:t>
        </w:r>
      </w:ins>
      <w:ins w:id="1532" w:author="Fei Gu" w:date="2021-05-24T07:49:00Z">
        <w:r w:rsidR="00F50D89">
          <w:t xml:space="preserve"> </w:t>
        </w:r>
        <w:r w:rsidR="00F50D89">
          <w:rPr>
            <w:rFonts w:hint="eastAsia"/>
          </w:rPr>
          <w:t>Author class diagram</w:t>
        </w:r>
      </w:ins>
    </w:p>
    <w:p w14:paraId="4C8891D6" w14:textId="77777777" w:rsidR="00F50D89" w:rsidRDefault="00F50D89" w:rsidP="00F50D89">
      <w:pPr>
        <w:pStyle w:val="Caption"/>
        <w:keepNext/>
        <w:ind w:firstLine="420"/>
        <w:rPr>
          <w:ins w:id="1533" w:author="Fei Gu" w:date="2021-05-24T07:49:00Z"/>
        </w:rPr>
        <w:pPrChange w:id="1534" w:author="Fei Gu" w:date="2021-05-24T07:49:00Z">
          <w:pPr>
            <w:ind w:firstLine="420"/>
          </w:pPr>
        </w:pPrChange>
      </w:pPr>
    </w:p>
    <w:p w14:paraId="4CA9BD3F" w14:textId="77777777" w:rsidR="006827F1" w:rsidRPr="00684DEA" w:rsidRDefault="006827F1" w:rsidP="004F3801">
      <w:pPr>
        <w:rPr>
          <w:rPrChange w:id="1535" w:author="Fei Gu" w:date="2021-05-24T07:17:00Z">
            <w:rPr/>
          </w:rPrChange>
        </w:rPr>
        <w:pPrChange w:id="1536" w:author="Fei Gu" w:date="2021-05-24T07:50:00Z">
          <w:pPr>
            <w:pStyle w:val="Heading4"/>
          </w:pPr>
        </w:pPrChange>
      </w:pPr>
    </w:p>
    <w:p w14:paraId="77B1A19F" w14:textId="45D8E82F" w:rsidR="00F314A8" w:rsidRDefault="00F314A8">
      <w:pPr>
        <w:pStyle w:val="Heading4"/>
        <w:rPr>
          <w:ins w:id="1537" w:author="Fei Gu" w:date="2021-05-24T07:36:00Z"/>
        </w:rPr>
      </w:pPr>
      <w:r>
        <w:t>D</w:t>
      </w:r>
      <w:r>
        <w:rPr>
          <w:rFonts w:hint="eastAsia"/>
        </w:rPr>
        <w:t>omain</w:t>
      </w:r>
      <w:r>
        <w:t xml:space="preserve">: </w:t>
      </w:r>
      <w:r w:rsidR="00E163F2">
        <w:rPr>
          <w:rFonts w:hint="eastAsia"/>
        </w:rPr>
        <w:t>Event Card</w:t>
      </w:r>
    </w:p>
    <w:p w14:paraId="2D5035E8" w14:textId="089B9C84" w:rsidR="006B6F33" w:rsidRDefault="006B6F33" w:rsidP="006B6F33">
      <w:pPr>
        <w:rPr>
          <w:ins w:id="1538" w:author="Fei Gu" w:date="2021-05-24T07:55:00Z"/>
        </w:rPr>
      </w:pPr>
      <w:ins w:id="1539" w:author="Fei Gu" w:date="2021-05-24T07:36:00Z">
        <w:r>
          <w:tab/>
        </w:r>
        <w:r>
          <w:rPr>
            <w:rFonts w:hint="eastAsia"/>
          </w:rPr>
          <w:t xml:space="preserve">The event card is </w:t>
        </w:r>
      </w:ins>
      <w:ins w:id="1540" w:author="Fei Gu" w:date="2021-05-24T07:52:00Z">
        <w:r w:rsidR="00F153FC">
          <w:rPr>
            <w:rFonts w:hint="eastAsia"/>
          </w:rPr>
          <w:t>the most important package in this application</w:t>
        </w:r>
        <w:r w:rsidR="00F153FC">
          <w:t>. I</w:t>
        </w:r>
        <w:r w:rsidR="00F153FC">
          <w:rPr>
            <w:rFonts w:hint="eastAsia"/>
          </w:rPr>
          <w:t xml:space="preserve">t </w:t>
        </w:r>
      </w:ins>
      <w:ins w:id="1541" w:author="Fei Gu" w:date="2021-05-24T07:53:00Z">
        <w:r w:rsidR="00B66390">
          <w:t>includes</w:t>
        </w:r>
      </w:ins>
      <w:ins w:id="1542" w:author="Fei Gu" w:date="2021-05-24T07:52:00Z">
        <w:r w:rsidR="00F153FC">
          <w:rPr>
            <w:rFonts w:hint="eastAsia"/>
          </w:rPr>
          <w:t xml:space="preserve"> </w:t>
        </w:r>
        <w:r w:rsidR="000F0A62">
          <w:rPr>
            <w:rFonts w:hint="eastAsia"/>
          </w:rPr>
          <w:t xml:space="preserve">all the core part </w:t>
        </w:r>
      </w:ins>
      <w:ins w:id="1543" w:author="Fei Gu" w:date="2021-05-24T07:53:00Z">
        <w:r w:rsidR="000F0A62">
          <w:rPr>
            <w:rFonts w:hint="eastAsia"/>
          </w:rPr>
          <w:t>such as the event</w:t>
        </w:r>
        <w:r w:rsidR="002B3EED">
          <w:t xml:space="preserve"> </w:t>
        </w:r>
        <w:r w:rsidR="002B3EED">
          <w:rPr>
            <w:rFonts w:hint="eastAsia"/>
          </w:rPr>
          <w:t>and the relationships</w:t>
        </w:r>
        <w:r w:rsidR="002B3EED">
          <w:t>.</w:t>
        </w:r>
      </w:ins>
    </w:p>
    <w:p w14:paraId="54D0190B" w14:textId="4E5D9176" w:rsidR="00AA0E41" w:rsidRDefault="00AA0E41" w:rsidP="006B6F33">
      <w:pPr>
        <w:rPr>
          <w:ins w:id="1544" w:author="Fei Gu" w:date="2021-05-24T07:53:00Z"/>
        </w:rPr>
      </w:pPr>
      <w:ins w:id="1545" w:author="Fei Gu" w:date="2021-05-24T07:55:00Z">
        <w:r>
          <w:tab/>
        </w:r>
      </w:ins>
    </w:p>
    <w:p w14:paraId="332459FF" w14:textId="149D64A8" w:rsidR="002B3EED" w:rsidRPr="006B6F33" w:rsidRDefault="002B3EED" w:rsidP="006B6F33">
      <w:pPr>
        <w:rPr>
          <w:rFonts w:hint="eastAsia"/>
          <w:rPrChange w:id="1546" w:author="Fei Gu" w:date="2021-05-24T07:36:00Z">
            <w:rPr/>
          </w:rPrChange>
        </w:rPr>
        <w:pPrChange w:id="1547" w:author="Fei Gu" w:date="2021-05-24T07:36:00Z">
          <w:pPr/>
        </w:pPrChange>
      </w:pPr>
      <w:ins w:id="1548" w:author="Fei Gu" w:date="2021-05-24T07:53:00Z">
        <w:r>
          <w:tab/>
        </w:r>
      </w:ins>
    </w:p>
    <w:p w14:paraId="3BE8AF0A" w14:textId="0CB027A3" w:rsidR="00E163F2" w:rsidRDefault="00E163F2">
      <w:pPr>
        <w:pStyle w:val="Heading4"/>
        <w:pPrChange w:id="1549" w:author="Fei Gu" w:date="2021-05-23T14:43:00Z">
          <w:pPr/>
        </w:pPrChange>
      </w:pPr>
      <w:r>
        <w:t>Domain: Story</w:t>
      </w:r>
    </w:p>
    <w:p w14:paraId="5CED453F" w14:textId="15866219" w:rsidR="00E163F2" w:rsidRDefault="00E163F2" w:rsidP="00F314A8"/>
    <w:p w14:paraId="5E5C29D2" w14:textId="6A3A955A" w:rsidR="00E163F2" w:rsidRDefault="00E163F2" w:rsidP="00C47CB2">
      <w:pPr>
        <w:pStyle w:val="Heading3"/>
      </w:pPr>
      <w:r>
        <w:t>Function:</w:t>
      </w:r>
    </w:p>
    <w:p w14:paraId="64809295" w14:textId="77777777" w:rsidR="00C47CB2" w:rsidRPr="00C47CB2" w:rsidRDefault="00C47CB2"/>
    <w:p w14:paraId="4820A5D4" w14:textId="3C2EB923" w:rsidR="00E163F2" w:rsidRDefault="00E163F2">
      <w:pPr>
        <w:pStyle w:val="Heading4"/>
        <w:pPrChange w:id="1550" w:author="Fei Gu" w:date="2021-05-23T14:43:00Z">
          <w:pPr/>
        </w:pPrChange>
      </w:pPr>
      <w:r>
        <w:lastRenderedPageBreak/>
        <w:t>Function: Author Function</w:t>
      </w:r>
    </w:p>
    <w:p w14:paraId="63FEF4B5" w14:textId="705EBFF3" w:rsidR="00C47CB2" w:rsidRDefault="00C47CB2">
      <w:pPr>
        <w:pStyle w:val="Heading4"/>
        <w:pPrChange w:id="1551" w:author="Fei Gu" w:date="2021-05-23T14:43:00Z">
          <w:pPr/>
        </w:pPrChange>
      </w:pPr>
      <w:r>
        <w:t>Function: Event Card Function</w:t>
      </w:r>
    </w:p>
    <w:p w14:paraId="0D0FABE5" w14:textId="6DDF9DCF" w:rsidR="00C47CB2" w:rsidRDefault="00C47CB2">
      <w:pPr>
        <w:pStyle w:val="Heading4"/>
        <w:pPrChange w:id="1552" w:author="Fei Gu" w:date="2021-05-23T14:43:00Z">
          <w:pPr/>
        </w:pPrChange>
      </w:pPr>
      <w:r>
        <w:t>Function: Story Function</w:t>
      </w:r>
    </w:p>
    <w:p w14:paraId="36B61080" w14:textId="01A3DF16" w:rsidR="00C47CB2" w:rsidRDefault="00C47CB2" w:rsidP="00C47CB2"/>
    <w:p w14:paraId="06B207A4" w14:textId="24C9C650" w:rsidR="00C47CB2" w:rsidRDefault="00C47CB2">
      <w:pPr>
        <w:pStyle w:val="Heading3"/>
        <w:pPrChange w:id="1553" w:author="Fei Gu" w:date="2021-05-23T14:44:00Z">
          <w:pPr/>
        </w:pPrChange>
      </w:pPr>
      <w:r>
        <w:t>Application:</w:t>
      </w:r>
    </w:p>
    <w:p w14:paraId="6BC9BED4" w14:textId="213D9BF6" w:rsidR="00C47CB2" w:rsidRDefault="00C47CB2">
      <w:pPr>
        <w:pStyle w:val="Heading3"/>
        <w:pPrChange w:id="1554" w:author="Fei Gu" w:date="2021-05-23T14:44:00Z">
          <w:pPr/>
        </w:pPrChange>
      </w:pPr>
      <w:r>
        <w:t>GUI:</w:t>
      </w:r>
    </w:p>
    <w:p w14:paraId="5394EEC1" w14:textId="10153CDD" w:rsidR="00C47CB2" w:rsidRPr="00684DEA" w:rsidRDefault="000273B7">
      <w:pPr>
        <w:pStyle w:val="Heading3"/>
        <w:rPr>
          <w:rPrChange w:id="1555" w:author="Fei Gu" w:date="2021-05-24T07:17:00Z">
            <w:rPr/>
          </w:rPrChange>
        </w:rPr>
        <w:pPrChange w:id="1556" w:author="Fei Gu" w:date="2021-05-23T14:44:00Z">
          <w:pPr/>
        </w:pPrChange>
      </w:pPr>
      <w:r w:rsidRPr="00684DEA">
        <w:rPr>
          <w:rPrChange w:id="1557" w:author="Fei Gu" w:date="2021-05-24T07:17:00Z">
            <w:rPr/>
          </w:rPrChange>
        </w:rPr>
        <w:t>Database:</w:t>
      </w:r>
    </w:p>
    <w:p w14:paraId="678157AB" w14:textId="2D423979" w:rsidR="00E163F2" w:rsidRPr="00684DEA" w:rsidRDefault="00E163F2" w:rsidP="00F314A8">
      <w:pPr>
        <w:rPr>
          <w:rPrChange w:id="1558" w:author="Fei Gu" w:date="2021-05-24T07:17:00Z">
            <w:rPr/>
          </w:rPrChange>
        </w:rPr>
      </w:pPr>
    </w:p>
    <w:p w14:paraId="60A3A328" w14:textId="77777777" w:rsidR="00C47CB2" w:rsidRPr="00684DEA" w:rsidRDefault="00C47CB2">
      <w:pPr>
        <w:rPr>
          <w:rPrChange w:id="1559" w:author="Fei Gu" w:date="2021-05-24T07:17:00Z">
            <w:rPr/>
          </w:rPrChange>
        </w:rPr>
        <w:pPrChange w:id="1560" w:author="Fei Gu" w:date="2021-05-23T14:41:00Z">
          <w:pPr>
            <w:widowControl/>
            <w:jc w:val="left"/>
          </w:pPr>
        </w:pPrChange>
      </w:pPr>
    </w:p>
    <w:p w14:paraId="171F1E43" w14:textId="1FD8BAAC" w:rsidR="00F314A8" w:rsidRPr="00684DEA" w:rsidRDefault="00F314A8" w:rsidP="003E28D2">
      <w:pPr>
        <w:widowControl/>
        <w:jc w:val="left"/>
        <w:rPr>
          <w:rPrChange w:id="1561" w:author="Fei Gu" w:date="2021-05-24T07:17:00Z">
            <w:rPr/>
          </w:rPrChange>
        </w:rPr>
      </w:pPr>
      <w:r w:rsidRPr="00684DEA">
        <w:rPr>
          <w:rPrChange w:id="1562" w:author="Fei Gu" w:date="2021-05-24T07:17:00Z">
            <w:rPr/>
          </w:rPrChange>
        </w:rPr>
        <w:tab/>
      </w:r>
    </w:p>
    <w:p w14:paraId="13656DA7" w14:textId="136E0F0F" w:rsidR="0093075D" w:rsidRPr="00684DEA" w:rsidRDefault="00BF44B0" w:rsidP="003E28D2">
      <w:pPr>
        <w:widowControl/>
        <w:jc w:val="left"/>
        <w:rPr>
          <w:rPrChange w:id="1563" w:author="Fei Gu" w:date="2021-05-24T07:17:00Z">
            <w:rPr/>
          </w:rPrChange>
        </w:rPr>
      </w:pPr>
      <w:r w:rsidRPr="00684DEA">
        <w:rPr>
          <w:rPrChange w:id="1564" w:author="Fei Gu" w:date="2021-05-24T07:17:00Z">
            <w:rPr/>
          </w:rPrChange>
        </w:rPr>
        <w:t xml:space="preserve"> </w:t>
      </w:r>
    </w:p>
    <w:p w14:paraId="0BED0D29" w14:textId="2484BD78" w:rsidR="00A640A5" w:rsidRPr="00684DEA" w:rsidRDefault="00A640A5" w:rsidP="003E28D2">
      <w:pPr>
        <w:widowControl/>
        <w:jc w:val="left"/>
        <w:rPr>
          <w:rStyle w:val="IntenseEmphasis"/>
          <w:i w:val="0"/>
          <w:iCs w:val="0"/>
          <w:color w:val="auto"/>
          <w:rPrChange w:id="1565" w:author="Fei Gu" w:date="2021-05-24T07:17:00Z">
            <w:rPr>
              <w:rStyle w:val="IntenseEmphasis"/>
              <w:i w:val="0"/>
              <w:iCs w:val="0"/>
            </w:rPr>
          </w:rPrChange>
        </w:rPr>
      </w:pPr>
      <w:r w:rsidRPr="00684DEA">
        <w:rPr>
          <w:rPrChange w:id="1566" w:author="Fei Gu" w:date="2021-05-24T07:17:00Z">
            <w:rPr>
              <w:i/>
              <w:iCs/>
              <w:color w:val="4472C4" w:themeColor="accent1"/>
            </w:rPr>
          </w:rPrChange>
        </w:rPr>
        <w:br w:type="page"/>
      </w:r>
    </w:p>
    <w:p w14:paraId="6F036F0A" w14:textId="1A2AB5D4" w:rsidR="534E1C9F" w:rsidRPr="00684DEA" w:rsidRDefault="00A640A5" w:rsidP="0B1C8DE8">
      <w:pPr>
        <w:pStyle w:val="Heading2"/>
        <w:rPr>
          <w:del w:id="1567" w:author="Ibraheem Khaled Swaidan" w:date="2021-05-23T20:18:00Z"/>
          <w:rPrChange w:id="1568" w:author="Fei Gu" w:date="2021-05-24T07:17:00Z">
            <w:rPr>
              <w:del w:id="1569" w:author="Ibraheem Khaled Swaidan" w:date="2021-05-23T20:18:00Z"/>
            </w:rPr>
          </w:rPrChange>
        </w:rPr>
      </w:pPr>
      <w:bookmarkStart w:id="1570" w:name="_Toc72313133"/>
      <w:bookmarkStart w:id="1571" w:name="_Toc72313121"/>
      <w:r w:rsidRPr="00684DEA">
        <w:rPr>
          <w:b w:val="0"/>
          <w:bCs w:val="0"/>
          <w:rPrChange w:id="1572" w:author="Fei Gu" w:date="2021-05-24T07:17:00Z">
            <w:rPr>
              <w:b w:val="0"/>
              <w:bCs w:val="0"/>
            </w:rPr>
          </w:rPrChange>
        </w:rPr>
        <w:lastRenderedPageBreak/>
        <w:t>Sequence diagram</w:t>
      </w:r>
      <w:bookmarkEnd w:id="1570"/>
      <w:r w:rsidRPr="00684DEA">
        <w:rPr>
          <w:b w:val="0"/>
          <w:bCs w:val="0"/>
          <w:rPrChange w:id="1573" w:author="Fei Gu" w:date="2021-05-24T07:17:00Z">
            <w:rPr>
              <w:b w:val="0"/>
              <w:bCs w:val="0"/>
            </w:rPr>
          </w:rPrChange>
        </w:rPr>
        <w:t xml:space="preserve"> </w:t>
      </w:r>
    </w:p>
    <w:p w14:paraId="70F2CEBD" w14:textId="4ED373EC" w:rsidR="00A640A5" w:rsidRPr="00684DEA" w:rsidRDefault="0B1C8DE8">
      <w:pPr>
        <w:widowControl/>
        <w:spacing w:line="360" w:lineRule="auto"/>
        <w:jc w:val="left"/>
        <w:rPr>
          <w:ins w:id="1574" w:author="Ibraheem Khaled Swaidan" w:date="2021-05-23T20:12:00Z"/>
          <w:rPrChange w:id="1575" w:author="Fei Gu" w:date="2021-05-24T07:17:00Z">
            <w:rPr>
              <w:ins w:id="1576" w:author="Ibraheem Khaled Swaidan" w:date="2021-05-23T20:12:00Z"/>
              <w:lang w:val="da-DK"/>
            </w:rPr>
          </w:rPrChange>
        </w:rPr>
        <w:pPrChange w:id="1577" w:author="Ibraheem Khaled Swaidan" w:date="2021-05-23T22:57:00Z">
          <w:pPr>
            <w:widowControl/>
            <w:jc w:val="left"/>
          </w:pPr>
        </w:pPrChange>
      </w:pPr>
      <w:ins w:id="1578" w:author="Ibraheem Khaled Swaidan" w:date="2021-05-23T20:46:00Z">
        <w:r>
          <w:t xml:space="preserve">Sequence diagrams is created to understand how the program handles specific events. </w:t>
        </w:r>
      </w:ins>
      <w:ins w:id="1579" w:author="Ibraheem Khaled Swaidan" w:date="2021-05-23T20:47:00Z">
        <w:r>
          <w:t>The</w:t>
        </w:r>
      </w:ins>
      <w:ins w:id="1580" w:author="Ibraheem Khaled Swaidan" w:date="2021-05-23T20:46:00Z">
        <w:r>
          <w:t xml:space="preserve"> System Sequen</w:t>
        </w:r>
      </w:ins>
      <w:ins w:id="1581" w:author="Ibraheem Khaled Swaidan" w:date="2021-05-23T20:47:00Z">
        <w:r>
          <w:t>ce</w:t>
        </w:r>
      </w:ins>
      <w:ins w:id="1582" w:author="Ibraheem Khaled Swaidan" w:date="2021-05-23T20:46:00Z">
        <w:r>
          <w:t xml:space="preserve"> diagram describes an event that the system needs to process.</w:t>
        </w:r>
      </w:ins>
      <w:ins w:id="1583" w:author="Ibraheem Khaled Swaidan" w:date="2021-05-23T20:48:00Z">
        <w:r>
          <w:t xml:space="preserve"> </w:t>
        </w:r>
      </w:ins>
      <w:ins w:id="1584" w:author="Ibraheem Khaled Swaidan" w:date="2021-05-23T20:46:00Z">
        <w:r>
          <w:t xml:space="preserve">This </w:t>
        </w:r>
      </w:ins>
      <w:ins w:id="1585" w:author="Ibraheem Khaled Swaidan" w:date="2021-05-23T20:47:00Z">
        <w:r>
          <w:t>System S</w:t>
        </w:r>
      </w:ins>
      <w:ins w:id="1586" w:author="Ibraheem Khaled Swaidan" w:date="2021-05-23T20:46:00Z">
        <w:r>
          <w:t>equence diagram provides a visual representation of how the system will handle the UC18 create user process and the UC1 create note</w:t>
        </w:r>
      </w:ins>
      <w:ins w:id="1587" w:author="Ibraheem Khaled Swaidan" w:date="2021-05-23T20:47:00Z">
        <w:r>
          <w:t xml:space="preserve"> </w:t>
        </w:r>
      </w:ins>
      <w:ins w:id="1588" w:author="Ibraheem Khaled Swaidan" w:date="2021-05-23T20:46:00Z">
        <w:r>
          <w:t>box process.  An actor sends information to the system, then the system processes the data and sends the information back to the actor.</w:t>
        </w:r>
      </w:ins>
    </w:p>
    <w:p w14:paraId="3DD7FC1D" w14:textId="29832FCD" w:rsidR="0B1C8DE8" w:rsidRDefault="0B1C8DE8">
      <w:pPr>
        <w:spacing w:line="360" w:lineRule="auto"/>
        <w:jc w:val="left"/>
        <w:rPr>
          <w:ins w:id="1589" w:author="Ibraheem Khaled Swaidan" w:date="2021-05-23T20:12:00Z"/>
        </w:rPr>
        <w:pPrChange w:id="1590" w:author="Ibraheem Khaled Swaidan" w:date="2021-05-23T20:46:00Z">
          <w:pPr>
            <w:jc w:val="left"/>
          </w:pPr>
        </w:pPrChange>
      </w:pPr>
    </w:p>
    <w:p w14:paraId="3BF16156" w14:textId="3D9389DB" w:rsidR="00A640A5" w:rsidRPr="005270E0" w:rsidRDefault="0B1C8DE8" w:rsidP="4D30E899">
      <w:pPr>
        <w:widowControl/>
        <w:jc w:val="left"/>
        <w:rPr>
          <w:ins w:id="1591" w:author="Ibraheem Khaled Swaidan" w:date="2021-05-23T20:12:00Z"/>
          <w:lang w:val="da-DK"/>
        </w:rPr>
      </w:pPr>
      <w:ins w:id="1592" w:author="Ibraheem Khaled Swaidan" w:date="2021-05-23T20:37:00Z">
        <w:r w:rsidRPr="0B1C8DE8">
          <w:rPr>
            <w:lang w:val="da-DK"/>
          </w:rPr>
          <w:t>UC1</w:t>
        </w:r>
      </w:ins>
    </w:p>
    <w:p w14:paraId="5D56C8FF" w14:textId="1B167284" w:rsidR="00A640A5" w:rsidRPr="005270E0" w:rsidRDefault="00A640A5" w:rsidP="4D30E899">
      <w:pPr>
        <w:widowControl/>
        <w:jc w:val="left"/>
        <w:rPr>
          <w:ins w:id="1593" w:author="Ibraheem Khaled Swaidan" w:date="2021-05-23T20:12:00Z"/>
          <w:lang w:val="da-DK"/>
        </w:rPr>
      </w:pPr>
      <w:ins w:id="1594" w:author="Ibraheem Khaled Swaidan" w:date="2021-05-23T20:18:00Z">
        <w:r>
          <w:rPr>
            <w:noProof/>
          </w:rPr>
          <w:drawing>
            <wp:inline distT="0" distB="0" distL="0" distR="0" wp14:anchorId="64EEA274" wp14:editId="6178E43D">
              <wp:extent cx="4133850" cy="4572000"/>
              <wp:effectExtent l="0" t="0" r="0" b="0"/>
              <wp:docPr id="1646704721" name="Picture 164670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704721"/>
                      <pic:cNvPicPr/>
                    </pic:nvPicPr>
                    <pic:blipFill>
                      <a:blip r:embed="rId21">
                        <a:extLst>
                          <a:ext uri="{28A0092B-C50C-407E-A947-70E740481C1C}">
                            <a14:useLocalDpi xmlns:a14="http://schemas.microsoft.com/office/drawing/2010/main" val="0"/>
                          </a:ext>
                        </a:extLst>
                      </a:blip>
                      <a:stretch>
                        <a:fillRect/>
                      </a:stretch>
                    </pic:blipFill>
                    <pic:spPr>
                      <a:xfrm>
                        <a:off x="0" y="0"/>
                        <a:ext cx="4133850" cy="4572000"/>
                      </a:xfrm>
                      <a:prstGeom prst="rect">
                        <a:avLst/>
                      </a:prstGeom>
                    </pic:spPr>
                  </pic:pic>
                </a:graphicData>
              </a:graphic>
            </wp:inline>
          </w:drawing>
        </w:r>
      </w:ins>
    </w:p>
    <w:p w14:paraId="181C0514" w14:textId="1CB0D562" w:rsidR="00A640A5" w:rsidRPr="005270E0" w:rsidRDefault="00A640A5" w:rsidP="4D30E899">
      <w:pPr>
        <w:widowControl/>
        <w:jc w:val="left"/>
        <w:rPr>
          <w:ins w:id="1595" w:author="Ibraheem Khaled Swaidan" w:date="2021-05-23T20:12:00Z"/>
          <w:lang w:val="da-DK"/>
        </w:rPr>
      </w:pPr>
    </w:p>
    <w:p w14:paraId="5FB2D12B" w14:textId="40751811" w:rsidR="00A640A5" w:rsidRPr="005270E0" w:rsidRDefault="00A640A5" w:rsidP="4D30E899">
      <w:pPr>
        <w:widowControl/>
        <w:jc w:val="left"/>
        <w:rPr>
          <w:ins w:id="1596" w:author="Ibraheem Khaled Swaidan" w:date="2021-05-23T20:12:00Z"/>
          <w:lang w:val="da-DK"/>
        </w:rPr>
      </w:pPr>
    </w:p>
    <w:p w14:paraId="09EE6B06" w14:textId="63D0826E" w:rsidR="00A640A5" w:rsidRPr="005270E0" w:rsidRDefault="00A640A5" w:rsidP="4D30E899">
      <w:pPr>
        <w:widowControl/>
        <w:jc w:val="left"/>
        <w:rPr>
          <w:ins w:id="1597" w:author="Ibraheem Khaled Swaidan" w:date="2021-05-23T20:12:00Z"/>
          <w:lang w:val="da-DK"/>
        </w:rPr>
      </w:pPr>
    </w:p>
    <w:p w14:paraId="00F8A100" w14:textId="0B60BFE4" w:rsidR="00A640A5" w:rsidRPr="005270E0" w:rsidRDefault="00A640A5" w:rsidP="4D30E899">
      <w:pPr>
        <w:widowControl/>
        <w:jc w:val="left"/>
        <w:rPr>
          <w:ins w:id="1598" w:author="Ibraheem Khaled Swaidan" w:date="2021-05-23T20:12:00Z"/>
          <w:lang w:val="da-DK"/>
        </w:rPr>
      </w:pPr>
    </w:p>
    <w:p w14:paraId="61ADBE97" w14:textId="6E165301" w:rsidR="0B1C8DE8" w:rsidRDefault="0B1C8DE8" w:rsidP="0B1C8DE8">
      <w:pPr>
        <w:jc w:val="left"/>
        <w:rPr>
          <w:ins w:id="1599" w:author="Ibraheem Khaled Swaidan" w:date="2021-05-23T20:12:00Z"/>
          <w:lang w:val="da-DK"/>
        </w:rPr>
      </w:pPr>
      <w:ins w:id="1600" w:author="Ibraheem Khaled Swaidan" w:date="2021-05-23T20:37:00Z">
        <w:r w:rsidRPr="0B1C8DE8">
          <w:rPr>
            <w:lang w:val="da-DK"/>
          </w:rPr>
          <w:t>UC18</w:t>
        </w:r>
      </w:ins>
    </w:p>
    <w:p w14:paraId="09CBD924" w14:textId="10344B02" w:rsidR="00A640A5" w:rsidRPr="005270E0" w:rsidRDefault="00A640A5" w:rsidP="4D30E899">
      <w:pPr>
        <w:widowControl/>
        <w:jc w:val="left"/>
        <w:rPr>
          <w:ins w:id="1601" w:author="Ibraheem Khaled Swaidan" w:date="2021-05-23T20:12:00Z"/>
        </w:rPr>
      </w:pPr>
      <w:ins w:id="1602" w:author="Ibraheem Khaled Swaidan" w:date="2021-05-23T20:37:00Z">
        <w:r>
          <w:rPr>
            <w:noProof/>
          </w:rPr>
          <w:lastRenderedPageBreak/>
          <w:drawing>
            <wp:inline distT="0" distB="0" distL="0" distR="0" wp14:anchorId="3DFC15E9" wp14:editId="0522DD44">
              <wp:extent cx="4572000" cy="3590925"/>
              <wp:effectExtent l="0" t="0" r="0" b="0"/>
              <wp:docPr id="109572049" name="Picture 10957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72049"/>
                      <pic:cNvPicPr/>
                    </pic:nvPicPr>
                    <pic:blipFill>
                      <a:blip r:embed="rId22">
                        <a:extLst>
                          <a:ext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ins>
    </w:p>
    <w:p w14:paraId="52C704BB" w14:textId="6E3EC500" w:rsidR="0B1C8DE8" w:rsidRDefault="0B1C8DE8" w:rsidP="0B1C8DE8">
      <w:pPr>
        <w:jc w:val="left"/>
        <w:rPr>
          <w:ins w:id="1603" w:author="Ibraheem Khaled Swaidan" w:date="2021-05-23T20:37:00Z"/>
          <w:lang w:val="da-DK"/>
        </w:rPr>
      </w:pPr>
    </w:p>
    <w:p w14:paraId="1A0A3DE4" w14:textId="16AB8954" w:rsidR="0B1C8DE8" w:rsidRDefault="0B1C8DE8" w:rsidP="0B1C8DE8">
      <w:pPr>
        <w:jc w:val="left"/>
        <w:rPr>
          <w:ins w:id="1604" w:author="Ibraheem Khaled Swaidan" w:date="2021-05-23T20:12:00Z"/>
          <w:lang w:val="da-DK"/>
        </w:rPr>
      </w:pPr>
    </w:p>
    <w:p w14:paraId="46422E20" w14:textId="45C84BFA" w:rsidR="00A640A5" w:rsidRPr="005270E0" w:rsidRDefault="00A640A5" w:rsidP="4D30E899">
      <w:pPr>
        <w:widowControl/>
        <w:jc w:val="left"/>
        <w:rPr>
          <w:ins w:id="1605" w:author="Ibraheem Khaled Swaidan" w:date="2021-05-23T20:12:00Z"/>
          <w:lang w:val="da-DK"/>
        </w:rPr>
      </w:pPr>
    </w:p>
    <w:p w14:paraId="39B5C2AD" w14:textId="21D8DB96" w:rsidR="00A640A5" w:rsidRPr="005270E0" w:rsidRDefault="00A640A5" w:rsidP="00A640A5">
      <w:pPr>
        <w:widowControl/>
        <w:jc w:val="left"/>
        <w:rPr>
          <w:lang w:val="da-DK"/>
          <w:rPrChange w:id="1606" w:author="Fei Gu" w:date="2021-05-23T18:02:00Z">
            <w:rPr/>
          </w:rPrChange>
        </w:rPr>
      </w:pPr>
      <w:r w:rsidRPr="4D30E899">
        <w:rPr>
          <w:lang w:val="da-DK"/>
        </w:rPr>
        <w:br w:type="page"/>
      </w:r>
    </w:p>
    <w:p w14:paraId="19FD2930" w14:textId="7E63BDE6" w:rsidR="006116B6" w:rsidRPr="005270E0" w:rsidRDefault="386742D9">
      <w:pPr>
        <w:pStyle w:val="Heading2"/>
        <w:rPr>
          <w:rStyle w:val="IntenseEmphasis"/>
          <w:rFonts w:cstheme="minorBidi"/>
          <w:b w:val="0"/>
          <w:bCs w:val="0"/>
          <w:i w:val="0"/>
          <w:color w:val="auto"/>
          <w:sz w:val="21"/>
          <w:szCs w:val="21"/>
          <w:lang w:val="da-DK"/>
          <w:rPrChange w:id="1607" w:author="Fei Gu" w:date="2021-05-23T18:02:00Z">
            <w:rPr>
              <w:rStyle w:val="IntenseEmphasis"/>
              <w:rFonts w:cstheme="minorBidi"/>
              <w:b w:val="0"/>
              <w:bCs w:val="0"/>
              <w:i w:val="0"/>
              <w:color w:val="auto"/>
              <w:kern w:val="2"/>
              <w:sz w:val="21"/>
              <w:szCs w:val="21"/>
              <w:lang w:val="da-DK"/>
            </w:rPr>
          </w:rPrChange>
        </w:rPr>
        <w:pPrChange w:id="1608" w:author="Fei Gu" w:date="2021-05-18T00:24:00Z">
          <w:pPr>
            <w:pStyle w:val="Heading1"/>
          </w:pPr>
        </w:pPrChange>
      </w:pPr>
      <w:r w:rsidRPr="386742D9">
        <w:rPr>
          <w:rStyle w:val="IntenseEmphasis"/>
          <w:i w:val="0"/>
          <w:iCs w:val="0"/>
          <w:color w:val="auto"/>
          <w:lang w:val="da-DK"/>
          <w:rPrChange w:id="1609" w:author="Fei Gu" w:date="2021-05-23T18:02:00Z">
            <w:rPr>
              <w:rStyle w:val="IntenseEmphasis"/>
              <w:i w:val="0"/>
              <w:iCs w:val="0"/>
              <w:color w:val="auto"/>
              <w:lang w:val="da-DK"/>
            </w:rPr>
          </w:rPrChange>
        </w:rPr>
        <w:lastRenderedPageBreak/>
        <w:t>Patte</w:t>
      </w:r>
      <w:ins w:id="1610" w:author="Andrej Simionenko" w:date="2021-05-23T21:08:00Z">
        <w:r w:rsidRPr="386742D9">
          <w:rPr>
            <w:rStyle w:val="IntenseEmphasis"/>
            <w:i w:val="0"/>
            <w:iCs w:val="0"/>
            <w:color w:val="auto"/>
            <w:lang w:val="da-DK"/>
          </w:rPr>
          <w:t>r</w:t>
        </w:r>
      </w:ins>
      <w:r w:rsidRPr="386742D9">
        <w:rPr>
          <w:rStyle w:val="IntenseEmphasis"/>
          <w:i w:val="0"/>
          <w:iCs w:val="0"/>
          <w:color w:val="auto"/>
          <w:lang w:val="da-DK"/>
          <w:rPrChange w:id="1611" w:author="Fei Gu" w:date="2021-05-23T18:02:00Z">
            <w:rPr>
              <w:rStyle w:val="IntenseEmphasis"/>
              <w:i w:val="0"/>
              <w:iCs w:val="0"/>
              <w:color w:val="auto"/>
              <w:lang w:val="da-DK"/>
            </w:rPr>
          </w:rPrChange>
        </w:rPr>
        <w:t>n</w:t>
      </w:r>
      <w:r w:rsidR="006116B6" w:rsidRPr="005270E0">
        <w:rPr>
          <w:rStyle w:val="IntenseEmphasis"/>
          <w:i w:val="0"/>
          <w:iCs w:val="0"/>
          <w:color w:val="auto"/>
          <w:lang w:val="da-DK"/>
          <w:rPrChange w:id="1612" w:author="Fei Gu" w:date="2021-05-23T18:02:00Z">
            <w:rPr>
              <w:rStyle w:val="IntenseEmphasis"/>
              <w:i w:val="0"/>
              <w:iCs w:val="0"/>
              <w:color w:val="auto"/>
              <w:lang w:val="da-DK"/>
            </w:rPr>
          </w:rPrChange>
        </w:rPr>
        <w:t xml:space="preserve"> analyses</w:t>
      </w:r>
      <w:bookmarkEnd w:id="1571"/>
    </w:p>
    <w:p w14:paraId="21AB22F4" w14:textId="77777777" w:rsidR="003E28D2" w:rsidRPr="005270E0" w:rsidRDefault="003E28D2">
      <w:pPr>
        <w:rPr>
          <w:lang w:val="da-DK"/>
          <w:rPrChange w:id="1613" w:author="Fei Gu" w:date="2021-05-23T18:02:00Z">
            <w:rPr>
              <w:rStyle w:val="IntenseEmphasis"/>
              <w:rFonts w:asciiTheme="majorHAnsi" w:eastAsiaTheme="majorEastAsia" w:hAnsiTheme="majorHAnsi" w:cstheme="majorBidi"/>
              <w:b/>
              <w:bCs/>
              <w:i w:val="0"/>
              <w:iCs w:val="0"/>
              <w:kern w:val="44"/>
              <w:sz w:val="32"/>
              <w:szCs w:val="32"/>
            </w:rPr>
          </w:rPrChange>
        </w:rPr>
        <w:pPrChange w:id="1614" w:author="Fei Gu" w:date="2021-05-18T00:20:00Z">
          <w:pPr>
            <w:pStyle w:val="ListParagraph"/>
            <w:numPr>
              <w:ilvl w:val="1"/>
              <w:numId w:val="4"/>
            </w:numPr>
            <w:ind w:left="1440" w:hanging="360"/>
          </w:pPr>
        </w:pPrChange>
      </w:pPr>
    </w:p>
    <w:p w14:paraId="7A789B84" w14:textId="501BA1DB" w:rsidR="00B65E2E" w:rsidRPr="005270E0" w:rsidRDefault="00B65E2E">
      <w:pPr>
        <w:widowControl/>
        <w:jc w:val="left"/>
        <w:rPr>
          <w:rStyle w:val="IntenseEmphasis"/>
          <w:i w:val="0"/>
          <w:lang w:val="da-DK"/>
        </w:rPr>
      </w:pPr>
      <w:r w:rsidRPr="005270E0">
        <w:rPr>
          <w:rStyle w:val="IntenseEmphasis"/>
          <w:i w:val="0"/>
          <w:lang w:val="da-DK"/>
        </w:rPr>
        <w:br w:type="page"/>
      </w:r>
    </w:p>
    <w:p w14:paraId="4F1D31D7" w14:textId="77777777" w:rsidR="00B65E2E" w:rsidRPr="005270E0" w:rsidRDefault="00B65E2E">
      <w:pPr>
        <w:rPr>
          <w:rStyle w:val="IntenseEmphasis"/>
          <w:i w:val="0"/>
          <w:lang w:val="da-DK"/>
        </w:rPr>
        <w:pPrChange w:id="1615" w:author="Fei Gu" w:date="2021-05-13T23:39:00Z">
          <w:pPr>
            <w:pStyle w:val="ListParagraph"/>
            <w:numPr>
              <w:numId w:val="4"/>
            </w:numPr>
            <w:ind w:hanging="360"/>
          </w:pPr>
        </w:pPrChange>
      </w:pPr>
    </w:p>
    <w:p w14:paraId="655CA39E" w14:textId="79FC6485" w:rsidR="00E833DB" w:rsidRPr="005270E0" w:rsidRDefault="00D27F24">
      <w:pPr>
        <w:pStyle w:val="Heading2"/>
        <w:rPr>
          <w:rStyle w:val="IntenseEmphasis"/>
          <w:i w:val="0"/>
          <w:color w:val="auto"/>
          <w:lang w:val="da-DK"/>
          <w:rPrChange w:id="1616" w:author="Fei Gu" w:date="2021-05-23T18:02:00Z">
            <w:rPr>
              <w:rStyle w:val="IntenseEmphasis"/>
              <w:i w:val="0"/>
              <w:color w:val="auto"/>
              <w:lang w:val="da-DK"/>
            </w:rPr>
          </w:rPrChange>
        </w:rPr>
        <w:pPrChange w:id="1617" w:author="Fei Gu" w:date="2021-05-18T00:24:00Z">
          <w:pPr>
            <w:pStyle w:val="ListParagraph"/>
            <w:numPr>
              <w:numId w:val="4"/>
            </w:numPr>
            <w:ind w:hanging="360"/>
          </w:pPr>
        </w:pPrChange>
      </w:pPr>
      <w:bookmarkStart w:id="1618" w:name="_Toc72313122"/>
      <w:r w:rsidRPr="005270E0">
        <w:rPr>
          <w:rStyle w:val="IntenseEmphasis"/>
          <w:i w:val="0"/>
          <w:iCs w:val="0"/>
          <w:color w:val="auto"/>
          <w:lang w:val="da-DK"/>
          <w:rPrChange w:id="1619" w:author="Fei Gu" w:date="2021-05-23T18:02:00Z">
            <w:rPr>
              <w:rStyle w:val="IntenseEmphasis"/>
              <w:i w:val="0"/>
              <w:iCs w:val="0"/>
              <w:color w:val="auto"/>
              <w:lang w:val="da-DK"/>
            </w:rPr>
          </w:rPrChange>
        </w:rPr>
        <w:t>Database analyses</w:t>
      </w:r>
      <w:bookmarkEnd w:id="1618"/>
    </w:p>
    <w:p w14:paraId="62A9315C" w14:textId="0667C2CF" w:rsidR="00BC7409" w:rsidRPr="005270E0" w:rsidRDefault="00BC7409">
      <w:pPr>
        <w:pStyle w:val="Heading3"/>
        <w:rPr>
          <w:rStyle w:val="IntenseEmphasis"/>
          <w:i w:val="0"/>
          <w:color w:val="1F3864" w:themeColor="accent1" w:themeShade="80"/>
          <w:lang w:val="da-DK"/>
          <w:rPrChange w:id="1620" w:author="Fei Gu" w:date="2021-05-23T18:02:00Z">
            <w:rPr>
              <w:rStyle w:val="IntenseEmphasis"/>
              <w:rFonts w:asciiTheme="majorHAnsi" w:eastAsiaTheme="majorEastAsia" w:hAnsiTheme="majorHAnsi" w:cs="Times New Roman (Body CS)"/>
              <w:b/>
              <w:bCs/>
              <w:i w:val="0"/>
              <w:iCs w:val="0"/>
              <w:kern w:val="44"/>
              <w:sz w:val="44"/>
              <w:szCs w:val="44"/>
            </w:rPr>
          </w:rPrChange>
        </w:rPr>
        <w:pPrChange w:id="1621" w:author="Fei Gu" w:date="2021-05-18T00:31:00Z">
          <w:pPr>
            <w:pStyle w:val="ListParagraph"/>
            <w:numPr>
              <w:ilvl w:val="1"/>
              <w:numId w:val="4"/>
            </w:numPr>
            <w:ind w:left="1440" w:hanging="360"/>
          </w:pPr>
        </w:pPrChange>
      </w:pPr>
      <w:bookmarkStart w:id="1622" w:name="_Toc72313123"/>
      <w:r w:rsidRPr="005270E0">
        <w:rPr>
          <w:rStyle w:val="IntenseEmphasis"/>
          <w:i w:val="0"/>
          <w:color w:val="1F3864" w:themeColor="accent1" w:themeShade="80"/>
          <w:lang w:val="da-DK"/>
          <w:rPrChange w:id="1623" w:author="Fei Gu" w:date="2021-05-23T18:02:00Z">
            <w:rPr>
              <w:rStyle w:val="IntenseEmphasis"/>
              <w:b/>
              <w:bCs/>
              <w:i w:val="0"/>
              <w:iCs w:val="0"/>
              <w:lang w:val="da-DK"/>
            </w:rPr>
          </w:rPrChange>
        </w:rPr>
        <w:t xml:space="preserve">Database </w:t>
      </w:r>
      <w:r w:rsidR="00252087" w:rsidRPr="005270E0">
        <w:rPr>
          <w:rStyle w:val="IntenseEmphasis"/>
          <w:i w:val="0"/>
          <w:color w:val="1F3864" w:themeColor="accent1" w:themeShade="80"/>
          <w:lang w:val="da-DK"/>
          <w:rPrChange w:id="1624" w:author="Fei Gu" w:date="2021-05-23T18:02:00Z">
            <w:rPr>
              <w:rStyle w:val="IntenseEmphasis"/>
              <w:b/>
              <w:bCs/>
              <w:i w:val="0"/>
              <w:iCs w:val="0"/>
            </w:rPr>
          </w:rPrChange>
        </w:rPr>
        <w:t>Model (</w:t>
      </w:r>
      <w:r w:rsidR="00F85EC3" w:rsidRPr="005270E0">
        <w:rPr>
          <w:rStyle w:val="IntenseEmphasis"/>
          <w:i w:val="0"/>
          <w:color w:val="1F3864" w:themeColor="accent1" w:themeShade="80"/>
          <w:lang w:val="da-DK"/>
          <w:rPrChange w:id="1625" w:author="Fei Gu" w:date="2021-05-23T18:02:00Z">
            <w:rPr>
              <w:rStyle w:val="IntenseEmphasis"/>
              <w:b/>
              <w:bCs/>
              <w:i w:val="0"/>
              <w:iCs w:val="0"/>
            </w:rPr>
          </w:rPrChange>
        </w:rPr>
        <w:t>ERD)</w:t>
      </w:r>
      <w:bookmarkEnd w:id="1622"/>
    </w:p>
    <w:p w14:paraId="0114D466" w14:textId="2021CFC3" w:rsidR="004505BF" w:rsidRPr="007C4BA1" w:rsidRDefault="00B32286">
      <w:pPr>
        <w:pStyle w:val="Heading3"/>
        <w:rPr>
          <w:rStyle w:val="IntenseEmphasis"/>
          <w:b/>
          <w:bCs/>
          <w:i w:val="0"/>
          <w:iCs w:val="0"/>
          <w:color w:val="1F3763" w:themeColor="accent1" w:themeShade="7F"/>
          <w:rPrChange w:id="1626" w:author="Fei Gu" w:date="2021-05-18T00:31:00Z">
            <w:rPr>
              <w:rStyle w:val="IntenseEmphasis"/>
              <w:b w:val="0"/>
              <w:bCs w:val="0"/>
              <w:i w:val="0"/>
              <w:iCs w:val="0"/>
              <w:color w:val="auto"/>
              <w:sz w:val="24"/>
              <w:szCs w:val="24"/>
            </w:rPr>
          </w:rPrChange>
        </w:rPr>
        <w:pPrChange w:id="1627" w:author="Fei Gu" w:date="2021-05-18T00:31:00Z">
          <w:pPr>
            <w:pStyle w:val="Heading2"/>
          </w:pPr>
        </w:pPrChange>
      </w:pPr>
      <w:bookmarkStart w:id="1628" w:name="_Toc72313124"/>
      <w:r w:rsidRPr="007C4BA1">
        <w:rPr>
          <w:rStyle w:val="IntenseEmphasis"/>
          <w:i w:val="0"/>
          <w:iCs w:val="0"/>
          <w:color w:val="1F3763" w:themeColor="accent1" w:themeShade="7F"/>
          <w:rPrChange w:id="1629" w:author="Fei Gu" w:date="2021-05-18T00:31:00Z">
            <w:rPr>
              <w:rStyle w:val="IntenseEmphasis"/>
              <w:rFonts w:asciiTheme="minorHAnsi" w:eastAsiaTheme="minorEastAsia" w:hAnsiTheme="minorHAnsi" w:cstheme="minorBidi"/>
              <w:i w:val="0"/>
              <w:iCs w:val="0"/>
              <w:sz w:val="21"/>
            </w:rPr>
          </w:rPrChange>
        </w:rPr>
        <w:t>Database relationship</w:t>
      </w:r>
      <w:bookmarkEnd w:id="1628"/>
    </w:p>
    <w:p w14:paraId="7DED2709" w14:textId="3778EAE0" w:rsidR="005009D8" w:rsidRPr="007C4BA1" w:rsidRDefault="005009D8">
      <w:pPr>
        <w:pStyle w:val="Heading3"/>
        <w:rPr>
          <w:rPrChange w:id="1630" w:author="Fei Gu" w:date="2021-05-18T00:31:00Z">
            <w:rPr>
              <w:rStyle w:val="IntenseEmphasis"/>
              <w:rFonts w:asciiTheme="majorHAnsi" w:eastAsiaTheme="majorEastAsia" w:hAnsiTheme="majorHAnsi" w:cstheme="majorBidi"/>
              <w:b/>
              <w:bCs/>
              <w:i w:val="0"/>
              <w:iCs w:val="0"/>
              <w:sz w:val="32"/>
              <w:szCs w:val="32"/>
            </w:rPr>
          </w:rPrChange>
        </w:rPr>
        <w:pPrChange w:id="1631" w:author="Fei Gu" w:date="2021-05-18T00:31:00Z">
          <w:pPr>
            <w:pStyle w:val="ListParagraph"/>
            <w:numPr>
              <w:ilvl w:val="1"/>
              <w:numId w:val="4"/>
            </w:numPr>
            <w:ind w:left="1440" w:hanging="360"/>
          </w:pPr>
        </w:pPrChange>
      </w:pPr>
      <w:bookmarkStart w:id="1632" w:name="_Toc72313125"/>
      <w:r w:rsidRPr="003F3329">
        <w:rPr>
          <w:rFonts w:hint="eastAsia"/>
        </w:rPr>
        <w:t xml:space="preserve">Database </w:t>
      </w:r>
      <w:r w:rsidRPr="00A82647">
        <w:t>creation</w:t>
      </w:r>
      <w:r w:rsidR="00541175" w:rsidRPr="00A82647">
        <w:t xml:space="preserve"> (</w:t>
      </w:r>
      <w:proofErr w:type="gramStart"/>
      <w:r w:rsidR="00541175" w:rsidRPr="00A82647">
        <w:t>scripts )</w:t>
      </w:r>
      <w:bookmarkEnd w:id="1632"/>
      <w:proofErr w:type="gramEnd"/>
    </w:p>
    <w:p w14:paraId="0F494D66" w14:textId="555453FB" w:rsidR="003E1717" w:rsidRPr="007C4BA1" w:rsidRDefault="003E1717">
      <w:pPr>
        <w:pStyle w:val="Heading3"/>
        <w:rPr>
          <w:rStyle w:val="IntenseEmphasis"/>
          <w:i w:val="0"/>
          <w:iCs w:val="0"/>
          <w:color w:val="1F3763" w:themeColor="accent1" w:themeShade="7F"/>
          <w:rPrChange w:id="1633" w:author="Fei Gu" w:date="2021-05-18T00:31:00Z">
            <w:rPr>
              <w:rStyle w:val="IntenseEmphasis"/>
              <w:rFonts w:asciiTheme="majorHAnsi" w:eastAsiaTheme="majorEastAsia" w:hAnsiTheme="majorHAnsi" w:cstheme="majorBidi"/>
              <w:b/>
              <w:bCs/>
              <w:i w:val="0"/>
              <w:iCs w:val="0"/>
              <w:sz w:val="32"/>
              <w:szCs w:val="32"/>
            </w:rPr>
          </w:rPrChange>
        </w:rPr>
        <w:pPrChange w:id="1634" w:author="Fei Gu" w:date="2021-05-18T00:31:00Z">
          <w:pPr>
            <w:pStyle w:val="ListParagraph"/>
            <w:numPr>
              <w:ilvl w:val="1"/>
              <w:numId w:val="4"/>
            </w:numPr>
            <w:ind w:left="1440" w:hanging="360"/>
          </w:pPr>
        </w:pPrChange>
      </w:pPr>
      <w:bookmarkStart w:id="1635" w:name="_Toc72313126"/>
      <w:r w:rsidRPr="007C4BA1">
        <w:rPr>
          <w:rStyle w:val="IntenseEmphasis"/>
          <w:i w:val="0"/>
          <w:iCs w:val="0"/>
          <w:color w:val="1F3763" w:themeColor="accent1" w:themeShade="7F"/>
          <w:rPrChange w:id="1636" w:author="Fei Gu" w:date="2021-05-18T00:31:00Z">
            <w:rPr>
              <w:rStyle w:val="IntenseEmphasis"/>
              <w:b/>
              <w:bCs/>
              <w:i w:val="0"/>
              <w:iCs w:val="0"/>
            </w:rPr>
          </w:rPrChange>
        </w:rPr>
        <w:t>JDBC</w:t>
      </w:r>
      <w:bookmarkEnd w:id="1635"/>
    </w:p>
    <w:p w14:paraId="1F269DE0" w14:textId="2E0DD26F" w:rsidR="003E1717" w:rsidRPr="007C4BA1" w:rsidRDefault="003E1717">
      <w:pPr>
        <w:pStyle w:val="Heading3"/>
        <w:rPr>
          <w:rStyle w:val="IntenseEmphasis"/>
          <w:i w:val="0"/>
          <w:iCs w:val="0"/>
          <w:color w:val="1F3763" w:themeColor="accent1" w:themeShade="7F"/>
          <w:rPrChange w:id="1637" w:author="Fei Gu" w:date="2021-05-18T00:31:00Z">
            <w:rPr>
              <w:rStyle w:val="IntenseEmphasis"/>
              <w:rFonts w:asciiTheme="majorHAnsi" w:eastAsiaTheme="majorEastAsia" w:hAnsiTheme="majorHAnsi" w:cstheme="majorBidi"/>
              <w:b/>
              <w:bCs/>
              <w:i w:val="0"/>
              <w:iCs w:val="0"/>
              <w:sz w:val="32"/>
              <w:szCs w:val="32"/>
            </w:rPr>
          </w:rPrChange>
        </w:rPr>
        <w:pPrChange w:id="1638" w:author="Fei Gu" w:date="2021-05-18T00:31:00Z">
          <w:pPr>
            <w:pStyle w:val="ListParagraph"/>
            <w:numPr>
              <w:ilvl w:val="1"/>
              <w:numId w:val="4"/>
            </w:numPr>
            <w:ind w:left="1440" w:hanging="360"/>
          </w:pPr>
        </w:pPrChange>
      </w:pPr>
      <w:bookmarkStart w:id="1639" w:name="_Toc72313127"/>
      <w:r w:rsidRPr="007C4BA1">
        <w:rPr>
          <w:rStyle w:val="IntenseEmphasis"/>
          <w:i w:val="0"/>
          <w:iCs w:val="0"/>
          <w:color w:val="1F3763" w:themeColor="accent1" w:themeShade="7F"/>
          <w:rPrChange w:id="1640" w:author="Fei Gu" w:date="2021-05-18T00:31:00Z">
            <w:rPr>
              <w:rStyle w:val="IntenseEmphasis"/>
              <w:b/>
              <w:bCs/>
              <w:i w:val="0"/>
              <w:iCs w:val="0"/>
            </w:rPr>
          </w:rPrChange>
        </w:rPr>
        <w:t>Stored procedures</w:t>
      </w:r>
      <w:bookmarkEnd w:id="1639"/>
    </w:p>
    <w:p w14:paraId="634EB12E" w14:textId="2CA66E2E" w:rsidR="00B65E2E" w:rsidRDefault="00B65E2E">
      <w:pPr>
        <w:widowControl/>
        <w:jc w:val="left"/>
        <w:rPr>
          <w:rStyle w:val="IntenseEmphasis"/>
          <w:i w:val="0"/>
          <w:iCs w:val="0"/>
        </w:rPr>
      </w:pPr>
      <w:r>
        <w:rPr>
          <w:rStyle w:val="IntenseEmphasis"/>
          <w:i w:val="0"/>
          <w:iCs w:val="0"/>
        </w:rPr>
        <w:br w:type="page"/>
      </w:r>
    </w:p>
    <w:p w14:paraId="07DD9A8E" w14:textId="77777777" w:rsidR="00B65E2E" w:rsidRPr="00B65E2E" w:rsidRDefault="00B65E2E">
      <w:pPr>
        <w:rPr>
          <w:rStyle w:val="IntenseEmphasis"/>
          <w:i w:val="0"/>
          <w:iCs w:val="0"/>
          <w:rPrChange w:id="1641" w:author="Fei Gu" w:date="2021-05-13T23:39:00Z">
            <w:rPr>
              <w:rStyle w:val="IntenseEmphasis"/>
              <w:i w:val="0"/>
              <w:iCs w:val="0"/>
              <w:lang w:val="da-DK"/>
            </w:rPr>
          </w:rPrChange>
        </w:rPr>
        <w:pPrChange w:id="1642" w:author="Fei Gu" w:date="2021-05-13T23:39:00Z">
          <w:pPr>
            <w:pStyle w:val="ListParagraph"/>
            <w:numPr>
              <w:numId w:val="4"/>
            </w:numPr>
            <w:ind w:hanging="360"/>
          </w:pPr>
        </w:pPrChange>
      </w:pPr>
    </w:p>
    <w:p w14:paraId="157D1C70" w14:textId="239C1F51" w:rsidR="00D27F24" w:rsidRPr="003F3329" w:rsidRDefault="00D27F24">
      <w:pPr>
        <w:pStyle w:val="Heading2"/>
        <w:rPr>
          <w:rStyle w:val="IntenseEmphasis"/>
          <w:i w:val="0"/>
          <w:iCs w:val="0"/>
          <w:color w:val="auto"/>
        </w:rPr>
        <w:pPrChange w:id="1643" w:author="Fei Gu" w:date="2021-05-18T00:30:00Z">
          <w:pPr>
            <w:pStyle w:val="ListParagraph"/>
            <w:numPr>
              <w:numId w:val="4"/>
            </w:numPr>
            <w:ind w:hanging="360"/>
          </w:pPr>
        </w:pPrChange>
      </w:pPr>
      <w:bookmarkStart w:id="1644" w:name="_Toc72313128"/>
      <w:r w:rsidRPr="5E7AA018">
        <w:rPr>
          <w:rStyle w:val="IntenseEmphasis"/>
          <w:i w:val="0"/>
          <w:iCs w:val="0"/>
          <w:color w:val="auto"/>
          <w:rPrChange w:id="1645" w:author="Fei Gu" w:date="2021-05-18T00:30:00Z">
            <w:rPr>
              <w:rStyle w:val="IntenseEmphasis"/>
              <w:i w:val="0"/>
              <w:iCs w:val="0"/>
              <w:lang w:val="da-DK"/>
            </w:rPr>
          </w:rPrChange>
        </w:rPr>
        <w:t>GUI design</w:t>
      </w:r>
      <w:bookmarkEnd w:id="1644"/>
    </w:p>
    <w:p w14:paraId="376A303B" w14:textId="6AC3FA65" w:rsidR="00B32286" w:rsidRPr="007C4BA1" w:rsidRDefault="00B32286">
      <w:pPr>
        <w:pStyle w:val="Heading3"/>
        <w:rPr>
          <w:rStyle w:val="IntenseEmphasis"/>
          <w:i w:val="0"/>
          <w:iCs w:val="0"/>
          <w:color w:val="1F3763" w:themeColor="accent1" w:themeShade="7F"/>
          <w:rPrChange w:id="1646" w:author="Fei Gu" w:date="2021-05-18T00:30:00Z">
            <w:rPr>
              <w:rStyle w:val="IntenseEmphasis"/>
              <w:rFonts w:asciiTheme="majorHAnsi" w:eastAsiaTheme="majorEastAsia" w:hAnsiTheme="majorHAnsi" w:cs="Times New Roman (Body CS)"/>
              <w:b/>
              <w:bCs/>
              <w:i w:val="0"/>
              <w:iCs w:val="0"/>
              <w:kern w:val="44"/>
              <w:sz w:val="44"/>
              <w:szCs w:val="44"/>
            </w:rPr>
          </w:rPrChange>
        </w:rPr>
        <w:pPrChange w:id="1647" w:author="Fei Gu" w:date="2021-05-18T00:30:00Z">
          <w:pPr>
            <w:pStyle w:val="ListParagraph"/>
            <w:numPr>
              <w:ilvl w:val="1"/>
              <w:numId w:val="4"/>
            </w:numPr>
            <w:ind w:left="1440" w:hanging="360"/>
          </w:pPr>
        </w:pPrChange>
      </w:pPr>
      <w:bookmarkStart w:id="1648" w:name="_Toc72313129"/>
      <w:r w:rsidRPr="007C4BA1">
        <w:rPr>
          <w:rStyle w:val="IntenseEmphasis"/>
          <w:i w:val="0"/>
          <w:iCs w:val="0"/>
          <w:color w:val="1F3763" w:themeColor="accent1" w:themeShade="7F"/>
          <w:rPrChange w:id="1649" w:author="Fei Gu" w:date="2021-05-18T00:30:00Z">
            <w:rPr>
              <w:rStyle w:val="IntenseEmphasis"/>
              <w:b/>
              <w:bCs/>
              <w:i w:val="0"/>
              <w:iCs w:val="0"/>
            </w:rPr>
          </w:rPrChange>
        </w:rPr>
        <w:t>GUI structure</w:t>
      </w:r>
      <w:bookmarkEnd w:id="1648"/>
    </w:p>
    <w:p w14:paraId="7B69D26C" w14:textId="77E16448" w:rsidR="00B32286" w:rsidRPr="007C4BA1" w:rsidRDefault="00B32286">
      <w:pPr>
        <w:pStyle w:val="Heading3"/>
        <w:rPr>
          <w:rStyle w:val="IntenseEmphasis"/>
          <w:i w:val="0"/>
          <w:iCs w:val="0"/>
          <w:color w:val="1F3763" w:themeColor="accent1" w:themeShade="7F"/>
          <w:rPrChange w:id="1650" w:author="Fei Gu" w:date="2021-05-18T00:30:00Z">
            <w:rPr>
              <w:rStyle w:val="IntenseEmphasis"/>
              <w:rFonts w:asciiTheme="majorHAnsi" w:eastAsiaTheme="majorEastAsia" w:hAnsiTheme="majorHAnsi" w:cstheme="majorBidi"/>
              <w:b/>
              <w:bCs/>
              <w:i w:val="0"/>
              <w:iCs w:val="0"/>
              <w:sz w:val="32"/>
              <w:szCs w:val="32"/>
            </w:rPr>
          </w:rPrChange>
        </w:rPr>
        <w:pPrChange w:id="1651" w:author="Fei Gu" w:date="2021-05-18T00:30:00Z">
          <w:pPr>
            <w:pStyle w:val="ListParagraph"/>
            <w:numPr>
              <w:ilvl w:val="1"/>
              <w:numId w:val="4"/>
            </w:numPr>
            <w:ind w:left="1440" w:hanging="360"/>
          </w:pPr>
        </w:pPrChange>
      </w:pPr>
      <w:bookmarkStart w:id="1652" w:name="_Toc72313130"/>
      <w:r w:rsidRPr="007C4BA1">
        <w:rPr>
          <w:rStyle w:val="IntenseEmphasis"/>
          <w:i w:val="0"/>
          <w:iCs w:val="0"/>
          <w:color w:val="1F3763" w:themeColor="accent1" w:themeShade="7F"/>
          <w:rPrChange w:id="1653" w:author="Fei Gu" w:date="2021-05-18T00:30:00Z">
            <w:rPr>
              <w:rStyle w:val="IntenseEmphasis"/>
              <w:b/>
              <w:bCs/>
              <w:i w:val="0"/>
              <w:iCs w:val="0"/>
            </w:rPr>
          </w:rPrChange>
        </w:rPr>
        <w:t>GUI controller</w:t>
      </w:r>
      <w:bookmarkEnd w:id="1652"/>
    </w:p>
    <w:p w14:paraId="1CD12242" w14:textId="5B7EE3C5" w:rsidR="00D04EEB" w:rsidRPr="007C4BA1" w:rsidRDefault="00BC6771">
      <w:pPr>
        <w:pStyle w:val="Heading3"/>
        <w:rPr>
          <w:rStyle w:val="IntenseEmphasis"/>
          <w:i w:val="0"/>
          <w:iCs w:val="0"/>
          <w:color w:val="1F3763" w:themeColor="accent1" w:themeShade="7F"/>
          <w:rPrChange w:id="1654" w:author="Fei Gu" w:date="2021-05-18T00:30:00Z">
            <w:rPr>
              <w:rStyle w:val="IntenseEmphasis"/>
              <w:rFonts w:asciiTheme="majorHAnsi" w:eastAsiaTheme="majorEastAsia" w:hAnsiTheme="majorHAnsi" w:cstheme="majorBidi"/>
              <w:b/>
              <w:bCs/>
              <w:i w:val="0"/>
              <w:iCs w:val="0"/>
              <w:sz w:val="32"/>
              <w:szCs w:val="32"/>
            </w:rPr>
          </w:rPrChange>
        </w:rPr>
        <w:pPrChange w:id="1655" w:author="Fei Gu" w:date="2021-05-18T00:30:00Z">
          <w:pPr>
            <w:pStyle w:val="ListParagraph"/>
            <w:numPr>
              <w:ilvl w:val="1"/>
              <w:numId w:val="4"/>
            </w:numPr>
            <w:ind w:left="1440" w:hanging="360"/>
          </w:pPr>
        </w:pPrChange>
      </w:pPr>
      <w:bookmarkStart w:id="1656" w:name="_Toc72313131"/>
      <w:r w:rsidRPr="007C4BA1">
        <w:rPr>
          <w:rStyle w:val="IntenseEmphasis"/>
          <w:i w:val="0"/>
          <w:iCs w:val="0"/>
          <w:color w:val="1F3763" w:themeColor="accent1" w:themeShade="7F"/>
          <w:rPrChange w:id="1657" w:author="Fei Gu" w:date="2021-05-18T00:30:00Z">
            <w:rPr>
              <w:rStyle w:val="IntenseEmphasis"/>
              <w:b/>
              <w:bCs/>
              <w:i w:val="0"/>
              <w:iCs w:val="0"/>
            </w:rPr>
          </w:rPrChange>
        </w:rPr>
        <w:t>Unit-test</w:t>
      </w:r>
      <w:bookmarkEnd w:id="1656"/>
    </w:p>
    <w:p w14:paraId="2DF4E086" w14:textId="42E9CD41" w:rsidR="00B65E2E" w:rsidRDefault="00B65E2E">
      <w:pPr>
        <w:widowControl/>
        <w:jc w:val="left"/>
        <w:rPr>
          <w:rStyle w:val="IntenseEmphasis"/>
          <w:i w:val="0"/>
          <w:iCs w:val="0"/>
        </w:rPr>
      </w:pPr>
      <w:r>
        <w:rPr>
          <w:rStyle w:val="IntenseEmphasis"/>
          <w:i w:val="0"/>
          <w:iCs w:val="0"/>
        </w:rPr>
        <w:br w:type="page"/>
      </w:r>
    </w:p>
    <w:p w14:paraId="1E740C8F" w14:textId="77777777" w:rsidR="00B65E2E" w:rsidRPr="00B65E2E" w:rsidRDefault="00B65E2E">
      <w:pPr>
        <w:rPr>
          <w:rStyle w:val="IntenseEmphasis"/>
          <w:i w:val="0"/>
          <w:iCs w:val="0"/>
          <w:rPrChange w:id="1658" w:author="Fei Gu" w:date="2021-05-13T23:39:00Z">
            <w:rPr>
              <w:rStyle w:val="IntenseEmphasis"/>
              <w:i w:val="0"/>
              <w:iCs w:val="0"/>
              <w:lang w:val="da-DK"/>
            </w:rPr>
          </w:rPrChange>
        </w:rPr>
        <w:pPrChange w:id="1659" w:author="Fei Gu" w:date="2021-05-13T23:39:00Z">
          <w:pPr>
            <w:pStyle w:val="ListParagraph"/>
            <w:numPr>
              <w:numId w:val="4"/>
            </w:numPr>
            <w:ind w:hanging="360"/>
          </w:pPr>
        </w:pPrChange>
      </w:pPr>
    </w:p>
    <w:p w14:paraId="6B5F25C3" w14:textId="77777777" w:rsidR="000A2C06" w:rsidRDefault="000A2C06" w:rsidP="000A2C06">
      <w:pPr>
        <w:pStyle w:val="Heading1"/>
        <w:rPr>
          <w:rStyle w:val="IntenseEmphasis"/>
          <w:i w:val="0"/>
          <w:iCs w:val="0"/>
        </w:rPr>
      </w:pPr>
      <w:bookmarkStart w:id="1660" w:name="_Toc72313134"/>
      <w:r>
        <w:rPr>
          <w:rStyle w:val="IntenseEmphasis"/>
          <w:rFonts w:hint="eastAsia"/>
          <w:i w:val="0"/>
          <w:iCs w:val="0"/>
        </w:rPr>
        <w:t>Conclusion</w:t>
      </w:r>
      <w:bookmarkEnd w:id="1660"/>
      <w:r>
        <w:rPr>
          <w:rStyle w:val="IntenseEmphasis"/>
          <w:rFonts w:hint="eastAsia"/>
          <w:i w:val="0"/>
          <w:iCs w:val="0"/>
        </w:rPr>
        <w:t xml:space="preserve"> </w:t>
      </w:r>
    </w:p>
    <w:p w14:paraId="1B128AF6" w14:textId="4E7B4192" w:rsidR="001B2AB1" w:rsidRPr="007C4BA1" w:rsidRDefault="000A2C06">
      <w:pPr>
        <w:rPr>
          <w:color w:val="4472C4" w:themeColor="accent1"/>
          <w:rPrChange w:id="1661" w:author="Fei Gu" w:date="2021-05-18T00:29:00Z">
            <w:rPr>
              <w:rFonts w:ascii="Courier New" w:hAnsi="Courier New" w:cs="Courier New"/>
            </w:rPr>
          </w:rPrChange>
        </w:rPr>
        <w:pPrChange w:id="1662" w:author="Fei Gu" w:date="2021-05-18T00:29:00Z">
          <w:pPr>
            <w:pStyle w:val="PlainText"/>
          </w:pPr>
        </w:pPrChange>
      </w:pPr>
      <w:commentRangeStart w:id="1663"/>
      <w:r>
        <w:rPr>
          <w:rStyle w:val="IntenseEmphasis"/>
          <w:i w:val="0"/>
          <w:iCs w:val="0"/>
        </w:rPr>
        <w:t>C</w:t>
      </w:r>
      <w:r>
        <w:rPr>
          <w:rStyle w:val="IntenseEmphasis"/>
          <w:rFonts w:hint="eastAsia"/>
          <w:i w:val="0"/>
          <w:iCs w:val="0"/>
        </w:rPr>
        <w:t xml:space="preserve">onclusion </w:t>
      </w:r>
      <w:commentRangeEnd w:id="1663"/>
      <w:r>
        <w:rPr>
          <w:rStyle w:val="CommentReference"/>
        </w:rPr>
        <w:commentReference w:id="1663"/>
      </w:r>
    </w:p>
    <w:p w14:paraId="582CAF15" w14:textId="7561F612" w:rsidR="00B65E2E" w:rsidRDefault="00B65E2E">
      <w:pPr>
        <w:rPr>
          <w:rStyle w:val="IntenseEmphasis"/>
          <w:i w:val="0"/>
          <w:iCs w:val="0"/>
        </w:rPr>
        <w:pPrChange w:id="1664" w:author="Fei Gu" w:date="2021-05-17T23:58:00Z">
          <w:pPr>
            <w:widowControl/>
            <w:jc w:val="left"/>
          </w:pPr>
        </w:pPrChange>
      </w:pPr>
      <w:r>
        <w:rPr>
          <w:rStyle w:val="IntenseEmphasis"/>
          <w:i w:val="0"/>
          <w:iCs w:val="0"/>
        </w:rPr>
        <w:br w:type="page"/>
      </w:r>
    </w:p>
    <w:p w14:paraId="1576AA55" w14:textId="77777777" w:rsidR="0090036C" w:rsidRDefault="0090036C" w:rsidP="0090036C">
      <w:pPr>
        <w:pStyle w:val="Heading1"/>
        <w:rPr>
          <w:rStyle w:val="IntenseEmphasis"/>
          <w:i w:val="0"/>
          <w:iCs w:val="0"/>
        </w:rPr>
      </w:pPr>
      <w:bookmarkStart w:id="1665" w:name="_Toc72313135"/>
      <w:r>
        <w:rPr>
          <w:rStyle w:val="IntenseEmphasis"/>
          <w:rFonts w:hint="eastAsia"/>
          <w:i w:val="0"/>
          <w:iCs w:val="0"/>
        </w:rPr>
        <w:lastRenderedPageBreak/>
        <w:t>Bibliography</w:t>
      </w:r>
      <w:bookmarkEnd w:id="1665"/>
    </w:p>
    <w:p w14:paraId="3C087A74" w14:textId="77777777" w:rsidR="007C4BA1" w:rsidRDefault="0090036C" w:rsidP="0090036C">
      <w:pPr>
        <w:rPr>
          <w:rStyle w:val="IntenseEmphasis"/>
          <w:i w:val="0"/>
          <w:iCs w:val="0"/>
        </w:rPr>
      </w:pPr>
      <w:commentRangeStart w:id="1666"/>
      <w:r>
        <w:rPr>
          <w:rStyle w:val="IntenseEmphasis"/>
          <w:rFonts w:hint="eastAsia"/>
          <w:i w:val="0"/>
          <w:iCs w:val="0"/>
        </w:rPr>
        <w:t>Bibliography</w:t>
      </w:r>
      <w:commentRangeEnd w:id="1666"/>
      <w:r>
        <w:rPr>
          <w:rStyle w:val="CommentReference"/>
        </w:rPr>
        <w:commentReference w:id="1666"/>
      </w:r>
      <w:r>
        <w:rPr>
          <w:rStyle w:val="IntenseEmphasis"/>
          <w:rFonts w:hint="eastAsia"/>
          <w:i w:val="0"/>
          <w:iCs w:val="0"/>
        </w:rPr>
        <w:t xml:space="preserve"> </w:t>
      </w:r>
    </w:p>
    <w:p w14:paraId="68BF28FB" w14:textId="698F5DA5" w:rsidR="00B65E2E" w:rsidRPr="007C4BA1" w:rsidRDefault="0090036C">
      <w:pPr>
        <w:rPr>
          <w:rStyle w:val="IntenseEmphasis"/>
          <w:i w:val="0"/>
          <w:iCs w:val="0"/>
          <w:rPrChange w:id="1667" w:author="Fei Gu" w:date="2021-05-18T00:31:00Z">
            <w:rPr>
              <w:rStyle w:val="IntenseEmphasis"/>
              <w:i w:val="0"/>
              <w:iCs w:val="0"/>
              <w:lang w:val="da-DK"/>
            </w:rPr>
          </w:rPrChange>
        </w:rPr>
        <w:pPrChange w:id="1668" w:author="Fei Gu" w:date="2021-05-18T00:02:00Z">
          <w:pPr>
            <w:widowControl/>
            <w:jc w:val="left"/>
          </w:pPr>
        </w:pPrChange>
      </w:pPr>
      <w:r>
        <w:rPr>
          <w:rStyle w:val="IntenseEmphasis"/>
          <w:rFonts w:hint="eastAsia"/>
          <w:i w:val="0"/>
          <w:iCs w:val="0"/>
        </w:rPr>
        <w:t xml:space="preserve"> </w:t>
      </w:r>
      <w:r w:rsidR="00B65E2E" w:rsidRPr="007C4BA1">
        <w:rPr>
          <w:rStyle w:val="IntenseEmphasis"/>
          <w:i w:val="0"/>
          <w:iCs w:val="0"/>
          <w:rPrChange w:id="1669" w:author="Fei Gu" w:date="2021-05-18T00:31:00Z">
            <w:rPr>
              <w:rStyle w:val="IntenseEmphasis"/>
              <w:i w:val="0"/>
              <w:iCs w:val="0"/>
              <w:lang w:val="da-DK"/>
            </w:rPr>
          </w:rPrChange>
        </w:rPr>
        <w:br w:type="page"/>
      </w:r>
    </w:p>
    <w:p w14:paraId="6ECAEB5B" w14:textId="77777777" w:rsidR="00B65E2E" w:rsidRPr="003F3329" w:rsidRDefault="00B65E2E">
      <w:pPr>
        <w:rPr>
          <w:rStyle w:val="IntenseEmphasis"/>
          <w:i w:val="0"/>
          <w:iCs w:val="0"/>
        </w:rPr>
        <w:pPrChange w:id="1670" w:author="Fei Gu" w:date="2021-05-13T23:40:00Z">
          <w:pPr>
            <w:pStyle w:val="ListParagraph"/>
            <w:numPr>
              <w:numId w:val="4"/>
            </w:numPr>
            <w:ind w:hanging="360"/>
          </w:pPr>
        </w:pPrChange>
      </w:pPr>
    </w:p>
    <w:p w14:paraId="3AD16F01" w14:textId="7869A4ED" w:rsidR="003002E9" w:rsidRDefault="00C7414E">
      <w:pPr>
        <w:pStyle w:val="Heading1"/>
        <w:rPr>
          <w:rStyle w:val="IntenseEmphasis"/>
          <w:i w:val="0"/>
          <w:iCs w:val="0"/>
        </w:rPr>
      </w:pPr>
      <w:bookmarkStart w:id="1671" w:name="_Toc72313136"/>
      <w:r>
        <w:rPr>
          <w:rStyle w:val="IntenseEmphasis"/>
          <w:rFonts w:hint="eastAsia"/>
          <w:i w:val="0"/>
          <w:iCs w:val="0"/>
        </w:rPr>
        <w:t>Appendi</w:t>
      </w:r>
      <w:r w:rsidR="004B068F">
        <w:rPr>
          <w:rStyle w:val="IntenseEmphasis"/>
          <w:rFonts w:hint="eastAsia"/>
          <w:i w:val="0"/>
          <w:iCs w:val="0"/>
        </w:rPr>
        <w:t>ces</w:t>
      </w:r>
      <w:bookmarkEnd w:id="1671"/>
    </w:p>
    <w:p w14:paraId="490695E2" w14:textId="00164010" w:rsidR="00AB5AF1" w:rsidRPr="007C4BA1" w:rsidRDefault="004B068F" w:rsidP="003F3329">
      <w:pPr>
        <w:rPr>
          <w:rStyle w:val="IntenseEmphasis"/>
          <w:i w:val="0"/>
          <w:iCs w:val="0"/>
          <w:color w:val="auto"/>
          <w:rPrChange w:id="1672" w:author="Fei Gu" w:date="2021-05-18T00:30:00Z">
            <w:rPr>
              <w:rStyle w:val="IntenseEmphasis"/>
              <w:rFonts w:cs="Times New Roman (Body CS)"/>
              <w:b/>
              <w:bCs/>
              <w:i w:val="0"/>
              <w:iCs w:val="0"/>
              <w:kern w:val="44"/>
              <w:sz w:val="44"/>
              <w:szCs w:val="44"/>
              <w:lang w:val="da-DK"/>
            </w:rPr>
          </w:rPrChange>
        </w:rPr>
      </w:pPr>
      <w:commentRangeStart w:id="1673"/>
      <w:r>
        <w:t>A</w:t>
      </w:r>
      <w:r>
        <w:rPr>
          <w:rFonts w:hint="eastAsia"/>
        </w:rPr>
        <w:t>ppendices</w:t>
      </w:r>
      <w:commentRangeEnd w:id="1673"/>
      <w:r>
        <w:rPr>
          <w:rStyle w:val="CommentReference"/>
        </w:rPr>
        <w:commentReference w:id="1673"/>
      </w:r>
    </w:p>
    <w:sectPr w:rsidR="00AB5AF1" w:rsidRPr="007C4BA1" w:rsidSect="00E334FC">
      <w:headerReference w:type="default" r:id="rId23"/>
      <w:footerReference w:type="even" r:id="rId24"/>
      <w:footerReference w:type="default" r:id="rId25"/>
      <w:headerReference w:type="first" r:id="rId26"/>
      <w:footerReference w:type="first" r:id="rId27"/>
      <w:type w:val="continuous"/>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Fei Gu" w:date="2021-05-13T22:52:00Z" w:initials="Fei">
    <w:p w14:paraId="0749EE65" w14:textId="4DBDBC47" w:rsidR="002B17F4" w:rsidRDefault="004C0BEE">
      <w:pPr>
        <w:pStyle w:val="CommentText"/>
      </w:pPr>
      <w:r>
        <w:rPr>
          <w:rStyle w:val="CommentReference"/>
        </w:rPr>
        <w:annotationRef/>
      </w:r>
      <w:r>
        <w:t xml:space="preserve">The preface talking about the report </w:t>
      </w:r>
      <w:r w:rsidR="002B17F4">
        <w:t>itself.</w:t>
      </w:r>
    </w:p>
    <w:p w14:paraId="02ECD673" w14:textId="3C9CEB81" w:rsidR="00260112" w:rsidRDefault="00260112">
      <w:pPr>
        <w:pStyle w:val="CommentText"/>
      </w:pPr>
      <w:r>
        <w:t>No</w:t>
      </w:r>
      <w:r w:rsidR="005319F5">
        <w:t>t</w:t>
      </w:r>
      <w:r>
        <w:t xml:space="preserve"> ne</w:t>
      </w:r>
      <w:r w:rsidR="005319F5">
        <w:rPr>
          <w:rFonts w:hint="eastAsia"/>
        </w:rPr>
        <w:t>ce</w:t>
      </w:r>
      <w:r w:rsidR="005319F5">
        <w:t>ssary to long.</w:t>
      </w:r>
    </w:p>
    <w:p w14:paraId="5C5383A4" w14:textId="77777777" w:rsidR="006F5004" w:rsidRDefault="000164A5">
      <w:pPr>
        <w:pStyle w:val="CommentText"/>
      </w:pPr>
      <w:r>
        <w:rPr>
          <w:rFonts w:hint="eastAsia"/>
        </w:rPr>
        <w:t>For</w:t>
      </w:r>
      <w:r w:rsidRPr="000164A5">
        <w:t xml:space="preserve"> ex</w:t>
      </w:r>
      <w:r>
        <w:t>ample</w:t>
      </w:r>
      <w:r w:rsidR="006F5004">
        <w:t xml:space="preserve">: </w:t>
      </w:r>
    </w:p>
    <w:p w14:paraId="1330F50F" w14:textId="77777777" w:rsidR="006F5004" w:rsidRDefault="004C0BEE">
      <w:pPr>
        <w:pStyle w:val="CommentText"/>
      </w:pPr>
      <w:r>
        <w:t xml:space="preserve">Who write </w:t>
      </w:r>
      <w:proofErr w:type="gramStart"/>
      <w:r>
        <w:t>it</w:t>
      </w:r>
      <w:r w:rsidR="006F5004">
        <w:t>.</w:t>
      </w:r>
      <w:proofErr w:type="gramEnd"/>
      <w:r w:rsidR="006F5004">
        <w:t xml:space="preserve"> </w:t>
      </w:r>
    </w:p>
    <w:p w14:paraId="05918533" w14:textId="658DF174" w:rsidR="006F5004" w:rsidRDefault="006F5004">
      <w:pPr>
        <w:pStyle w:val="CommentText"/>
      </w:pPr>
      <w:r>
        <w:t>W</w:t>
      </w:r>
      <w:r w:rsidR="00CA7454">
        <w:t>hat kind of skill</w:t>
      </w:r>
      <w:r>
        <w:t>,</w:t>
      </w:r>
      <w:r w:rsidR="00CA7454">
        <w:t xml:space="preserve"> </w:t>
      </w:r>
      <w:r w:rsidR="00C302BA">
        <w:t>method and strategy be use</w:t>
      </w:r>
      <w:r w:rsidR="00D40F55">
        <w:t>d</w:t>
      </w:r>
      <w:r w:rsidR="00C302BA">
        <w:t xml:space="preserve"> for this </w:t>
      </w:r>
      <w:r w:rsidR="002B17F4">
        <w:t>report</w:t>
      </w:r>
      <w:r>
        <w:t xml:space="preserve"> </w:t>
      </w:r>
      <w:proofErr w:type="gramStart"/>
      <w:r w:rsidR="002B17F4">
        <w:t>(</w:t>
      </w:r>
      <w:r w:rsidR="00C06932">
        <w:t xml:space="preserve"> </w:t>
      </w:r>
      <w:r w:rsidR="002B17F4">
        <w:t>UP</w:t>
      </w:r>
      <w:proofErr w:type="gramEnd"/>
      <w:r w:rsidR="00C302BA">
        <w:t xml:space="preserve"> maybe ) </w:t>
      </w:r>
    </w:p>
    <w:p w14:paraId="4CA784CE" w14:textId="77777777" w:rsidR="004C0BEE" w:rsidRDefault="006F5004">
      <w:pPr>
        <w:pStyle w:val="CommentText"/>
      </w:pPr>
      <w:r>
        <w:t>W</w:t>
      </w:r>
      <w:r w:rsidR="00C302BA">
        <w:t xml:space="preserve">hat kind of </w:t>
      </w:r>
      <w:r w:rsidR="00C06932">
        <w:t xml:space="preserve">program </w:t>
      </w:r>
      <w:r>
        <w:t xml:space="preserve">language we </w:t>
      </w:r>
      <w:proofErr w:type="gramStart"/>
      <w:r>
        <w:t>choose.</w:t>
      </w:r>
      <w:proofErr w:type="gramEnd"/>
      <w:r>
        <w:t xml:space="preserve"> </w:t>
      </w:r>
    </w:p>
    <w:p w14:paraId="25363DEC" w14:textId="77777777" w:rsidR="006F5004" w:rsidRDefault="006F5004">
      <w:pPr>
        <w:pStyle w:val="CommentText"/>
      </w:pPr>
      <w:r>
        <w:t>Which database.</w:t>
      </w:r>
    </w:p>
    <w:p w14:paraId="69EE89AF" w14:textId="77777777" w:rsidR="006F5004" w:rsidRDefault="006F5004">
      <w:pPr>
        <w:pStyle w:val="CommentText"/>
      </w:pPr>
      <w:r>
        <w:t>Which GUI design</w:t>
      </w:r>
    </w:p>
    <w:p w14:paraId="2ADC9E1F" w14:textId="542C50C5" w:rsidR="0042393F" w:rsidRDefault="0042393F">
      <w:pPr>
        <w:pStyle w:val="CommentText"/>
      </w:pPr>
      <w:r>
        <w:t xml:space="preserve">And </w:t>
      </w:r>
      <w:proofErr w:type="gramStart"/>
      <w:r>
        <w:t>other</w:t>
      </w:r>
      <w:proofErr w:type="gramEnd"/>
      <w:r>
        <w:t xml:space="preserve"> </w:t>
      </w:r>
      <w:r w:rsidR="006E1838">
        <w:t xml:space="preserve">requirement include. </w:t>
      </w:r>
    </w:p>
  </w:comment>
  <w:comment w:id="368" w:author="Fei Gu" w:date="2021-05-13T23:54:00Z" w:initials="Fei">
    <w:p w14:paraId="35B5F1B8" w14:textId="77777777" w:rsidR="00BA2BD0" w:rsidRDefault="00BA2BD0">
      <w:pPr>
        <w:pStyle w:val="CommentText"/>
      </w:pPr>
      <w:r>
        <w:rPr>
          <w:rStyle w:val="CommentReference"/>
        </w:rPr>
        <w:annotationRef/>
      </w:r>
      <w:r>
        <w:t>H</w:t>
      </w:r>
      <w:r>
        <w:rPr>
          <w:rFonts w:hint="eastAsia"/>
        </w:rPr>
        <w:t>ere we need to initial</w:t>
      </w:r>
      <w:r>
        <w:t xml:space="preserve"> </w:t>
      </w:r>
      <w:r>
        <w:rPr>
          <w:rFonts w:hint="eastAsia"/>
        </w:rPr>
        <w:t xml:space="preserve">what kind of part we </w:t>
      </w:r>
      <w:proofErr w:type="spellStart"/>
      <w:r>
        <w:rPr>
          <w:rFonts w:hint="eastAsia"/>
        </w:rPr>
        <w:t>can not</w:t>
      </w:r>
      <w:proofErr w:type="spellEnd"/>
      <w:r>
        <w:rPr>
          <w:rFonts w:hint="eastAsia"/>
        </w:rPr>
        <w:t xml:space="preserve"> finish during this project</w:t>
      </w:r>
      <w:r>
        <w:t xml:space="preserve">. </w:t>
      </w:r>
      <w:r w:rsidR="00B204C4">
        <w:t>A</w:t>
      </w:r>
      <w:r w:rsidR="00B204C4">
        <w:rPr>
          <w:rFonts w:hint="eastAsia"/>
        </w:rPr>
        <w:t>nd what</w:t>
      </w:r>
      <w:r w:rsidR="00B204C4">
        <w:t xml:space="preserve"> </w:t>
      </w:r>
      <w:r w:rsidR="00B204C4">
        <w:rPr>
          <w:rFonts w:hint="eastAsia"/>
        </w:rPr>
        <w:t>kind of function we can try further</w:t>
      </w:r>
      <w:r w:rsidR="00B204C4">
        <w:t>.</w:t>
      </w:r>
    </w:p>
    <w:p w14:paraId="2FD466DC" w14:textId="08DFAF07" w:rsidR="00B204C4" w:rsidRDefault="00B204C4">
      <w:pPr>
        <w:pStyle w:val="CommentText"/>
      </w:pPr>
      <w:proofErr w:type="gramStart"/>
      <w:r>
        <w:t>A</w:t>
      </w:r>
      <w:r>
        <w:rPr>
          <w:rFonts w:hint="eastAsia"/>
        </w:rPr>
        <w:t>lso</w:t>
      </w:r>
      <w:proofErr w:type="gramEnd"/>
      <w:r>
        <w:rPr>
          <w:rFonts w:hint="eastAsia"/>
        </w:rPr>
        <w:t xml:space="preserve"> maybe at the end of </w:t>
      </w:r>
      <w:r>
        <w:t>project. O</w:t>
      </w:r>
      <w:r>
        <w:rPr>
          <w:rFonts w:hint="eastAsia"/>
        </w:rPr>
        <w:t>r part of start and part of end to write it</w:t>
      </w:r>
      <w:r>
        <w:t xml:space="preserve">. </w:t>
      </w:r>
    </w:p>
  </w:comment>
  <w:comment w:id="876" w:author="Fei Gu" w:date="2021-05-22T08:12:00Z" w:initials="Fei">
    <w:p w14:paraId="6E46E530" w14:textId="2CA41079" w:rsidR="00A62866" w:rsidRDefault="00070506">
      <w:pPr>
        <w:pStyle w:val="CommentText"/>
      </w:pPr>
      <w:r>
        <w:rPr>
          <w:rStyle w:val="CommentReference"/>
        </w:rPr>
        <w:annotationRef/>
      </w:r>
      <w:r>
        <w:fldChar w:fldCharType="begin"/>
      </w:r>
      <w:r>
        <w:instrText xml:space="preserve"> HYPERLINK "mailto:andr316w@easv365.dk" </w:instrText>
      </w:r>
      <w:bookmarkStart w:id="879" w:name="_@_9A3DF9F4A3C8FE4BA3FC80C8A3C66486Z"/>
      <w:r>
        <w:rPr>
          <w:rStyle w:val="Mention"/>
        </w:rPr>
        <w:fldChar w:fldCharType="separate"/>
      </w:r>
      <w:bookmarkEnd w:id="879"/>
      <w:r w:rsidRPr="00070506">
        <w:rPr>
          <w:rStyle w:val="Mention"/>
          <w:noProof/>
        </w:rPr>
        <w:t>@Andrej Simionenko</w:t>
      </w:r>
      <w:r>
        <w:fldChar w:fldCharType="end"/>
      </w:r>
      <w:r>
        <w:t xml:space="preserve"> can you </w:t>
      </w:r>
      <w:r w:rsidR="00231DD2">
        <w:t>make a small brief talk about why we start bu</w:t>
      </w:r>
      <w:r w:rsidR="00A62866">
        <w:t xml:space="preserve">siness </w:t>
      </w:r>
      <w:r w:rsidR="00231DD2">
        <w:t xml:space="preserve">on inception </w:t>
      </w:r>
      <w:r w:rsidR="007110FE">
        <w:t>phase, just</w:t>
      </w:r>
      <w:r w:rsidR="00A62866">
        <w:t xml:space="preserve"> a sentence :D thank you </w:t>
      </w:r>
    </w:p>
  </w:comment>
  <w:comment w:id="877" w:author="Andrej Simionenko" w:date="2021-05-23T23:13:00Z" w:initials="AS">
    <w:p w14:paraId="1C5782AB" w14:textId="3755E37C" w:rsidR="69AB202C" w:rsidRDefault="69AB202C">
      <w:pPr>
        <w:pStyle w:val="CommentText"/>
      </w:pPr>
      <w:r>
        <w:t>Oki :D</w:t>
      </w:r>
      <w:r>
        <w:rPr>
          <w:rStyle w:val="CommentReference"/>
        </w:rPr>
        <w:annotationRef/>
      </w:r>
    </w:p>
  </w:comment>
  <w:comment w:id="906" w:author="Fei Gu" w:date="2021-05-19T00:41:00Z" w:initials="Fei">
    <w:p w14:paraId="17E7865D" w14:textId="77777777" w:rsidR="006E7AD9" w:rsidRDefault="006E7AD9">
      <w:pPr>
        <w:pStyle w:val="CommentText"/>
      </w:pPr>
      <w:r>
        <w:rPr>
          <w:rStyle w:val="CommentReference"/>
        </w:rPr>
        <w:annotationRef/>
      </w:r>
      <w:r w:rsidR="00FF4983">
        <w:t>M</w:t>
      </w:r>
      <w:r w:rsidR="00FF4983">
        <w:rPr>
          <w:rFonts w:hint="eastAsia"/>
        </w:rPr>
        <w:t xml:space="preserve">aybe we can set </w:t>
      </w:r>
      <w:r w:rsidR="00DE688A">
        <w:rPr>
          <w:rFonts w:hint="eastAsia"/>
        </w:rPr>
        <w:t xml:space="preserve">the same name about </w:t>
      </w:r>
      <w:r w:rsidR="00DE3E40">
        <w:rPr>
          <w:rFonts w:hint="eastAsia"/>
        </w:rPr>
        <w:t>this</w:t>
      </w:r>
      <w:r w:rsidR="00DE3E40">
        <w:t>:</w:t>
      </w:r>
    </w:p>
    <w:p w14:paraId="211F031B" w14:textId="77777777" w:rsidR="00DE3E40" w:rsidRDefault="00DE3E40">
      <w:pPr>
        <w:pStyle w:val="CommentText"/>
      </w:pPr>
      <w:r>
        <w:t>L</w:t>
      </w:r>
      <w:r>
        <w:rPr>
          <w:rFonts w:hint="eastAsia"/>
        </w:rPr>
        <w:t xml:space="preserve">ike </w:t>
      </w:r>
      <w:r w:rsidR="00DA1865">
        <w:t>“</w:t>
      </w:r>
      <w:r w:rsidR="00DA1865">
        <w:rPr>
          <w:rFonts w:hint="eastAsia"/>
        </w:rPr>
        <w:t>event card</w:t>
      </w:r>
      <w:r w:rsidR="00DA1865">
        <w:t>”</w:t>
      </w:r>
      <w:r w:rsidR="00D76B42">
        <w:t xml:space="preserve">? </w:t>
      </w:r>
    </w:p>
    <w:p w14:paraId="24E2298E" w14:textId="5BD82AC7" w:rsidR="0092269F" w:rsidRDefault="0092269F">
      <w:pPr>
        <w:pStyle w:val="CommentText"/>
      </w:pPr>
      <w:r>
        <w:t xml:space="preserve">Ps: </w:t>
      </w:r>
      <w:r>
        <w:rPr>
          <w:rFonts w:hint="eastAsia"/>
        </w:rPr>
        <w:t xml:space="preserve">I just put some notes </w:t>
      </w:r>
      <w:r w:rsidR="00936853">
        <w:rPr>
          <w:rFonts w:hint="eastAsia"/>
        </w:rPr>
        <w:t>which I</w:t>
      </w:r>
      <w:r w:rsidR="00936853">
        <w:t>’</w:t>
      </w:r>
      <w:r w:rsidR="00936853">
        <w:rPr>
          <w:rFonts w:hint="eastAsia"/>
        </w:rPr>
        <w:t>m not understand so we can talk about it</w:t>
      </w:r>
      <w:r w:rsidR="00213131">
        <w:t xml:space="preserve"> </w:t>
      </w:r>
      <w:r w:rsidR="00213131">
        <w:rPr>
          <w:rFonts w:hint="eastAsia"/>
        </w:rPr>
        <w:t>later</w:t>
      </w:r>
      <w:r w:rsidR="00213131">
        <w:t>. A</w:t>
      </w:r>
      <w:r w:rsidR="00213131">
        <w:rPr>
          <w:rFonts w:hint="eastAsia"/>
        </w:rPr>
        <w:t xml:space="preserve">nd with underline part I think that is the same </w:t>
      </w:r>
      <w:r w:rsidR="00B3509B">
        <w:t>thing,</w:t>
      </w:r>
      <w:r w:rsidR="00213131">
        <w:rPr>
          <w:rFonts w:hint="eastAsia"/>
        </w:rPr>
        <w:t xml:space="preserve"> </w:t>
      </w:r>
      <w:r w:rsidR="00213131">
        <w:t>right?</w:t>
      </w:r>
    </w:p>
  </w:comment>
  <w:comment w:id="938" w:author="Fei Gu" w:date="2021-05-19T00:44:00Z" w:initials="Fei">
    <w:p w14:paraId="43ECAB4B" w14:textId="6637C200" w:rsidR="007919DF" w:rsidRDefault="007919DF">
      <w:pPr>
        <w:pStyle w:val="CommentText"/>
      </w:pPr>
      <w:r>
        <w:rPr>
          <w:rStyle w:val="CommentReference"/>
        </w:rPr>
        <w:annotationRef/>
      </w:r>
      <w:r w:rsidR="0086620F">
        <w:t>I’</w:t>
      </w:r>
      <w:r>
        <w:t xml:space="preserve">m not really understand </w:t>
      </w:r>
      <w:r w:rsidR="0086620F">
        <w:t xml:space="preserve">what is store timeline. </w:t>
      </w:r>
    </w:p>
  </w:comment>
  <w:comment w:id="948" w:author="Fei Gu" w:date="2021-05-19T00:47:00Z" w:initials="Fei">
    <w:p w14:paraId="57C7D8D6" w14:textId="4D469008" w:rsidR="008E45C5" w:rsidRDefault="008E45C5">
      <w:pPr>
        <w:pStyle w:val="CommentText"/>
      </w:pPr>
      <w:r>
        <w:rPr>
          <w:rStyle w:val="CommentReference"/>
        </w:rPr>
        <w:annotationRef/>
      </w:r>
      <w:r>
        <w:t>M</w:t>
      </w:r>
      <w:r>
        <w:rPr>
          <w:rFonts w:hint="eastAsia"/>
        </w:rPr>
        <w:t>aybe just create Chapter mark</w:t>
      </w:r>
      <w:r>
        <w:t>?</w:t>
      </w:r>
      <w:r>
        <w:rPr>
          <w:rStyle w:val="CommentReference"/>
        </w:rPr>
        <w:annotationRef/>
      </w:r>
    </w:p>
  </w:comment>
  <w:comment w:id="949" w:author="Gæstebruger" w:date="2021-05-19T10:12:00Z" w:initials="Gæ">
    <w:p w14:paraId="3297993E" w14:textId="3424D863" w:rsidR="3E799850" w:rsidRDefault="3E799850">
      <w:pPr>
        <w:pStyle w:val="CommentText"/>
      </w:pPr>
      <w:r>
        <w:t>ok</w:t>
      </w:r>
      <w:r>
        <w:rPr>
          <w:rStyle w:val="CommentReference"/>
        </w:rPr>
        <w:annotationRef/>
      </w:r>
      <w:r>
        <w:rPr>
          <w:rStyle w:val="CommentReference"/>
        </w:rPr>
        <w:annotationRef/>
      </w:r>
    </w:p>
    <w:p w14:paraId="126943CE" w14:textId="26346C01" w:rsidR="3E799850" w:rsidRDefault="3E799850">
      <w:pPr>
        <w:pStyle w:val="CommentText"/>
      </w:pPr>
    </w:p>
  </w:comment>
  <w:comment w:id="985" w:author="Fei Gu" w:date="2021-05-19T00:52:00Z" w:initials="Fei">
    <w:p w14:paraId="01A54300" w14:textId="77777777" w:rsidR="00775D93" w:rsidRDefault="00775D93" w:rsidP="00775D93">
      <w:pPr>
        <w:pStyle w:val="CommentText"/>
      </w:pPr>
      <w:r>
        <w:rPr>
          <w:rStyle w:val="CommentReference"/>
        </w:rPr>
        <w:annotationRef/>
      </w:r>
      <w:r>
        <w:t>W</w:t>
      </w:r>
      <w:r>
        <w:rPr>
          <w:rFonts w:hint="eastAsia"/>
        </w:rPr>
        <w:t>hich is the note box</w:t>
      </w:r>
      <w:r>
        <w:t xml:space="preserve"> </w:t>
      </w:r>
    </w:p>
  </w:comment>
  <w:comment w:id="988" w:author="Fei Gu" w:date="2021-05-19T00:48:00Z" w:initials="Fei">
    <w:p w14:paraId="7EDD5EE1" w14:textId="7C60FB3C" w:rsidR="00741803" w:rsidRDefault="00741803">
      <w:pPr>
        <w:pStyle w:val="CommentText"/>
      </w:pPr>
      <w:r>
        <w:rPr>
          <w:rStyle w:val="CommentReference"/>
        </w:rPr>
        <w:annotationRef/>
      </w:r>
      <w:r>
        <w:t>W</w:t>
      </w:r>
      <w:r>
        <w:rPr>
          <w:rFonts w:hint="eastAsia"/>
        </w:rPr>
        <w:t>hat</w:t>
      </w:r>
      <w:r>
        <w:t>’</w:t>
      </w:r>
      <w:r>
        <w:rPr>
          <w:rFonts w:hint="eastAsia"/>
        </w:rPr>
        <w:t>s that means</w:t>
      </w:r>
      <w:r>
        <w:t>?</w:t>
      </w:r>
      <w:r w:rsidR="006D33D6">
        <w:t xml:space="preserve"> S</w:t>
      </w:r>
      <w:r w:rsidR="006D33D6">
        <w:rPr>
          <w:rFonts w:hint="eastAsia"/>
        </w:rPr>
        <w:t>ave</w:t>
      </w:r>
      <w:r w:rsidR="006D33D6">
        <w:t xml:space="preserve">? </w:t>
      </w:r>
    </w:p>
  </w:comment>
  <w:comment w:id="989" w:author="Gæstebruger" w:date="2021-05-21T09:44:00Z" w:initials="Gæ">
    <w:p w14:paraId="45660E0C" w14:textId="7D9FC314" w:rsidR="272F30FC" w:rsidRDefault="272F30FC">
      <w:pPr>
        <w:pStyle w:val="CommentText"/>
      </w:pPr>
      <w:r>
        <w:t xml:space="preserve">that every note written should be store or </w:t>
      </w:r>
      <w:proofErr w:type="gramStart"/>
      <w:r>
        <w:t>save ,not</w:t>
      </w:r>
      <w:proofErr w:type="gramEnd"/>
      <w:r>
        <w:t xml:space="preserve"> delete </w:t>
      </w:r>
      <w:proofErr w:type="spellStart"/>
      <w:r>
        <w:t>it self</w:t>
      </w:r>
      <w:proofErr w:type="spellEnd"/>
      <w:r>
        <w:t xml:space="preserve"> when we close the program</w:t>
      </w:r>
      <w:r>
        <w:rPr>
          <w:rStyle w:val="CommentReference"/>
        </w:rPr>
        <w:annotationRef/>
      </w:r>
    </w:p>
    <w:p w14:paraId="329B7498" w14:textId="35F28CF6" w:rsidR="272F30FC" w:rsidRDefault="272F30FC">
      <w:pPr>
        <w:pStyle w:val="CommentText"/>
      </w:pPr>
    </w:p>
  </w:comment>
  <w:comment w:id="1012" w:author="Fei Gu" w:date="2021-05-19T00:49:00Z" w:initials="Fei">
    <w:p w14:paraId="20EB4555" w14:textId="5CF7306E" w:rsidR="00775D93" w:rsidRDefault="00775D93">
      <w:pPr>
        <w:pStyle w:val="CommentText"/>
      </w:pPr>
      <w:r>
        <w:rPr>
          <w:rStyle w:val="CommentReference"/>
        </w:rPr>
        <w:annotationRef/>
      </w:r>
      <w:r>
        <w:t>I</w:t>
      </w:r>
      <w:r>
        <w:rPr>
          <w:rFonts w:hint="eastAsia"/>
        </w:rPr>
        <w:t xml:space="preserve">s that means edit event </w:t>
      </w:r>
      <w:r>
        <w:t xml:space="preserve">card? </w:t>
      </w:r>
    </w:p>
  </w:comment>
  <w:comment w:id="1037" w:author="Fei Gu" w:date="2021-05-19T00:42:00Z" w:initials="Fei">
    <w:p w14:paraId="56F3FAA7" w14:textId="77777777" w:rsidR="00775D93" w:rsidRDefault="00775D93" w:rsidP="00775D93">
      <w:pPr>
        <w:pStyle w:val="CommentText"/>
      </w:pPr>
      <w:r>
        <w:rPr>
          <w:rStyle w:val="CommentReference"/>
        </w:rPr>
        <w:annotationRef/>
      </w:r>
      <w:r>
        <w:t>A</w:t>
      </w:r>
      <w:r>
        <w:rPr>
          <w:rFonts w:hint="eastAsia"/>
        </w:rPr>
        <w:t>ls</w:t>
      </w:r>
      <w:r>
        <w:t>o “event card “maybe?</w:t>
      </w:r>
    </w:p>
  </w:comment>
  <w:comment w:id="1077" w:author="Fei Gu" w:date="2021-05-19T00:47:00Z" w:initials="Fei">
    <w:p w14:paraId="6B32FB0C" w14:textId="77777777" w:rsidR="00775D93" w:rsidRDefault="00775D93" w:rsidP="00775D93">
      <w:pPr>
        <w:pStyle w:val="CommentText"/>
      </w:pPr>
      <w:r>
        <w:rPr>
          <w:rStyle w:val="CommentReference"/>
        </w:rPr>
        <w:annotationRef/>
      </w:r>
      <w:r>
        <w:t>M</w:t>
      </w:r>
      <w:r>
        <w:rPr>
          <w:rFonts w:hint="eastAsia"/>
        </w:rPr>
        <w:t>aybe just create Chapter mark</w:t>
      </w:r>
      <w:r>
        <w:t>?</w:t>
      </w:r>
      <w:r>
        <w:rPr>
          <w:rStyle w:val="CommentReference"/>
        </w:rPr>
        <w:annotationRef/>
      </w:r>
    </w:p>
  </w:comment>
  <w:comment w:id="1078" w:author="Gæstebruger" w:date="2021-05-19T10:12:00Z" w:initials="Gæ">
    <w:p w14:paraId="1DD5EE60" w14:textId="77777777" w:rsidR="00775D93" w:rsidRDefault="00775D93" w:rsidP="00775D93">
      <w:pPr>
        <w:pStyle w:val="CommentText"/>
      </w:pPr>
      <w:r>
        <w:t>ok</w:t>
      </w:r>
      <w:r>
        <w:rPr>
          <w:rStyle w:val="CommentReference"/>
        </w:rPr>
        <w:annotationRef/>
      </w:r>
      <w:r>
        <w:rPr>
          <w:rStyle w:val="CommentReference"/>
        </w:rPr>
        <w:annotationRef/>
      </w:r>
    </w:p>
    <w:p w14:paraId="3326ABD2" w14:textId="77777777" w:rsidR="00775D93" w:rsidRDefault="00775D93" w:rsidP="00775D93">
      <w:pPr>
        <w:pStyle w:val="CommentText"/>
      </w:pPr>
    </w:p>
  </w:comment>
  <w:comment w:id="1091" w:author="Fei Gu" w:date="2021-05-19T00:49:00Z" w:initials="Fei">
    <w:p w14:paraId="419DEF57" w14:textId="77777777" w:rsidR="008B0152" w:rsidRDefault="008B0152" w:rsidP="008B0152">
      <w:pPr>
        <w:pStyle w:val="CommentText"/>
      </w:pPr>
      <w:r>
        <w:rPr>
          <w:rStyle w:val="CommentReference"/>
        </w:rPr>
        <w:annotationRef/>
      </w:r>
      <w:r>
        <w:t>I</w:t>
      </w:r>
      <w:r>
        <w:rPr>
          <w:rFonts w:hint="eastAsia"/>
        </w:rPr>
        <w:t xml:space="preserve">s that means edit event </w:t>
      </w:r>
      <w:r>
        <w:t xml:space="preserve">card? </w:t>
      </w:r>
    </w:p>
  </w:comment>
  <w:comment w:id="1093" w:author="Fei Gu" w:date="2021-05-19T00:52:00Z" w:initials="Fei">
    <w:p w14:paraId="2CF695AB" w14:textId="5CFEB762" w:rsidR="00775D93" w:rsidRDefault="00775D93">
      <w:pPr>
        <w:pStyle w:val="CommentText"/>
      </w:pPr>
      <w:r>
        <w:rPr>
          <w:rStyle w:val="CommentReference"/>
        </w:rPr>
        <w:annotationRef/>
      </w:r>
      <w:r>
        <w:t>W</w:t>
      </w:r>
      <w:r>
        <w:rPr>
          <w:rFonts w:hint="eastAsia"/>
        </w:rPr>
        <w:t>hich is the note box</w:t>
      </w:r>
      <w:r>
        <w:t xml:space="preserve"> </w:t>
      </w:r>
    </w:p>
  </w:comment>
  <w:comment w:id="1139" w:author="Fei Gu" w:date="2021-05-19T00:47:00Z" w:initials="Fei">
    <w:p w14:paraId="7BB287B9" w14:textId="77777777" w:rsidR="00775D93" w:rsidRDefault="00775D93" w:rsidP="00E5430F">
      <w:pPr>
        <w:pStyle w:val="CommentText"/>
      </w:pPr>
      <w:r>
        <w:rPr>
          <w:rStyle w:val="CommentReference"/>
        </w:rPr>
        <w:annotationRef/>
      </w:r>
      <w:r>
        <w:t>M</w:t>
      </w:r>
      <w:r>
        <w:rPr>
          <w:rFonts w:hint="eastAsia"/>
        </w:rPr>
        <w:t>aybe just create Chapter mark</w:t>
      </w:r>
      <w:r>
        <w:t>?</w:t>
      </w:r>
      <w:r>
        <w:rPr>
          <w:rStyle w:val="CommentReference"/>
        </w:rPr>
        <w:annotationRef/>
      </w:r>
    </w:p>
  </w:comment>
  <w:comment w:id="1140" w:author="Gæstebruger" w:date="2021-05-19T10:12:00Z" w:initials="Gæ">
    <w:p w14:paraId="0B0DCFA7" w14:textId="77777777" w:rsidR="00775D93" w:rsidRDefault="00775D93" w:rsidP="00E5430F">
      <w:pPr>
        <w:pStyle w:val="CommentText"/>
      </w:pPr>
      <w:r>
        <w:t>ok</w:t>
      </w:r>
      <w:r>
        <w:rPr>
          <w:rStyle w:val="CommentReference"/>
        </w:rPr>
        <w:annotationRef/>
      </w:r>
      <w:r>
        <w:rPr>
          <w:rStyle w:val="CommentReference"/>
        </w:rPr>
        <w:annotationRef/>
      </w:r>
    </w:p>
    <w:p w14:paraId="2BE3EE7E" w14:textId="77777777" w:rsidR="00775D93" w:rsidRDefault="00775D93" w:rsidP="00E5430F">
      <w:pPr>
        <w:pStyle w:val="CommentText"/>
      </w:pPr>
    </w:p>
  </w:comment>
  <w:comment w:id="1453" w:author="Fei Gu" w:date="2021-05-18T00:21:00Z" w:initials="Fei">
    <w:p w14:paraId="00BA530E" w14:textId="77777777" w:rsidR="005D3F89" w:rsidRPr="005D3F89" w:rsidRDefault="00304508" w:rsidP="005D3F89">
      <w:r>
        <w:rPr>
          <w:rStyle w:val="CommentReference"/>
        </w:rPr>
        <w:annotationRef/>
      </w:r>
      <w:r w:rsidR="005D3F89" w:rsidRPr="005D3F89">
        <w:rPr>
          <w:rFonts w:hint="eastAsia"/>
        </w:rPr>
        <w:t>Construct a layered architecture, with separation of concerns. Use JavaFX for GUIs and when relevant use appropriate design patterns.</w:t>
      </w:r>
    </w:p>
    <w:p w14:paraId="210B24DD" w14:textId="0710E57B" w:rsidR="00304508" w:rsidRPr="005D3F89" w:rsidRDefault="00304508">
      <w:pPr>
        <w:pStyle w:val="CommentText"/>
      </w:pPr>
    </w:p>
  </w:comment>
  <w:comment w:id="1663" w:author="Fei Gu" w:date="2021-05-17T23:58:00Z" w:initials="Fei">
    <w:p w14:paraId="55126A1F" w14:textId="33AD4665" w:rsidR="000A2C06" w:rsidRDefault="000A2C06">
      <w:pPr>
        <w:pStyle w:val="CommentText"/>
      </w:pPr>
      <w:r>
        <w:rPr>
          <w:rStyle w:val="CommentReference"/>
        </w:rPr>
        <w:annotationRef/>
      </w:r>
      <w:proofErr w:type="spellStart"/>
      <w:r w:rsidR="00D1591B" w:rsidRPr="00D1591B">
        <w:t>Formal_requirements_for_the_written_project_</w:t>
      </w:r>
      <w:proofErr w:type="gramStart"/>
      <w:r w:rsidR="00D1591B" w:rsidRPr="00D1591B">
        <w:t>report</w:t>
      </w:r>
      <w:proofErr w:type="spellEnd"/>
      <w:r w:rsidR="001B2AB1">
        <w:t xml:space="preserve"> :</w:t>
      </w:r>
      <w:proofErr w:type="gramEnd"/>
      <w:r w:rsidR="001B2AB1">
        <w:t xml:space="preserve"> </w:t>
      </w:r>
    </w:p>
    <w:p w14:paraId="296EB870" w14:textId="41E478C6" w:rsidR="00D1591B" w:rsidRDefault="001B2AB1">
      <w:pPr>
        <w:pStyle w:val="CommentText"/>
      </w:pPr>
      <w:r w:rsidRPr="00E832D8">
        <w:rPr>
          <w:rFonts w:ascii="Courier New" w:hAnsi="Courier New" w:cs="Courier New"/>
          <w:sz w:val="21"/>
          <w:szCs w:val="21"/>
        </w:rPr>
        <w:t>Remember to ensure correlation between the introduction and the conclusion. It should in principle be possible to understand the conclusion without having to read other sections than the introduction</w:t>
      </w:r>
    </w:p>
  </w:comment>
  <w:comment w:id="1666" w:author="Fei Gu" w:date="2021-05-18T00:02:00Z" w:initials="Fei">
    <w:p w14:paraId="531BE6A7" w14:textId="766AE20E" w:rsidR="004B068F" w:rsidRPr="002F3054" w:rsidRDefault="0090036C" w:rsidP="004B068F">
      <w:pPr>
        <w:pStyle w:val="PlainText"/>
        <w:rPr>
          <w:rFonts w:ascii="Courier New" w:hAnsi="Courier New" w:cs="Courier New"/>
        </w:rPr>
      </w:pPr>
      <w:r>
        <w:rPr>
          <w:rStyle w:val="CommentReference"/>
        </w:rPr>
        <w:annotationRef/>
      </w:r>
      <w:r w:rsidR="004B068F" w:rsidRPr="002F3054">
        <w:rPr>
          <w:rFonts w:ascii="Courier New" w:hAnsi="Courier New" w:cs="Courier New"/>
        </w:rPr>
        <w:t>including all sources referred to in the report</w:t>
      </w:r>
    </w:p>
    <w:p w14:paraId="706C7C11" w14:textId="77777777" w:rsidR="004B068F" w:rsidRPr="002F3054" w:rsidRDefault="004B068F" w:rsidP="00536270">
      <w:pPr>
        <w:pStyle w:val="PlainText"/>
        <w:rPr>
          <w:rFonts w:ascii="Courier New" w:hAnsi="Courier New" w:cs="Courier New"/>
        </w:rPr>
      </w:pPr>
    </w:p>
    <w:p w14:paraId="0CE08B7E" w14:textId="77777777" w:rsidR="004B068F" w:rsidRPr="002F3054" w:rsidRDefault="004B068F" w:rsidP="00536270">
      <w:pPr>
        <w:pStyle w:val="PlainText"/>
        <w:rPr>
          <w:rFonts w:ascii="Courier New" w:hAnsi="Courier New" w:cs="Courier New"/>
        </w:rPr>
      </w:pPr>
    </w:p>
    <w:p w14:paraId="2FEA9F5F" w14:textId="1D54293B" w:rsidR="0090036C" w:rsidRDefault="0090036C">
      <w:pPr>
        <w:pStyle w:val="CommentText"/>
      </w:pPr>
    </w:p>
  </w:comment>
  <w:comment w:id="1673" w:author="Fei Gu" w:date="2021-05-18T00:04:00Z" w:initials="Fei">
    <w:p w14:paraId="5E2E0224" w14:textId="67CED8F3" w:rsidR="004B068F" w:rsidRDefault="004B068F">
      <w:pPr>
        <w:pStyle w:val="CommentText"/>
      </w:pPr>
      <w:r>
        <w:rPr>
          <w:rStyle w:val="CommentReference"/>
        </w:rPr>
        <w:annotationRef/>
      </w:r>
      <w:r>
        <w:rPr>
          <w:rFonts w:hint="eastAsia"/>
        </w:rPr>
        <w:t>including only those documents that are central to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DC9E1F" w15:done="0"/>
  <w15:commentEx w15:paraId="2FD466DC" w15:done="0"/>
  <w15:commentEx w15:paraId="6E46E530" w15:done="0"/>
  <w15:commentEx w15:paraId="1C5782AB" w15:paraIdParent="6E46E530" w15:done="0"/>
  <w15:commentEx w15:paraId="24E2298E" w15:done="0"/>
  <w15:commentEx w15:paraId="43ECAB4B" w15:done="0"/>
  <w15:commentEx w15:paraId="57C7D8D6" w15:done="1"/>
  <w15:commentEx w15:paraId="126943CE" w15:paraIdParent="57C7D8D6" w15:done="1"/>
  <w15:commentEx w15:paraId="01A54300" w15:done="0"/>
  <w15:commentEx w15:paraId="7EDD5EE1" w15:done="0"/>
  <w15:commentEx w15:paraId="329B7498" w15:paraIdParent="7EDD5EE1" w15:done="0"/>
  <w15:commentEx w15:paraId="20EB4555" w15:done="0"/>
  <w15:commentEx w15:paraId="56F3FAA7" w15:done="0"/>
  <w15:commentEx w15:paraId="6B32FB0C" w15:done="1"/>
  <w15:commentEx w15:paraId="3326ABD2" w15:paraIdParent="6B32FB0C" w15:done="1"/>
  <w15:commentEx w15:paraId="419DEF57" w15:done="0"/>
  <w15:commentEx w15:paraId="2CF695AB" w15:done="0"/>
  <w15:commentEx w15:paraId="7BB287B9" w15:done="1"/>
  <w15:commentEx w15:paraId="2BE3EE7E" w15:paraIdParent="7BB287B9" w15:done="1"/>
  <w15:commentEx w15:paraId="210B24DD" w15:done="0"/>
  <w15:commentEx w15:paraId="296EB870" w15:done="0"/>
  <w15:commentEx w15:paraId="2FEA9F5F" w15:done="0"/>
  <w15:commentEx w15:paraId="5E2E0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2C2F" w16cex:dateUtc="2021-05-13T20:52:00Z"/>
  <w16cex:commentExtensible w16cex:durableId="24483AB1" w16cex:dateUtc="2021-05-13T21:54:00Z"/>
  <w16cex:commentExtensible w16cex:durableId="24533B76" w16cex:dateUtc="2021-05-22T06:12:00Z"/>
  <w16cex:commentExtensible w16cex:durableId="16F03E59" w16cex:dateUtc="2021-05-23T21:13:00Z"/>
  <w16cex:commentExtensible w16cex:durableId="244EDD20" w16cex:dateUtc="2021-05-18T22:41:00Z"/>
  <w16cex:commentExtensible w16cex:durableId="244EDE06" w16cex:dateUtc="2021-05-18T22:44:00Z"/>
  <w16cex:commentExtensible w16cex:durableId="244EDEB0" w16cex:dateUtc="2021-05-18T22:47:00Z"/>
  <w16cex:commentExtensible w16cex:durableId="158E53FD" w16cex:dateUtc="2021-05-19T08:12:00Z"/>
  <w16cex:commentExtensible w16cex:durableId="24540A4A" w16cex:dateUtc="2021-05-18T22:52:00Z"/>
  <w16cex:commentExtensible w16cex:durableId="244EDEEA" w16cex:dateUtc="2021-05-18T22:48:00Z"/>
  <w16cex:commentExtensible w16cex:durableId="3C37674A" w16cex:dateUtc="2021-05-21T07:44:00Z"/>
  <w16cex:commentExtensible w16cex:durableId="244EDF35" w16cex:dateUtc="2021-05-18T22:49:00Z"/>
  <w16cex:commentExtensible w16cex:durableId="2454086D" w16cex:dateUtc="2021-05-18T22:42:00Z"/>
  <w16cex:commentExtensible w16cex:durableId="24540B9A" w16cex:dateUtc="2021-05-18T22:47:00Z"/>
  <w16cex:commentExtensible w16cex:durableId="24540B99" w16cex:dateUtc="2021-05-19T08:12:00Z"/>
  <w16cex:commentExtensible w16cex:durableId="24540C4F" w16cex:dateUtc="2021-05-18T22:49:00Z"/>
  <w16cex:commentExtensible w16cex:durableId="244EDFCF" w16cex:dateUtc="2021-05-18T22:52:00Z"/>
  <w16cex:commentExtensible w16cex:durableId="245409A8" w16cex:dateUtc="2021-05-18T22:47:00Z"/>
  <w16cex:commentExtensible w16cex:durableId="245409A7" w16cex:dateUtc="2021-05-19T08:12:00Z"/>
  <w16cex:commentExtensible w16cex:durableId="244D8711" w16cex:dateUtc="2021-05-17T22:21:00Z"/>
  <w16cex:commentExtensible w16cex:durableId="244D81BE" w16cex:dateUtc="2021-05-17T21:58:00Z"/>
  <w16cex:commentExtensible w16cex:durableId="244D8299" w16cex:dateUtc="2021-05-17T22:02:00Z"/>
  <w16cex:commentExtensible w16cex:durableId="244D82F4" w16cex:dateUtc="2021-05-17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DC9E1F" w16cid:durableId="24482C2F"/>
  <w16cid:commentId w16cid:paraId="2FD466DC" w16cid:durableId="24483AB1"/>
  <w16cid:commentId w16cid:paraId="6E46E530" w16cid:durableId="24533B76"/>
  <w16cid:commentId w16cid:paraId="1C5782AB" w16cid:durableId="16F03E59"/>
  <w16cid:commentId w16cid:paraId="24E2298E" w16cid:durableId="244EDD20"/>
  <w16cid:commentId w16cid:paraId="43ECAB4B" w16cid:durableId="244EDE06"/>
  <w16cid:commentId w16cid:paraId="57C7D8D6" w16cid:durableId="244EDEB0"/>
  <w16cid:commentId w16cid:paraId="126943CE" w16cid:durableId="158E53FD"/>
  <w16cid:commentId w16cid:paraId="01A54300" w16cid:durableId="24540A4A"/>
  <w16cid:commentId w16cid:paraId="7EDD5EE1" w16cid:durableId="244EDEEA"/>
  <w16cid:commentId w16cid:paraId="329B7498" w16cid:durableId="3C37674A"/>
  <w16cid:commentId w16cid:paraId="20EB4555" w16cid:durableId="244EDF35"/>
  <w16cid:commentId w16cid:paraId="56F3FAA7" w16cid:durableId="2454086D"/>
  <w16cid:commentId w16cid:paraId="6B32FB0C" w16cid:durableId="24540B9A"/>
  <w16cid:commentId w16cid:paraId="3326ABD2" w16cid:durableId="24540B99"/>
  <w16cid:commentId w16cid:paraId="419DEF57" w16cid:durableId="24540C4F"/>
  <w16cid:commentId w16cid:paraId="2CF695AB" w16cid:durableId="244EDFCF"/>
  <w16cid:commentId w16cid:paraId="7BB287B9" w16cid:durableId="245409A8"/>
  <w16cid:commentId w16cid:paraId="2BE3EE7E" w16cid:durableId="245409A7"/>
  <w16cid:commentId w16cid:paraId="210B24DD" w16cid:durableId="244D8711"/>
  <w16cid:commentId w16cid:paraId="296EB870" w16cid:durableId="244D81BE"/>
  <w16cid:commentId w16cid:paraId="2FEA9F5F" w16cid:durableId="244D8299"/>
  <w16cid:commentId w16cid:paraId="5E2E0224" w16cid:durableId="244D8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B3C09" w14:textId="77777777" w:rsidR="00C5146C" w:rsidRDefault="00C5146C" w:rsidP="00A468B2">
      <w:r>
        <w:separator/>
      </w:r>
    </w:p>
  </w:endnote>
  <w:endnote w:type="continuationSeparator" w:id="0">
    <w:p w14:paraId="09705932" w14:textId="77777777" w:rsidR="00C5146C" w:rsidRDefault="00C5146C" w:rsidP="00A468B2">
      <w:r>
        <w:continuationSeparator/>
      </w:r>
    </w:p>
  </w:endnote>
  <w:endnote w:type="continuationNotice" w:id="1">
    <w:p w14:paraId="33138E98" w14:textId="77777777" w:rsidR="00C5146C" w:rsidRDefault="00C51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PingFang SC">
    <w:altName w:val="﷽﷽﷽﷽﷽﷽﷽﷽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4774242"/>
      <w:docPartObj>
        <w:docPartGallery w:val="Page Numbers (Bottom of Page)"/>
        <w:docPartUnique/>
      </w:docPartObj>
    </w:sdtPr>
    <w:sdtEndPr>
      <w:rPr>
        <w:rStyle w:val="PageNumber"/>
      </w:rPr>
    </w:sdtEndPr>
    <w:sdtContent>
      <w:p w14:paraId="7DBB971A" w14:textId="53B7BEB5"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7A6ED" w14:textId="77777777" w:rsidR="00A468B2" w:rsidRDefault="00A468B2" w:rsidP="00A468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7710801"/>
      <w:docPartObj>
        <w:docPartGallery w:val="Page Numbers (Bottom of Page)"/>
        <w:docPartUnique/>
      </w:docPartObj>
    </w:sdtPr>
    <w:sdtEndPr>
      <w:rPr>
        <w:rStyle w:val="PageNumber"/>
      </w:rPr>
    </w:sdtEndPr>
    <w:sdtContent>
      <w:p w14:paraId="795E8F78" w14:textId="4ECF1E7E"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0127BE" w14:textId="77777777" w:rsidR="00A468B2" w:rsidRDefault="00A468B2" w:rsidP="00A468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86"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87">
        <w:tblGrid>
          <w:gridCol w:w="2765"/>
          <w:gridCol w:w="2765"/>
          <w:gridCol w:w="2765"/>
        </w:tblGrid>
      </w:tblGridChange>
    </w:tblGrid>
    <w:tr w:rsidR="44D91334" w14:paraId="434377E1" w14:textId="77777777" w:rsidTr="44D91334">
      <w:tc>
        <w:tcPr>
          <w:tcW w:w="2765" w:type="dxa"/>
          <w:tcPrChange w:id="1688" w:author="Andrej Simionenko" w:date="2021-05-20T07:51:00Z">
            <w:tcPr>
              <w:tcW w:w="2765" w:type="dxa"/>
            </w:tcPr>
          </w:tcPrChange>
        </w:tcPr>
        <w:p w14:paraId="3C59CB97" w14:textId="0811B9EF" w:rsidR="44D91334" w:rsidRDefault="44D91334">
          <w:pPr>
            <w:pStyle w:val="Header"/>
            <w:ind w:left="-115"/>
            <w:jc w:val="left"/>
            <w:pPrChange w:id="1689" w:author="Unknown" w:date="2021-05-20T07:51:00Z">
              <w:pPr/>
            </w:pPrChange>
          </w:pPr>
        </w:p>
      </w:tc>
      <w:tc>
        <w:tcPr>
          <w:tcW w:w="2765" w:type="dxa"/>
          <w:tcPrChange w:id="1690" w:author="Andrej Simionenko" w:date="2021-05-20T07:51:00Z">
            <w:tcPr>
              <w:tcW w:w="2765" w:type="dxa"/>
            </w:tcPr>
          </w:tcPrChange>
        </w:tcPr>
        <w:p w14:paraId="5F294BAC" w14:textId="30F14ADA" w:rsidR="44D91334" w:rsidRDefault="44D91334">
          <w:pPr>
            <w:pStyle w:val="Header"/>
            <w:jc w:val="center"/>
            <w:pPrChange w:id="1691" w:author="Unknown" w:date="2021-05-20T07:51:00Z">
              <w:pPr/>
            </w:pPrChange>
          </w:pPr>
        </w:p>
      </w:tc>
      <w:tc>
        <w:tcPr>
          <w:tcW w:w="2765" w:type="dxa"/>
          <w:tcPrChange w:id="1692" w:author="Andrej Simionenko" w:date="2021-05-20T07:51:00Z">
            <w:tcPr>
              <w:tcW w:w="2765" w:type="dxa"/>
            </w:tcPr>
          </w:tcPrChange>
        </w:tcPr>
        <w:p w14:paraId="70BBAE53" w14:textId="0F56742D" w:rsidR="44D91334" w:rsidRDefault="44D91334">
          <w:pPr>
            <w:pStyle w:val="Header"/>
            <w:ind w:right="-115"/>
            <w:jc w:val="right"/>
            <w:pPrChange w:id="1693" w:author="Unknown" w:date="2021-05-20T07:51:00Z">
              <w:pPr/>
            </w:pPrChange>
          </w:pPr>
        </w:p>
      </w:tc>
    </w:tr>
  </w:tbl>
  <w:p w14:paraId="42B35D25" w14:textId="0F0AB325" w:rsidR="001965A8" w:rsidRDefault="001965A8" w:rsidP="003B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A076C" w14:textId="77777777" w:rsidR="00C5146C" w:rsidRDefault="00C5146C" w:rsidP="00A468B2">
      <w:r>
        <w:separator/>
      </w:r>
    </w:p>
  </w:footnote>
  <w:footnote w:type="continuationSeparator" w:id="0">
    <w:p w14:paraId="603E1FC6" w14:textId="77777777" w:rsidR="00C5146C" w:rsidRDefault="00C5146C" w:rsidP="00A468B2">
      <w:r>
        <w:continuationSeparator/>
      </w:r>
    </w:p>
  </w:footnote>
  <w:footnote w:type="continuationNotice" w:id="1">
    <w:p w14:paraId="59994D01" w14:textId="77777777" w:rsidR="00C5146C" w:rsidRDefault="00C514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2624A" w14:textId="6CF1D496" w:rsidR="001965A8" w:rsidRDefault="3F6D47F9">
    <w:pPr>
      <w:pStyle w:val="Header"/>
      <w:ind w:left="5040"/>
      <w:pPrChange w:id="1674" w:author="Andrej Simionenko" w:date="2021-05-20T09:53:00Z">
        <w:pPr>
          <w:pStyle w:val="Header"/>
        </w:pPr>
      </w:pPrChange>
    </w:pPr>
    <w:ins w:id="1675" w:author="Andrej Simionenko" w:date="2021-05-20T07:56:00Z">
      <w:r>
        <w:rPr>
          <w:noProof/>
        </w:rPr>
        <w:drawing>
          <wp:inline distT="0" distB="0" distL="0" distR="0" wp14:anchorId="3311CEE8" wp14:editId="5236967D">
            <wp:extent cx="1400175" cy="723900"/>
            <wp:effectExtent l="0" t="0" r="0" b="0"/>
            <wp:docPr id="1311665890" name="Picture 131166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665890"/>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1676"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77">
        <w:tblGrid>
          <w:gridCol w:w="360"/>
          <w:gridCol w:w="360"/>
          <w:gridCol w:w="360"/>
        </w:tblGrid>
      </w:tblGridChange>
    </w:tblGrid>
    <w:tr w:rsidR="44D91334" w14:paraId="3A2ADA41" w14:textId="77777777" w:rsidTr="76724D29">
      <w:trPr>
        <w:del w:id="1678" w:author="Andrej Simionenko" w:date="2021-05-20T07:53:00Z"/>
      </w:trPr>
      <w:tc>
        <w:tcPr>
          <w:tcW w:w="2765" w:type="dxa"/>
          <w:tcPrChange w:id="1679" w:author="Andrej Simionenko" w:date="2021-05-20T07:51:00Z">
            <w:tcPr>
              <w:tcW w:w="2765" w:type="dxa"/>
            </w:tcPr>
          </w:tcPrChange>
        </w:tcPr>
        <w:p w14:paraId="002635B4" w14:textId="52EAA3D2" w:rsidR="44D91334" w:rsidRDefault="44D91334">
          <w:pPr>
            <w:pStyle w:val="Header"/>
            <w:ind w:left="-115"/>
            <w:jc w:val="left"/>
            <w:pPrChange w:id="1680" w:author="Unknown" w:date="2021-05-20T07:51:00Z">
              <w:pPr/>
            </w:pPrChange>
          </w:pPr>
        </w:p>
      </w:tc>
      <w:tc>
        <w:tcPr>
          <w:tcW w:w="2765" w:type="dxa"/>
          <w:tcPrChange w:id="1681" w:author="Andrej Simionenko" w:date="2021-05-20T07:51:00Z">
            <w:tcPr>
              <w:tcW w:w="2765" w:type="dxa"/>
            </w:tcPr>
          </w:tcPrChange>
        </w:tcPr>
        <w:p w14:paraId="16DA93EB" w14:textId="3D639436" w:rsidR="44D91334" w:rsidRDefault="44D91334">
          <w:pPr>
            <w:pStyle w:val="Header"/>
            <w:jc w:val="center"/>
            <w:pPrChange w:id="1682" w:author="Unknown" w:date="2021-05-20T07:51:00Z">
              <w:pPr/>
            </w:pPrChange>
          </w:pPr>
        </w:p>
      </w:tc>
      <w:tc>
        <w:tcPr>
          <w:tcW w:w="2765" w:type="dxa"/>
          <w:tcPrChange w:id="1683" w:author="Andrej Simionenko" w:date="2021-05-20T07:51:00Z">
            <w:tcPr>
              <w:tcW w:w="2765" w:type="dxa"/>
            </w:tcPr>
          </w:tcPrChange>
        </w:tcPr>
        <w:p w14:paraId="1B1F2D55" w14:textId="52C20D96" w:rsidR="44D91334" w:rsidRDefault="3F6D47F9">
          <w:pPr>
            <w:pStyle w:val="Header"/>
            <w:ind w:right="-115"/>
            <w:jc w:val="right"/>
            <w:pPrChange w:id="1684" w:author="Unknown" w:date="2021-05-20T07:51:00Z">
              <w:pPr/>
            </w:pPrChange>
          </w:pPr>
          <w:ins w:id="1685" w:author="Andrej Simionenko" w:date="2021-05-20T07:53:00Z">
            <w:r>
              <w:rPr>
                <w:noProof/>
              </w:rPr>
              <w:drawing>
                <wp:inline distT="0" distB="0" distL="0" distR="0" wp14:anchorId="52923496" wp14:editId="20C0E3BC">
                  <wp:extent cx="1400175" cy="723900"/>
                  <wp:effectExtent l="0" t="0" r="0" b="0"/>
                  <wp:docPr id="809101997" name="Picture 80910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101997"/>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tc>
    </w:tr>
  </w:tbl>
  <w:p w14:paraId="181DFC5D" w14:textId="078D57FC" w:rsidR="001965A8" w:rsidRDefault="001965A8" w:rsidP="003B4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96B"/>
    <w:multiLevelType w:val="hybridMultilevel"/>
    <w:tmpl w:val="41A4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00640"/>
    <w:multiLevelType w:val="hybridMultilevel"/>
    <w:tmpl w:val="832E21F8"/>
    <w:lvl w:ilvl="0" w:tplc="D9FE8C7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D1EEA"/>
    <w:multiLevelType w:val="hybridMultilevel"/>
    <w:tmpl w:val="3A22A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D467E"/>
    <w:multiLevelType w:val="multilevel"/>
    <w:tmpl w:val="264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57273"/>
    <w:multiLevelType w:val="hybridMultilevel"/>
    <w:tmpl w:val="820A4EF6"/>
    <w:lvl w:ilvl="0" w:tplc="A8229E7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548D7C3F"/>
    <w:multiLevelType w:val="hybridMultilevel"/>
    <w:tmpl w:val="9C98F4EE"/>
    <w:lvl w:ilvl="0" w:tplc="2DF69B34">
      <w:start w:val="1"/>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65B45"/>
    <w:multiLevelType w:val="hybridMultilevel"/>
    <w:tmpl w:val="2CF03C20"/>
    <w:lvl w:ilvl="0" w:tplc="97260A1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624E1ABA"/>
    <w:multiLevelType w:val="hybridMultilevel"/>
    <w:tmpl w:val="EEF6DB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CC6D85"/>
    <w:multiLevelType w:val="hybridMultilevel"/>
    <w:tmpl w:val="FFFFFFFF"/>
    <w:lvl w:ilvl="0" w:tplc="D1F2D4F0">
      <w:start w:val="1"/>
      <w:numFmt w:val="decimal"/>
      <w:lvlText w:val="%1."/>
      <w:lvlJc w:val="left"/>
      <w:pPr>
        <w:ind w:left="720" w:hanging="360"/>
      </w:pPr>
    </w:lvl>
    <w:lvl w:ilvl="1" w:tplc="B97430A2">
      <w:start w:val="1"/>
      <w:numFmt w:val="lowerLetter"/>
      <w:lvlText w:val="%2."/>
      <w:lvlJc w:val="left"/>
      <w:pPr>
        <w:ind w:left="1440" w:hanging="360"/>
      </w:pPr>
    </w:lvl>
    <w:lvl w:ilvl="2" w:tplc="439C2B3A">
      <w:start w:val="1"/>
      <w:numFmt w:val="lowerRoman"/>
      <w:lvlText w:val="%3."/>
      <w:lvlJc w:val="right"/>
      <w:pPr>
        <w:ind w:left="2160" w:hanging="180"/>
      </w:pPr>
    </w:lvl>
    <w:lvl w:ilvl="3" w:tplc="A232F23C">
      <w:start w:val="1"/>
      <w:numFmt w:val="decimal"/>
      <w:lvlText w:val="%4."/>
      <w:lvlJc w:val="left"/>
      <w:pPr>
        <w:ind w:left="2880" w:hanging="360"/>
      </w:pPr>
    </w:lvl>
    <w:lvl w:ilvl="4" w:tplc="AB569F86">
      <w:start w:val="1"/>
      <w:numFmt w:val="lowerLetter"/>
      <w:lvlText w:val="%5."/>
      <w:lvlJc w:val="left"/>
      <w:pPr>
        <w:ind w:left="3600" w:hanging="360"/>
      </w:pPr>
    </w:lvl>
    <w:lvl w:ilvl="5" w:tplc="6D7C9CE6">
      <w:start w:val="1"/>
      <w:numFmt w:val="lowerRoman"/>
      <w:lvlText w:val="%6."/>
      <w:lvlJc w:val="right"/>
      <w:pPr>
        <w:ind w:left="4320" w:hanging="180"/>
      </w:pPr>
    </w:lvl>
    <w:lvl w:ilvl="6" w:tplc="A7CA97A6">
      <w:start w:val="1"/>
      <w:numFmt w:val="decimal"/>
      <w:lvlText w:val="%7."/>
      <w:lvlJc w:val="left"/>
      <w:pPr>
        <w:ind w:left="5040" w:hanging="360"/>
      </w:pPr>
    </w:lvl>
    <w:lvl w:ilvl="7" w:tplc="524C81B6">
      <w:start w:val="1"/>
      <w:numFmt w:val="lowerLetter"/>
      <w:lvlText w:val="%8."/>
      <w:lvlJc w:val="left"/>
      <w:pPr>
        <w:ind w:left="5760" w:hanging="360"/>
      </w:pPr>
    </w:lvl>
    <w:lvl w:ilvl="8" w:tplc="94366ED4">
      <w:start w:val="1"/>
      <w:numFmt w:val="lowerRoman"/>
      <w:lvlText w:val="%9."/>
      <w:lvlJc w:val="right"/>
      <w:pPr>
        <w:ind w:left="6480" w:hanging="180"/>
      </w:pPr>
    </w:lvl>
  </w:abstractNum>
  <w:abstractNum w:abstractNumId="9" w15:restartNumberingAfterBreak="0">
    <w:nsid w:val="746E7579"/>
    <w:multiLevelType w:val="hybridMultilevel"/>
    <w:tmpl w:val="DA64B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F665B1"/>
    <w:multiLevelType w:val="hybridMultilevel"/>
    <w:tmpl w:val="DA64B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1F582C"/>
    <w:multiLevelType w:val="hybridMultilevel"/>
    <w:tmpl w:val="BDF87276"/>
    <w:lvl w:ilvl="0" w:tplc="7E8C35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7"/>
  </w:num>
  <w:num w:numId="5">
    <w:abstractNumId w:val="11"/>
  </w:num>
  <w:num w:numId="6">
    <w:abstractNumId w:val="3"/>
  </w:num>
  <w:num w:numId="7">
    <w:abstractNumId w:val="2"/>
  </w:num>
  <w:num w:numId="8">
    <w:abstractNumId w:val="6"/>
  </w:num>
  <w:num w:numId="9">
    <w:abstractNumId w:val="5"/>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da-DK" w:vendorID="64" w:dllVersion="0" w:nlCheck="1" w:checkStyle="0"/>
  <w:activeWritingStyle w:appName="MSWord" w:lang="da-DK" w:vendorID="64" w:dllVersion="4096" w:nlCheck="1" w:checkStyle="0"/>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B2"/>
    <w:rsid w:val="00000B8D"/>
    <w:rsid w:val="00003B69"/>
    <w:rsid w:val="000049EE"/>
    <w:rsid w:val="000123C8"/>
    <w:rsid w:val="00014DF6"/>
    <w:rsid w:val="00015CE5"/>
    <w:rsid w:val="000164A5"/>
    <w:rsid w:val="000215D7"/>
    <w:rsid w:val="00025EED"/>
    <w:rsid w:val="000273B7"/>
    <w:rsid w:val="00027C94"/>
    <w:rsid w:val="00031F61"/>
    <w:rsid w:val="00033DFE"/>
    <w:rsid w:val="000341B0"/>
    <w:rsid w:val="00035740"/>
    <w:rsid w:val="00036F06"/>
    <w:rsid w:val="000379FC"/>
    <w:rsid w:val="000404B6"/>
    <w:rsid w:val="00040A19"/>
    <w:rsid w:val="00042D12"/>
    <w:rsid w:val="00044367"/>
    <w:rsid w:val="00046A6A"/>
    <w:rsid w:val="000509D9"/>
    <w:rsid w:val="00051376"/>
    <w:rsid w:val="0005537B"/>
    <w:rsid w:val="00057C3D"/>
    <w:rsid w:val="00061FB6"/>
    <w:rsid w:val="00064342"/>
    <w:rsid w:val="00064563"/>
    <w:rsid w:val="000703F0"/>
    <w:rsid w:val="00070506"/>
    <w:rsid w:val="0007079C"/>
    <w:rsid w:val="00070B01"/>
    <w:rsid w:val="0007177C"/>
    <w:rsid w:val="000720C0"/>
    <w:rsid w:val="00072958"/>
    <w:rsid w:val="00072FB1"/>
    <w:rsid w:val="00073230"/>
    <w:rsid w:val="00074620"/>
    <w:rsid w:val="00074935"/>
    <w:rsid w:val="00074FC8"/>
    <w:rsid w:val="00075EF8"/>
    <w:rsid w:val="00083B79"/>
    <w:rsid w:val="00083CB8"/>
    <w:rsid w:val="00083F0F"/>
    <w:rsid w:val="00084B74"/>
    <w:rsid w:val="00084DCC"/>
    <w:rsid w:val="000855A3"/>
    <w:rsid w:val="00090059"/>
    <w:rsid w:val="000A2C06"/>
    <w:rsid w:val="000A5683"/>
    <w:rsid w:val="000A70F1"/>
    <w:rsid w:val="000C0DDD"/>
    <w:rsid w:val="000C2A36"/>
    <w:rsid w:val="000C7E1F"/>
    <w:rsid w:val="000D157E"/>
    <w:rsid w:val="000D29BD"/>
    <w:rsid w:val="000D527D"/>
    <w:rsid w:val="000E086B"/>
    <w:rsid w:val="000E1EEB"/>
    <w:rsid w:val="000E272F"/>
    <w:rsid w:val="000E2A34"/>
    <w:rsid w:val="000E4723"/>
    <w:rsid w:val="000E5329"/>
    <w:rsid w:val="000E5816"/>
    <w:rsid w:val="000E6D66"/>
    <w:rsid w:val="000F0A62"/>
    <w:rsid w:val="000F3711"/>
    <w:rsid w:val="000F38C2"/>
    <w:rsid w:val="000F4E86"/>
    <w:rsid w:val="00100EFF"/>
    <w:rsid w:val="00101471"/>
    <w:rsid w:val="001037D5"/>
    <w:rsid w:val="00106A99"/>
    <w:rsid w:val="00107B29"/>
    <w:rsid w:val="00113D63"/>
    <w:rsid w:val="00114806"/>
    <w:rsid w:val="001157F0"/>
    <w:rsid w:val="00115B56"/>
    <w:rsid w:val="001213CE"/>
    <w:rsid w:val="00126AF7"/>
    <w:rsid w:val="001322D5"/>
    <w:rsid w:val="00135368"/>
    <w:rsid w:val="00143B24"/>
    <w:rsid w:val="0014488F"/>
    <w:rsid w:val="00146EC5"/>
    <w:rsid w:val="001513FE"/>
    <w:rsid w:val="00152684"/>
    <w:rsid w:val="0015349B"/>
    <w:rsid w:val="001539B1"/>
    <w:rsid w:val="00155427"/>
    <w:rsid w:val="00155BA9"/>
    <w:rsid w:val="00157A78"/>
    <w:rsid w:val="00160781"/>
    <w:rsid w:val="00162005"/>
    <w:rsid w:val="00162375"/>
    <w:rsid w:val="00165EB4"/>
    <w:rsid w:val="0016F0D7"/>
    <w:rsid w:val="001720FC"/>
    <w:rsid w:val="001721E5"/>
    <w:rsid w:val="001734B6"/>
    <w:rsid w:val="001774D0"/>
    <w:rsid w:val="00186EC9"/>
    <w:rsid w:val="00194AF8"/>
    <w:rsid w:val="001960AC"/>
    <w:rsid w:val="001960BF"/>
    <w:rsid w:val="001962F2"/>
    <w:rsid w:val="001965A8"/>
    <w:rsid w:val="00197C3C"/>
    <w:rsid w:val="001A1AFA"/>
    <w:rsid w:val="001A5B7A"/>
    <w:rsid w:val="001A621C"/>
    <w:rsid w:val="001B04B1"/>
    <w:rsid w:val="001B2AB1"/>
    <w:rsid w:val="001B582D"/>
    <w:rsid w:val="001B643B"/>
    <w:rsid w:val="001B73F5"/>
    <w:rsid w:val="001D1E3E"/>
    <w:rsid w:val="001D4BBE"/>
    <w:rsid w:val="001D536F"/>
    <w:rsid w:val="001E1552"/>
    <w:rsid w:val="001E7B44"/>
    <w:rsid w:val="001F2DCB"/>
    <w:rsid w:val="002008C9"/>
    <w:rsid w:val="00200AB5"/>
    <w:rsid w:val="00201E44"/>
    <w:rsid w:val="00203E35"/>
    <w:rsid w:val="0020520F"/>
    <w:rsid w:val="00213131"/>
    <w:rsid w:val="00215E0B"/>
    <w:rsid w:val="00216D37"/>
    <w:rsid w:val="002205F7"/>
    <w:rsid w:val="00227EB9"/>
    <w:rsid w:val="00230A5B"/>
    <w:rsid w:val="00231DD2"/>
    <w:rsid w:val="002338F5"/>
    <w:rsid w:val="00233D1A"/>
    <w:rsid w:val="00233FFC"/>
    <w:rsid w:val="0024152E"/>
    <w:rsid w:val="00247964"/>
    <w:rsid w:val="00250EAA"/>
    <w:rsid w:val="00252087"/>
    <w:rsid w:val="00256091"/>
    <w:rsid w:val="00257B82"/>
    <w:rsid w:val="00260112"/>
    <w:rsid w:val="00260C08"/>
    <w:rsid w:val="0026143A"/>
    <w:rsid w:val="00263D39"/>
    <w:rsid w:val="002667AA"/>
    <w:rsid w:val="002727A9"/>
    <w:rsid w:val="0027346E"/>
    <w:rsid w:val="002748DC"/>
    <w:rsid w:val="00284B37"/>
    <w:rsid w:val="0028559F"/>
    <w:rsid w:val="002865A5"/>
    <w:rsid w:val="00286F4F"/>
    <w:rsid w:val="002906ED"/>
    <w:rsid w:val="00292D65"/>
    <w:rsid w:val="0029337A"/>
    <w:rsid w:val="00293DCD"/>
    <w:rsid w:val="00294604"/>
    <w:rsid w:val="00294BFB"/>
    <w:rsid w:val="00294DE0"/>
    <w:rsid w:val="0029526B"/>
    <w:rsid w:val="0029529C"/>
    <w:rsid w:val="002A17C9"/>
    <w:rsid w:val="002A3867"/>
    <w:rsid w:val="002B02E1"/>
    <w:rsid w:val="002B17F4"/>
    <w:rsid w:val="002B2D06"/>
    <w:rsid w:val="002B3237"/>
    <w:rsid w:val="002B3EED"/>
    <w:rsid w:val="002B7253"/>
    <w:rsid w:val="002B79FD"/>
    <w:rsid w:val="002C2D2C"/>
    <w:rsid w:val="002C51A2"/>
    <w:rsid w:val="002C6A1B"/>
    <w:rsid w:val="002D05F4"/>
    <w:rsid w:val="002D091A"/>
    <w:rsid w:val="002D307E"/>
    <w:rsid w:val="002D610A"/>
    <w:rsid w:val="002D6E7A"/>
    <w:rsid w:val="002D7E75"/>
    <w:rsid w:val="002E020D"/>
    <w:rsid w:val="002E0D36"/>
    <w:rsid w:val="002E2FE6"/>
    <w:rsid w:val="002E68BA"/>
    <w:rsid w:val="002F060D"/>
    <w:rsid w:val="002F0674"/>
    <w:rsid w:val="002F2C10"/>
    <w:rsid w:val="002F3D9A"/>
    <w:rsid w:val="002F472E"/>
    <w:rsid w:val="002F6F2C"/>
    <w:rsid w:val="003002E9"/>
    <w:rsid w:val="00300A90"/>
    <w:rsid w:val="00301239"/>
    <w:rsid w:val="00303B68"/>
    <w:rsid w:val="00304508"/>
    <w:rsid w:val="00306515"/>
    <w:rsid w:val="00310BA2"/>
    <w:rsid w:val="0031267C"/>
    <w:rsid w:val="00314EA4"/>
    <w:rsid w:val="00317EB6"/>
    <w:rsid w:val="003200C5"/>
    <w:rsid w:val="00321287"/>
    <w:rsid w:val="00323D77"/>
    <w:rsid w:val="0032489C"/>
    <w:rsid w:val="003262AB"/>
    <w:rsid w:val="003338D6"/>
    <w:rsid w:val="00334230"/>
    <w:rsid w:val="0034100A"/>
    <w:rsid w:val="00342EBB"/>
    <w:rsid w:val="003457C3"/>
    <w:rsid w:val="0034666E"/>
    <w:rsid w:val="003624BF"/>
    <w:rsid w:val="00363AD8"/>
    <w:rsid w:val="00363EED"/>
    <w:rsid w:val="003666B3"/>
    <w:rsid w:val="0036780E"/>
    <w:rsid w:val="00367FCB"/>
    <w:rsid w:val="003729FB"/>
    <w:rsid w:val="003804A2"/>
    <w:rsid w:val="00381E60"/>
    <w:rsid w:val="00385B51"/>
    <w:rsid w:val="00395465"/>
    <w:rsid w:val="003A4BBF"/>
    <w:rsid w:val="003A583F"/>
    <w:rsid w:val="003A5E0B"/>
    <w:rsid w:val="003A715D"/>
    <w:rsid w:val="003B01E7"/>
    <w:rsid w:val="003B14B1"/>
    <w:rsid w:val="003B16C0"/>
    <w:rsid w:val="003B2202"/>
    <w:rsid w:val="003B36AA"/>
    <w:rsid w:val="003B3DC6"/>
    <w:rsid w:val="003B4451"/>
    <w:rsid w:val="003B4DD7"/>
    <w:rsid w:val="003C00EB"/>
    <w:rsid w:val="003C229B"/>
    <w:rsid w:val="003C3690"/>
    <w:rsid w:val="003C65A1"/>
    <w:rsid w:val="003C739F"/>
    <w:rsid w:val="003C7684"/>
    <w:rsid w:val="003C79B7"/>
    <w:rsid w:val="003D1BEB"/>
    <w:rsid w:val="003D7349"/>
    <w:rsid w:val="003D7D19"/>
    <w:rsid w:val="003E1717"/>
    <w:rsid w:val="003E1F0C"/>
    <w:rsid w:val="003E28D2"/>
    <w:rsid w:val="003E54FD"/>
    <w:rsid w:val="003E5616"/>
    <w:rsid w:val="003E6C29"/>
    <w:rsid w:val="003F1BE1"/>
    <w:rsid w:val="003F3329"/>
    <w:rsid w:val="003F4E58"/>
    <w:rsid w:val="003F6127"/>
    <w:rsid w:val="0040708C"/>
    <w:rsid w:val="004101F5"/>
    <w:rsid w:val="0041059C"/>
    <w:rsid w:val="00410AB6"/>
    <w:rsid w:val="00410B3D"/>
    <w:rsid w:val="00410D01"/>
    <w:rsid w:val="00411568"/>
    <w:rsid w:val="0041320A"/>
    <w:rsid w:val="00414F3D"/>
    <w:rsid w:val="0041599C"/>
    <w:rsid w:val="004170EE"/>
    <w:rsid w:val="0041715F"/>
    <w:rsid w:val="0042393F"/>
    <w:rsid w:val="0042602E"/>
    <w:rsid w:val="0043083D"/>
    <w:rsid w:val="0043715C"/>
    <w:rsid w:val="004417A4"/>
    <w:rsid w:val="00441BB6"/>
    <w:rsid w:val="004476F9"/>
    <w:rsid w:val="004504E5"/>
    <w:rsid w:val="004505BF"/>
    <w:rsid w:val="00454A3D"/>
    <w:rsid w:val="004559EC"/>
    <w:rsid w:val="00457BAF"/>
    <w:rsid w:val="00462C9A"/>
    <w:rsid w:val="004660D9"/>
    <w:rsid w:val="004735F3"/>
    <w:rsid w:val="00475AB6"/>
    <w:rsid w:val="00483584"/>
    <w:rsid w:val="00486CC3"/>
    <w:rsid w:val="00487E48"/>
    <w:rsid w:val="00493C09"/>
    <w:rsid w:val="004A0DD4"/>
    <w:rsid w:val="004A209C"/>
    <w:rsid w:val="004A7838"/>
    <w:rsid w:val="004A79E3"/>
    <w:rsid w:val="004B068F"/>
    <w:rsid w:val="004B10AF"/>
    <w:rsid w:val="004B6C3C"/>
    <w:rsid w:val="004C0BEE"/>
    <w:rsid w:val="004C3E52"/>
    <w:rsid w:val="004C6FB7"/>
    <w:rsid w:val="004C7772"/>
    <w:rsid w:val="004D00AC"/>
    <w:rsid w:val="004D6DC4"/>
    <w:rsid w:val="004E0149"/>
    <w:rsid w:val="004E05A8"/>
    <w:rsid w:val="004E0CA9"/>
    <w:rsid w:val="004E7340"/>
    <w:rsid w:val="004F1C09"/>
    <w:rsid w:val="004F3801"/>
    <w:rsid w:val="00500189"/>
    <w:rsid w:val="005009D8"/>
    <w:rsid w:val="0050347C"/>
    <w:rsid w:val="0050357F"/>
    <w:rsid w:val="005055C2"/>
    <w:rsid w:val="0050588E"/>
    <w:rsid w:val="005061AD"/>
    <w:rsid w:val="005066DD"/>
    <w:rsid w:val="005069E2"/>
    <w:rsid w:val="00507F35"/>
    <w:rsid w:val="00517352"/>
    <w:rsid w:val="00522157"/>
    <w:rsid w:val="005240A1"/>
    <w:rsid w:val="00525924"/>
    <w:rsid w:val="005270E0"/>
    <w:rsid w:val="00530B5D"/>
    <w:rsid w:val="005319F5"/>
    <w:rsid w:val="00531F40"/>
    <w:rsid w:val="00533A65"/>
    <w:rsid w:val="0053578E"/>
    <w:rsid w:val="0053592E"/>
    <w:rsid w:val="00535A9F"/>
    <w:rsid w:val="00536270"/>
    <w:rsid w:val="00536B8D"/>
    <w:rsid w:val="00541175"/>
    <w:rsid w:val="005513D7"/>
    <w:rsid w:val="00552A09"/>
    <w:rsid w:val="00553241"/>
    <w:rsid w:val="005532C4"/>
    <w:rsid w:val="00553B7F"/>
    <w:rsid w:val="00556668"/>
    <w:rsid w:val="005566FA"/>
    <w:rsid w:val="005608EB"/>
    <w:rsid w:val="00562FB1"/>
    <w:rsid w:val="00563B43"/>
    <w:rsid w:val="00570332"/>
    <w:rsid w:val="005724FA"/>
    <w:rsid w:val="00572957"/>
    <w:rsid w:val="005820BF"/>
    <w:rsid w:val="00594045"/>
    <w:rsid w:val="00595A63"/>
    <w:rsid w:val="00596165"/>
    <w:rsid w:val="005967C4"/>
    <w:rsid w:val="005A05BB"/>
    <w:rsid w:val="005A361E"/>
    <w:rsid w:val="005A36E2"/>
    <w:rsid w:val="005A37CD"/>
    <w:rsid w:val="005A46BD"/>
    <w:rsid w:val="005A4CE9"/>
    <w:rsid w:val="005A7263"/>
    <w:rsid w:val="005A7265"/>
    <w:rsid w:val="005A7DF7"/>
    <w:rsid w:val="005B03A4"/>
    <w:rsid w:val="005B0BE0"/>
    <w:rsid w:val="005B266A"/>
    <w:rsid w:val="005B2908"/>
    <w:rsid w:val="005B79AF"/>
    <w:rsid w:val="005B7F91"/>
    <w:rsid w:val="005C1A46"/>
    <w:rsid w:val="005C1CB2"/>
    <w:rsid w:val="005C1D24"/>
    <w:rsid w:val="005C22BB"/>
    <w:rsid w:val="005C2BDA"/>
    <w:rsid w:val="005C376F"/>
    <w:rsid w:val="005D3F89"/>
    <w:rsid w:val="005D48FB"/>
    <w:rsid w:val="005D620C"/>
    <w:rsid w:val="005E25C8"/>
    <w:rsid w:val="005E54C4"/>
    <w:rsid w:val="005F0382"/>
    <w:rsid w:val="005F1B3E"/>
    <w:rsid w:val="005F3650"/>
    <w:rsid w:val="005F4B71"/>
    <w:rsid w:val="005F55ED"/>
    <w:rsid w:val="005F60FC"/>
    <w:rsid w:val="00601E42"/>
    <w:rsid w:val="00604771"/>
    <w:rsid w:val="006070D6"/>
    <w:rsid w:val="006116B6"/>
    <w:rsid w:val="00613E3A"/>
    <w:rsid w:val="00615675"/>
    <w:rsid w:val="00615CB7"/>
    <w:rsid w:val="00615FC1"/>
    <w:rsid w:val="006164BA"/>
    <w:rsid w:val="00617F24"/>
    <w:rsid w:val="006213BD"/>
    <w:rsid w:val="00623878"/>
    <w:rsid w:val="006250C3"/>
    <w:rsid w:val="006262A1"/>
    <w:rsid w:val="006273C6"/>
    <w:rsid w:val="00630CCA"/>
    <w:rsid w:val="00635192"/>
    <w:rsid w:val="00635A47"/>
    <w:rsid w:val="00635EED"/>
    <w:rsid w:val="00636665"/>
    <w:rsid w:val="006408B4"/>
    <w:rsid w:val="00646947"/>
    <w:rsid w:val="0065211F"/>
    <w:rsid w:val="0065350F"/>
    <w:rsid w:val="00660F69"/>
    <w:rsid w:val="006614EF"/>
    <w:rsid w:val="00661550"/>
    <w:rsid w:val="0066500D"/>
    <w:rsid w:val="0066731F"/>
    <w:rsid w:val="00671891"/>
    <w:rsid w:val="00671C42"/>
    <w:rsid w:val="00673765"/>
    <w:rsid w:val="0067652F"/>
    <w:rsid w:val="00677A8B"/>
    <w:rsid w:val="006827F1"/>
    <w:rsid w:val="00684DEA"/>
    <w:rsid w:val="00685F1B"/>
    <w:rsid w:val="00686B96"/>
    <w:rsid w:val="00686C1C"/>
    <w:rsid w:val="00691791"/>
    <w:rsid w:val="00693839"/>
    <w:rsid w:val="00695910"/>
    <w:rsid w:val="006A01E2"/>
    <w:rsid w:val="006A07A6"/>
    <w:rsid w:val="006A11C1"/>
    <w:rsid w:val="006A2476"/>
    <w:rsid w:val="006A7F24"/>
    <w:rsid w:val="006B2F9C"/>
    <w:rsid w:val="006B4EAE"/>
    <w:rsid w:val="006B69EA"/>
    <w:rsid w:val="006B6F33"/>
    <w:rsid w:val="006C4CFB"/>
    <w:rsid w:val="006D0290"/>
    <w:rsid w:val="006D33D6"/>
    <w:rsid w:val="006D383C"/>
    <w:rsid w:val="006E1838"/>
    <w:rsid w:val="006E2DFE"/>
    <w:rsid w:val="006E7AD9"/>
    <w:rsid w:val="006E7DAF"/>
    <w:rsid w:val="006F155D"/>
    <w:rsid w:val="006F5004"/>
    <w:rsid w:val="006F5248"/>
    <w:rsid w:val="007011F0"/>
    <w:rsid w:val="00702099"/>
    <w:rsid w:val="007110FE"/>
    <w:rsid w:val="0071134A"/>
    <w:rsid w:val="007117EE"/>
    <w:rsid w:val="00711BC8"/>
    <w:rsid w:val="00713943"/>
    <w:rsid w:val="00715F62"/>
    <w:rsid w:val="00716C2D"/>
    <w:rsid w:val="00727A47"/>
    <w:rsid w:val="00730835"/>
    <w:rsid w:val="00731622"/>
    <w:rsid w:val="00741803"/>
    <w:rsid w:val="00743C25"/>
    <w:rsid w:val="00744584"/>
    <w:rsid w:val="0075080D"/>
    <w:rsid w:val="00751CB4"/>
    <w:rsid w:val="00753A9A"/>
    <w:rsid w:val="0075476C"/>
    <w:rsid w:val="00760670"/>
    <w:rsid w:val="00762D36"/>
    <w:rsid w:val="00775D93"/>
    <w:rsid w:val="00776790"/>
    <w:rsid w:val="00777EFD"/>
    <w:rsid w:val="00786314"/>
    <w:rsid w:val="007919DF"/>
    <w:rsid w:val="00795036"/>
    <w:rsid w:val="007961F0"/>
    <w:rsid w:val="00796732"/>
    <w:rsid w:val="007A1DF8"/>
    <w:rsid w:val="007B2A91"/>
    <w:rsid w:val="007B2F8B"/>
    <w:rsid w:val="007B50FB"/>
    <w:rsid w:val="007B64C8"/>
    <w:rsid w:val="007C0B4E"/>
    <w:rsid w:val="007C178A"/>
    <w:rsid w:val="007C4BA1"/>
    <w:rsid w:val="007C50F6"/>
    <w:rsid w:val="007C62D4"/>
    <w:rsid w:val="007D34D3"/>
    <w:rsid w:val="007D497E"/>
    <w:rsid w:val="007D53B9"/>
    <w:rsid w:val="007D7A51"/>
    <w:rsid w:val="007E19D2"/>
    <w:rsid w:val="007E1E7E"/>
    <w:rsid w:val="007E6E33"/>
    <w:rsid w:val="007F2005"/>
    <w:rsid w:val="007F6A87"/>
    <w:rsid w:val="00800830"/>
    <w:rsid w:val="0080199B"/>
    <w:rsid w:val="00810367"/>
    <w:rsid w:val="008116AD"/>
    <w:rsid w:val="00811B0A"/>
    <w:rsid w:val="00813A08"/>
    <w:rsid w:val="00813AF6"/>
    <w:rsid w:val="008171A1"/>
    <w:rsid w:val="00817FD9"/>
    <w:rsid w:val="00822D0B"/>
    <w:rsid w:val="008253AC"/>
    <w:rsid w:val="00826F0F"/>
    <w:rsid w:val="00830A83"/>
    <w:rsid w:val="008330FD"/>
    <w:rsid w:val="008349CD"/>
    <w:rsid w:val="00835B25"/>
    <w:rsid w:val="008442F5"/>
    <w:rsid w:val="0084712E"/>
    <w:rsid w:val="008526D3"/>
    <w:rsid w:val="0085410F"/>
    <w:rsid w:val="00857507"/>
    <w:rsid w:val="0086620F"/>
    <w:rsid w:val="008663B7"/>
    <w:rsid w:val="00866B05"/>
    <w:rsid w:val="00867E60"/>
    <w:rsid w:val="00874515"/>
    <w:rsid w:val="00875B7D"/>
    <w:rsid w:val="0087794D"/>
    <w:rsid w:val="0088032F"/>
    <w:rsid w:val="008805D3"/>
    <w:rsid w:val="00882E5C"/>
    <w:rsid w:val="008875CE"/>
    <w:rsid w:val="008906B8"/>
    <w:rsid w:val="00891BE8"/>
    <w:rsid w:val="0089216C"/>
    <w:rsid w:val="00892E18"/>
    <w:rsid w:val="00894517"/>
    <w:rsid w:val="008A51F3"/>
    <w:rsid w:val="008B0152"/>
    <w:rsid w:val="008B217E"/>
    <w:rsid w:val="008B5574"/>
    <w:rsid w:val="008C262A"/>
    <w:rsid w:val="008C27CE"/>
    <w:rsid w:val="008C2C56"/>
    <w:rsid w:val="008C4209"/>
    <w:rsid w:val="008C7105"/>
    <w:rsid w:val="008C77BA"/>
    <w:rsid w:val="008D6313"/>
    <w:rsid w:val="008D64BF"/>
    <w:rsid w:val="008D6FDC"/>
    <w:rsid w:val="008D724A"/>
    <w:rsid w:val="008D735B"/>
    <w:rsid w:val="008D7822"/>
    <w:rsid w:val="008E0A65"/>
    <w:rsid w:val="008E1223"/>
    <w:rsid w:val="008E42E0"/>
    <w:rsid w:val="008E45C5"/>
    <w:rsid w:val="0090036C"/>
    <w:rsid w:val="00901C39"/>
    <w:rsid w:val="00902EFF"/>
    <w:rsid w:val="00903312"/>
    <w:rsid w:val="00904607"/>
    <w:rsid w:val="00905259"/>
    <w:rsid w:val="00905C67"/>
    <w:rsid w:val="00906FF5"/>
    <w:rsid w:val="00911E6C"/>
    <w:rsid w:val="009122E2"/>
    <w:rsid w:val="00912F72"/>
    <w:rsid w:val="00914C77"/>
    <w:rsid w:val="00915835"/>
    <w:rsid w:val="009166E4"/>
    <w:rsid w:val="00916940"/>
    <w:rsid w:val="0092269F"/>
    <w:rsid w:val="00922B89"/>
    <w:rsid w:val="00924F70"/>
    <w:rsid w:val="0093075D"/>
    <w:rsid w:val="00931AF9"/>
    <w:rsid w:val="00934DB4"/>
    <w:rsid w:val="00936853"/>
    <w:rsid w:val="0093768D"/>
    <w:rsid w:val="00937DFA"/>
    <w:rsid w:val="009426DE"/>
    <w:rsid w:val="0094645E"/>
    <w:rsid w:val="009473F4"/>
    <w:rsid w:val="00947957"/>
    <w:rsid w:val="00947F1C"/>
    <w:rsid w:val="009516BD"/>
    <w:rsid w:val="0095267E"/>
    <w:rsid w:val="00961581"/>
    <w:rsid w:val="0096786E"/>
    <w:rsid w:val="00972A2B"/>
    <w:rsid w:val="009748D2"/>
    <w:rsid w:val="00981C6B"/>
    <w:rsid w:val="0098461B"/>
    <w:rsid w:val="00987285"/>
    <w:rsid w:val="009963A8"/>
    <w:rsid w:val="0099663C"/>
    <w:rsid w:val="009A111B"/>
    <w:rsid w:val="009A22E9"/>
    <w:rsid w:val="009A3E95"/>
    <w:rsid w:val="009A5D9D"/>
    <w:rsid w:val="009B4150"/>
    <w:rsid w:val="009B41F4"/>
    <w:rsid w:val="009B5D41"/>
    <w:rsid w:val="009B651E"/>
    <w:rsid w:val="009C1665"/>
    <w:rsid w:val="009C462B"/>
    <w:rsid w:val="009C5D71"/>
    <w:rsid w:val="009C670F"/>
    <w:rsid w:val="009D2965"/>
    <w:rsid w:val="009D2A14"/>
    <w:rsid w:val="009E4B1D"/>
    <w:rsid w:val="009E56A8"/>
    <w:rsid w:val="009E6657"/>
    <w:rsid w:val="009E68D3"/>
    <w:rsid w:val="009F2F16"/>
    <w:rsid w:val="009F410E"/>
    <w:rsid w:val="009F74E4"/>
    <w:rsid w:val="00A01F58"/>
    <w:rsid w:val="00A0309C"/>
    <w:rsid w:val="00A03429"/>
    <w:rsid w:val="00A03D36"/>
    <w:rsid w:val="00A10B7F"/>
    <w:rsid w:val="00A1120B"/>
    <w:rsid w:val="00A1446F"/>
    <w:rsid w:val="00A14F12"/>
    <w:rsid w:val="00A21AF1"/>
    <w:rsid w:val="00A226DF"/>
    <w:rsid w:val="00A247F6"/>
    <w:rsid w:val="00A24D95"/>
    <w:rsid w:val="00A26B54"/>
    <w:rsid w:val="00A27EC4"/>
    <w:rsid w:val="00A306A6"/>
    <w:rsid w:val="00A32B41"/>
    <w:rsid w:val="00A37D85"/>
    <w:rsid w:val="00A42036"/>
    <w:rsid w:val="00A43D41"/>
    <w:rsid w:val="00A4672D"/>
    <w:rsid w:val="00A468B2"/>
    <w:rsid w:val="00A51495"/>
    <w:rsid w:val="00A5377C"/>
    <w:rsid w:val="00A53EF8"/>
    <w:rsid w:val="00A56EBC"/>
    <w:rsid w:val="00A61271"/>
    <w:rsid w:val="00A62866"/>
    <w:rsid w:val="00A6298D"/>
    <w:rsid w:val="00A640A5"/>
    <w:rsid w:val="00A70749"/>
    <w:rsid w:val="00A71435"/>
    <w:rsid w:val="00A82647"/>
    <w:rsid w:val="00A905AA"/>
    <w:rsid w:val="00A91A89"/>
    <w:rsid w:val="00A91C3D"/>
    <w:rsid w:val="00A922B6"/>
    <w:rsid w:val="00A96D2E"/>
    <w:rsid w:val="00AA0E41"/>
    <w:rsid w:val="00AA58FA"/>
    <w:rsid w:val="00AA7043"/>
    <w:rsid w:val="00AA741A"/>
    <w:rsid w:val="00AB4895"/>
    <w:rsid w:val="00AB58E1"/>
    <w:rsid w:val="00AB5AF1"/>
    <w:rsid w:val="00AB62D5"/>
    <w:rsid w:val="00AB7092"/>
    <w:rsid w:val="00AC26FC"/>
    <w:rsid w:val="00AC4572"/>
    <w:rsid w:val="00AC6309"/>
    <w:rsid w:val="00AC78DC"/>
    <w:rsid w:val="00AC7C98"/>
    <w:rsid w:val="00AD2502"/>
    <w:rsid w:val="00AD2D2D"/>
    <w:rsid w:val="00AD3B43"/>
    <w:rsid w:val="00AD4ABD"/>
    <w:rsid w:val="00AD7198"/>
    <w:rsid w:val="00AD7758"/>
    <w:rsid w:val="00AE288F"/>
    <w:rsid w:val="00AE3C29"/>
    <w:rsid w:val="00AE4E57"/>
    <w:rsid w:val="00AF39E7"/>
    <w:rsid w:val="00B00627"/>
    <w:rsid w:val="00B01255"/>
    <w:rsid w:val="00B07420"/>
    <w:rsid w:val="00B10098"/>
    <w:rsid w:val="00B11973"/>
    <w:rsid w:val="00B12323"/>
    <w:rsid w:val="00B1488E"/>
    <w:rsid w:val="00B16499"/>
    <w:rsid w:val="00B204C4"/>
    <w:rsid w:val="00B22CEC"/>
    <w:rsid w:val="00B233DB"/>
    <w:rsid w:val="00B24FC1"/>
    <w:rsid w:val="00B252D8"/>
    <w:rsid w:val="00B26715"/>
    <w:rsid w:val="00B31AF9"/>
    <w:rsid w:val="00B32286"/>
    <w:rsid w:val="00B3509B"/>
    <w:rsid w:val="00B404AA"/>
    <w:rsid w:val="00B43100"/>
    <w:rsid w:val="00B4521D"/>
    <w:rsid w:val="00B45D5E"/>
    <w:rsid w:val="00B46BA6"/>
    <w:rsid w:val="00B50BB3"/>
    <w:rsid w:val="00B50DF4"/>
    <w:rsid w:val="00B52911"/>
    <w:rsid w:val="00B53718"/>
    <w:rsid w:val="00B554F1"/>
    <w:rsid w:val="00B61006"/>
    <w:rsid w:val="00B62C6F"/>
    <w:rsid w:val="00B63487"/>
    <w:rsid w:val="00B65B31"/>
    <w:rsid w:val="00B65E2E"/>
    <w:rsid w:val="00B66390"/>
    <w:rsid w:val="00B70077"/>
    <w:rsid w:val="00B777B2"/>
    <w:rsid w:val="00B80A1A"/>
    <w:rsid w:val="00B81AB3"/>
    <w:rsid w:val="00B82793"/>
    <w:rsid w:val="00B93154"/>
    <w:rsid w:val="00B94C0D"/>
    <w:rsid w:val="00B97D56"/>
    <w:rsid w:val="00BA022F"/>
    <w:rsid w:val="00BA0E85"/>
    <w:rsid w:val="00BA141E"/>
    <w:rsid w:val="00BA15A7"/>
    <w:rsid w:val="00BA293B"/>
    <w:rsid w:val="00BA2A52"/>
    <w:rsid w:val="00BA2BD0"/>
    <w:rsid w:val="00BA6CBB"/>
    <w:rsid w:val="00BA727A"/>
    <w:rsid w:val="00BA77AB"/>
    <w:rsid w:val="00BB1C5B"/>
    <w:rsid w:val="00BB24E5"/>
    <w:rsid w:val="00BB4E2E"/>
    <w:rsid w:val="00BB6EC6"/>
    <w:rsid w:val="00BC2BEC"/>
    <w:rsid w:val="00BC3EB2"/>
    <w:rsid w:val="00BC5471"/>
    <w:rsid w:val="00BC5B54"/>
    <w:rsid w:val="00BC6196"/>
    <w:rsid w:val="00BC6771"/>
    <w:rsid w:val="00BC7409"/>
    <w:rsid w:val="00BD0E77"/>
    <w:rsid w:val="00BD36D2"/>
    <w:rsid w:val="00BD4A34"/>
    <w:rsid w:val="00BD5137"/>
    <w:rsid w:val="00BD666B"/>
    <w:rsid w:val="00BD70CE"/>
    <w:rsid w:val="00BE0B63"/>
    <w:rsid w:val="00BE15D1"/>
    <w:rsid w:val="00BE1809"/>
    <w:rsid w:val="00BE1E6D"/>
    <w:rsid w:val="00BE2EFB"/>
    <w:rsid w:val="00BE4793"/>
    <w:rsid w:val="00BE5786"/>
    <w:rsid w:val="00BF3BA9"/>
    <w:rsid w:val="00BF44B0"/>
    <w:rsid w:val="00BF5D03"/>
    <w:rsid w:val="00BF7381"/>
    <w:rsid w:val="00C002FA"/>
    <w:rsid w:val="00C02338"/>
    <w:rsid w:val="00C03CB8"/>
    <w:rsid w:val="00C06932"/>
    <w:rsid w:val="00C1229E"/>
    <w:rsid w:val="00C131AD"/>
    <w:rsid w:val="00C161C0"/>
    <w:rsid w:val="00C168C7"/>
    <w:rsid w:val="00C178D7"/>
    <w:rsid w:val="00C2054F"/>
    <w:rsid w:val="00C20B1D"/>
    <w:rsid w:val="00C20B2F"/>
    <w:rsid w:val="00C21F3D"/>
    <w:rsid w:val="00C25E02"/>
    <w:rsid w:val="00C302BA"/>
    <w:rsid w:val="00C30B77"/>
    <w:rsid w:val="00C30F1B"/>
    <w:rsid w:val="00C32513"/>
    <w:rsid w:val="00C36E29"/>
    <w:rsid w:val="00C40EF2"/>
    <w:rsid w:val="00C47CB2"/>
    <w:rsid w:val="00C5146C"/>
    <w:rsid w:val="00C51AFA"/>
    <w:rsid w:val="00C53334"/>
    <w:rsid w:val="00C539C4"/>
    <w:rsid w:val="00C53FC3"/>
    <w:rsid w:val="00C55906"/>
    <w:rsid w:val="00C55EA5"/>
    <w:rsid w:val="00C61562"/>
    <w:rsid w:val="00C65DEB"/>
    <w:rsid w:val="00C67DDD"/>
    <w:rsid w:val="00C70F27"/>
    <w:rsid w:val="00C7414E"/>
    <w:rsid w:val="00C75351"/>
    <w:rsid w:val="00C828FE"/>
    <w:rsid w:val="00C95CB0"/>
    <w:rsid w:val="00C96A02"/>
    <w:rsid w:val="00CA1444"/>
    <w:rsid w:val="00CA2493"/>
    <w:rsid w:val="00CA55AB"/>
    <w:rsid w:val="00CA688E"/>
    <w:rsid w:val="00CA7454"/>
    <w:rsid w:val="00CB148F"/>
    <w:rsid w:val="00CB2A14"/>
    <w:rsid w:val="00CB5A83"/>
    <w:rsid w:val="00CB780E"/>
    <w:rsid w:val="00CC07BB"/>
    <w:rsid w:val="00CC3FBD"/>
    <w:rsid w:val="00CC4889"/>
    <w:rsid w:val="00CC6BA7"/>
    <w:rsid w:val="00CD0AF8"/>
    <w:rsid w:val="00CD18CE"/>
    <w:rsid w:val="00CD3392"/>
    <w:rsid w:val="00CD3990"/>
    <w:rsid w:val="00CD4AF3"/>
    <w:rsid w:val="00CD7B37"/>
    <w:rsid w:val="00CE3C6D"/>
    <w:rsid w:val="00CE4BF9"/>
    <w:rsid w:val="00CE5C77"/>
    <w:rsid w:val="00CF13EF"/>
    <w:rsid w:val="00CF20F4"/>
    <w:rsid w:val="00CF3C0C"/>
    <w:rsid w:val="00CF5474"/>
    <w:rsid w:val="00CF645E"/>
    <w:rsid w:val="00D00FDA"/>
    <w:rsid w:val="00D013FF"/>
    <w:rsid w:val="00D04EEB"/>
    <w:rsid w:val="00D060A1"/>
    <w:rsid w:val="00D1591B"/>
    <w:rsid w:val="00D15A0F"/>
    <w:rsid w:val="00D25AAE"/>
    <w:rsid w:val="00D27F24"/>
    <w:rsid w:val="00D3576E"/>
    <w:rsid w:val="00D40F55"/>
    <w:rsid w:val="00D45C57"/>
    <w:rsid w:val="00D473DA"/>
    <w:rsid w:val="00D51A1A"/>
    <w:rsid w:val="00D5509C"/>
    <w:rsid w:val="00D56E3C"/>
    <w:rsid w:val="00D606EE"/>
    <w:rsid w:val="00D6624B"/>
    <w:rsid w:val="00D662A3"/>
    <w:rsid w:val="00D66D3D"/>
    <w:rsid w:val="00D710E5"/>
    <w:rsid w:val="00D72062"/>
    <w:rsid w:val="00D72F46"/>
    <w:rsid w:val="00D76B42"/>
    <w:rsid w:val="00D810F8"/>
    <w:rsid w:val="00D85120"/>
    <w:rsid w:val="00D851A3"/>
    <w:rsid w:val="00D87B47"/>
    <w:rsid w:val="00D91806"/>
    <w:rsid w:val="00D91916"/>
    <w:rsid w:val="00D94DC2"/>
    <w:rsid w:val="00D96BEC"/>
    <w:rsid w:val="00D971C3"/>
    <w:rsid w:val="00DA1865"/>
    <w:rsid w:val="00DA2B87"/>
    <w:rsid w:val="00DA737E"/>
    <w:rsid w:val="00DB1865"/>
    <w:rsid w:val="00DB2D69"/>
    <w:rsid w:val="00DB4742"/>
    <w:rsid w:val="00DB510F"/>
    <w:rsid w:val="00DB60E7"/>
    <w:rsid w:val="00DB62D0"/>
    <w:rsid w:val="00DC2362"/>
    <w:rsid w:val="00DC48D8"/>
    <w:rsid w:val="00DC7296"/>
    <w:rsid w:val="00DC79B9"/>
    <w:rsid w:val="00DC9FCA"/>
    <w:rsid w:val="00DD1D68"/>
    <w:rsid w:val="00DE3E40"/>
    <w:rsid w:val="00DE41E0"/>
    <w:rsid w:val="00DE4D2E"/>
    <w:rsid w:val="00DE63E5"/>
    <w:rsid w:val="00DE688A"/>
    <w:rsid w:val="00DF3840"/>
    <w:rsid w:val="00DF7074"/>
    <w:rsid w:val="00E01ADB"/>
    <w:rsid w:val="00E05955"/>
    <w:rsid w:val="00E11257"/>
    <w:rsid w:val="00E163F2"/>
    <w:rsid w:val="00E21BFA"/>
    <w:rsid w:val="00E22F79"/>
    <w:rsid w:val="00E24D61"/>
    <w:rsid w:val="00E32820"/>
    <w:rsid w:val="00E334FC"/>
    <w:rsid w:val="00E36609"/>
    <w:rsid w:val="00E40C49"/>
    <w:rsid w:val="00E416F7"/>
    <w:rsid w:val="00E435D6"/>
    <w:rsid w:val="00E44BCC"/>
    <w:rsid w:val="00E479E3"/>
    <w:rsid w:val="00E51A82"/>
    <w:rsid w:val="00E5430F"/>
    <w:rsid w:val="00E54D92"/>
    <w:rsid w:val="00E5615B"/>
    <w:rsid w:val="00E601A5"/>
    <w:rsid w:val="00E6636F"/>
    <w:rsid w:val="00E706C2"/>
    <w:rsid w:val="00E71F0D"/>
    <w:rsid w:val="00E72D64"/>
    <w:rsid w:val="00E7389E"/>
    <w:rsid w:val="00E7749B"/>
    <w:rsid w:val="00E81248"/>
    <w:rsid w:val="00E8313F"/>
    <w:rsid w:val="00E833DB"/>
    <w:rsid w:val="00E93851"/>
    <w:rsid w:val="00E95269"/>
    <w:rsid w:val="00EA4611"/>
    <w:rsid w:val="00EA6091"/>
    <w:rsid w:val="00EA6D03"/>
    <w:rsid w:val="00EA7681"/>
    <w:rsid w:val="00EB37EF"/>
    <w:rsid w:val="00EB4CF3"/>
    <w:rsid w:val="00EB69E6"/>
    <w:rsid w:val="00EB729C"/>
    <w:rsid w:val="00EC3740"/>
    <w:rsid w:val="00EC5867"/>
    <w:rsid w:val="00ED1FAF"/>
    <w:rsid w:val="00EE00FB"/>
    <w:rsid w:val="00EE1038"/>
    <w:rsid w:val="00EE1FCA"/>
    <w:rsid w:val="00EF0532"/>
    <w:rsid w:val="00EF2D5C"/>
    <w:rsid w:val="00EF4DEA"/>
    <w:rsid w:val="00EF5AEF"/>
    <w:rsid w:val="00F00309"/>
    <w:rsid w:val="00F02C76"/>
    <w:rsid w:val="00F04FE4"/>
    <w:rsid w:val="00F109BB"/>
    <w:rsid w:val="00F1250B"/>
    <w:rsid w:val="00F13E16"/>
    <w:rsid w:val="00F153FC"/>
    <w:rsid w:val="00F15BEC"/>
    <w:rsid w:val="00F165F0"/>
    <w:rsid w:val="00F22500"/>
    <w:rsid w:val="00F27F8B"/>
    <w:rsid w:val="00F306D8"/>
    <w:rsid w:val="00F314A8"/>
    <w:rsid w:val="00F34A49"/>
    <w:rsid w:val="00F37B19"/>
    <w:rsid w:val="00F41378"/>
    <w:rsid w:val="00F42CE5"/>
    <w:rsid w:val="00F43CCC"/>
    <w:rsid w:val="00F43FE6"/>
    <w:rsid w:val="00F44431"/>
    <w:rsid w:val="00F45CA7"/>
    <w:rsid w:val="00F46F41"/>
    <w:rsid w:val="00F50D89"/>
    <w:rsid w:val="00F53B38"/>
    <w:rsid w:val="00F5480B"/>
    <w:rsid w:val="00F55BEB"/>
    <w:rsid w:val="00F6337E"/>
    <w:rsid w:val="00F67B3E"/>
    <w:rsid w:val="00F7128D"/>
    <w:rsid w:val="00F71808"/>
    <w:rsid w:val="00F71ED4"/>
    <w:rsid w:val="00F75417"/>
    <w:rsid w:val="00F8036A"/>
    <w:rsid w:val="00F81DCB"/>
    <w:rsid w:val="00F8240C"/>
    <w:rsid w:val="00F83408"/>
    <w:rsid w:val="00F85EC3"/>
    <w:rsid w:val="00F949FE"/>
    <w:rsid w:val="00F94AD3"/>
    <w:rsid w:val="00F96CB7"/>
    <w:rsid w:val="00FA2B95"/>
    <w:rsid w:val="00FB266B"/>
    <w:rsid w:val="00FB520D"/>
    <w:rsid w:val="00FC69BD"/>
    <w:rsid w:val="00FD36AD"/>
    <w:rsid w:val="00FE0044"/>
    <w:rsid w:val="00FE07F9"/>
    <w:rsid w:val="00FE7047"/>
    <w:rsid w:val="00FE75D4"/>
    <w:rsid w:val="00FF4370"/>
    <w:rsid w:val="00FF4983"/>
    <w:rsid w:val="00FF5BED"/>
    <w:rsid w:val="00FF5CD4"/>
    <w:rsid w:val="00FF69F8"/>
    <w:rsid w:val="025E3E31"/>
    <w:rsid w:val="08F3091D"/>
    <w:rsid w:val="0B1C8DE8"/>
    <w:rsid w:val="0BAB8B1A"/>
    <w:rsid w:val="0E421670"/>
    <w:rsid w:val="0E6B307C"/>
    <w:rsid w:val="0FB90015"/>
    <w:rsid w:val="11EFC7A9"/>
    <w:rsid w:val="128BB38E"/>
    <w:rsid w:val="13777AF8"/>
    <w:rsid w:val="1638EF4F"/>
    <w:rsid w:val="1762EF3B"/>
    <w:rsid w:val="18FCB75C"/>
    <w:rsid w:val="193083A5"/>
    <w:rsid w:val="1BD4EE2F"/>
    <w:rsid w:val="1BF8BB49"/>
    <w:rsid w:val="1D781A00"/>
    <w:rsid w:val="1E8690E7"/>
    <w:rsid w:val="20A3471C"/>
    <w:rsid w:val="20C310C1"/>
    <w:rsid w:val="230EB227"/>
    <w:rsid w:val="2333D68F"/>
    <w:rsid w:val="23BE90A6"/>
    <w:rsid w:val="2424D593"/>
    <w:rsid w:val="24CE452F"/>
    <w:rsid w:val="272F30FC"/>
    <w:rsid w:val="272F33F9"/>
    <w:rsid w:val="282F30E3"/>
    <w:rsid w:val="287D23C6"/>
    <w:rsid w:val="2902F730"/>
    <w:rsid w:val="29EF1E7C"/>
    <w:rsid w:val="2B6BE5D5"/>
    <w:rsid w:val="2BF42BD1"/>
    <w:rsid w:val="2DC8B74F"/>
    <w:rsid w:val="2FB074F1"/>
    <w:rsid w:val="333200EC"/>
    <w:rsid w:val="36056106"/>
    <w:rsid w:val="363C0CB4"/>
    <w:rsid w:val="36AD0506"/>
    <w:rsid w:val="386742D9"/>
    <w:rsid w:val="3B0E3148"/>
    <w:rsid w:val="3C83FB6D"/>
    <w:rsid w:val="3D434FBF"/>
    <w:rsid w:val="3D605527"/>
    <w:rsid w:val="3E097DB8"/>
    <w:rsid w:val="3E799850"/>
    <w:rsid w:val="3E7B3F58"/>
    <w:rsid w:val="3F389EBD"/>
    <w:rsid w:val="3F6D47F9"/>
    <w:rsid w:val="3F6F66F2"/>
    <w:rsid w:val="3F8F30C7"/>
    <w:rsid w:val="42371797"/>
    <w:rsid w:val="44D91334"/>
    <w:rsid w:val="48DA8D24"/>
    <w:rsid w:val="4A830C19"/>
    <w:rsid w:val="4B549872"/>
    <w:rsid w:val="4C1FAA17"/>
    <w:rsid w:val="4D30E899"/>
    <w:rsid w:val="4F136178"/>
    <w:rsid w:val="4FB13BAF"/>
    <w:rsid w:val="534E1C9F"/>
    <w:rsid w:val="560A7CFF"/>
    <w:rsid w:val="5613929E"/>
    <w:rsid w:val="56FCB58E"/>
    <w:rsid w:val="56FD9348"/>
    <w:rsid w:val="5796DED0"/>
    <w:rsid w:val="57B25FAF"/>
    <w:rsid w:val="57C46C2A"/>
    <w:rsid w:val="57D0A5FA"/>
    <w:rsid w:val="5C77D017"/>
    <w:rsid w:val="5D47B064"/>
    <w:rsid w:val="5DECDCE6"/>
    <w:rsid w:val="5E7AA018"/>
    <w:rsid w:val="5EB48372"/>
    <w:rsid w:val="5F83D479"/>
    <w:rsid w:val="622DC85B"/>
    <w:rsid w:val="65ECF775"/>
    <w:rsid w:val="68E8F235"/>
    <w:rsid w:val="69AB202C"/>
    <w:rsid w:val="6A0795D2"/>
    <w:rsid w:val="6C906291"/>
    <w:rsid w:val="6D05AA2A"/>
    <w:rsid w:val="6FFF773A"/>
    <w:rsid w:val="71ADF7A4"/>
    <w:rsid w:val="72713994"/>
    <w:rsid w:val="73D7DDCD"/>
    <w:rsid w:val="76724D29"/>
    <w:rsid w:val="784050E6"/>
    <w:rsid w:val="7938CDE0"/>
    <w:rsid w:val="7A128B7A"/>
    <w:rsid w:val="7A659612"/>
    <w:rsid w:val="7C0FDFBE"/>
    <w:rsid w:val="7F552C10"/>
    <w:rsid w:val="7FF78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E525"/>
  <w15:chartTrackingRefBased/>
  <w15:docId w15:val="{00D16827-7FDA-46EA-A9E0-7DF22A2C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541175"/>
    <w:pPr>
      <w:keepNext/>
      <w:keepLines/>
      <w:spacing w:before="340" w:after="330" w:line="578" w:lineRule="auto"/>
      <w:outlineLvl w:val="0"/>
    </w:pPr>
    <w:rPr>
      <w:rFonts w:cs="Times New Roman (Body CS)"/>
      <w:b/>
      <w:bCs/>
      <w:color w:val="4472C4" w:themeColor="accent1"/>
      <w:kern w:val="44"/>
      <w:sz w:val="44"/>
      <w:szCs w:val="44"/>
    </w:rPr>
  </w:style>
  <w:style w:type="paragraph" w:styleId="Heading2">
    <w:name w:val="heading 2"/>
    <w:basedOn w:val="Normal"/>
    <w:next w:val="Normal"/>
    <w:link w:val="Heading2Char"/>
    <w:uiPriority w:val="9"/>
    <w:unhideWhenUsed/>
    <w:qFormat/>
    <w:rsid w:val="00A468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415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94B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75"/>
    <w:rPr>
      <w:rFonts w:cs="Times New Roman (Body CS)"/>
      <w:b/>
      <w:bCs/>
      <w:color w:val="4472C4" w:themeColor="accent1"/>
      <w:kern w:val="44"/>
      <w:sz w:val="44"/>
      <w:szCs w:val="44"/>
    </w:rPr>
  </w:style>
  <w:style w:type="paragraph" w:styleId="Subtitle">
    <w:name w:val="Subtitle"/>
    <w:basedOn w:val="Normal"/>
    <w:next w:val="Normal"/>
    <w:link w:val="SubtitleChar"/>
    <w:uiPriority w:val="11"/>
    <w:qFormat/>
    <w:rsid w:val="00A468B2"/>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468B2"/>
    <w:rPr>
      <w:b/>
      <w:bCs/>
      <w:kern w:val="28"/>
      <w:sz w:val="32"/>
      <w:szCs w:val="32"/>
    </w:rPr>
  </w:style>
  <w:style w:type="paragraph" w:styleId="Title">
    <w:name w:val="Title"/>
    <w:basedOn w:val="Normal"/>
    <w:next w:val="Normal"/>
    <w:link w:val="TitleChar"/>
    <w:uiPriority w:val="10"/>
    <w:qFormat/>
    <w:rsid w:val="00A468B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468B2"/>
    <w:rPr>
      <w:rFonts w:asciiTheme="majorHAnsi" w:eastAsiaTheme="majorEastAsia" w:hAnsiTheme="majorHAnsi" w:cstheme="majorBidi"/>
      <w:b/>
      <w:bCs/>
      <w:sz w:val="32"/>
      <w:szCs w:val="32"/>
    </w:rPr>
  </w:style>
  <w:style w:type="character" w:styleId="IntenseEmphasis">
    <w:name w:val="Intense Emphasis"/>
    <w:basedOn w:val="DefaultParagraphFont"/>
    <w:uiPriority w:val="21"/>
    <w:qFormat/>
    <w:rsid w:val="00A468B2"/>
    <w:rPr>
      <w:i/>
      <w:iCs/>
      <w:color w:val="4472C4" w:themeColor="accent1"/>
    </w:rPr>
  </w:style>
  <w:style w:type="paragraph" w:styleId="Footer">
    <w:name w:val="footer"/>
    <w:basedOn w:val="Normal"/>
    <w:link w:val="FooterChar"/>
    <w:uiPriority w:val="99"/>
    <w:unhideWhenUsed/>
    <w:rsid w:val="00A468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8B2"/>
    <w:rPr>
      <w:sz w:val="18"/>
      <w:szCs w:val="18"/>
    </w:rPr>
  </w:style>
  <w:style w:type="character" w:styleId="PageNumber">
    <w:name w:val="page number"/>
    <w:basedOn w:val="DefaultParagraphFont"/>
    <w:uiPriority w:val="99"/>
    <w:semiHidden/>
    <w:unhideWhenUsed/>
    <w:rsid w:val="00A468B2"/>
  </w:style>
  <w:style w:type="paragraph" w:styleId="NoSpacing">
    <w:name w:val="No Spacing"/>
    <w:uiPriority w:val="1"/>
    <w:qFormat/>
    <w:rsid w:val="00A468B2"/>
    <w:pPr>
      <w:widowControl w:val="0"/>
      <w:jc w:val="both"/>
    </w:pPr>
  </w:style>
  <w:style w:type="paragraph" w:styleId="TOCHeading">
    <w:name w:val="TOC Heading"/>
    <w:basedOn w:val="Heading1"/>
    <w:next w:val="Normal"/>
    <w:uiPriority w:val="39"/>
    <w:unhideWhenUsed/>
    <w:qFormat/>
    <w:rsid w:val="00A468B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A468B2"/>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468B2"/>
    <w:pPr>
      <w:spacing w:before="120"/>
      <w:jc w:val="left"/>
    </w:pPr>
    <w:rPr>
      <w:rFonts w:eastAsiaTheme="minorHAnsi"/>
      <w:b/>
      <w:bCs/>
      <w:i/>
      <w:iCs/>
      <w:sz w:val="24"/>
    </w:rPr>
  </w:style>
  <w:style w:type="paragraph" w:styleId="TOC3">
    <w:name w:val="toc 3"/>
    <w:basedOn w:val="Normal"/>
    <w:next w:val="Normal"/>
    <w:autoRedefine/>
    <w:uiPriority w:val="39"/>
    <w:unhideWhenUsed/>
    <w:rsid w:val="00A468B2"/>
    <w:pPr>
      <w:ind w:left="420"/>
      <w:jc w:val="left"/>
    </w:pPr>
    <w:rPr>
      <w:rFonts w:eastAsiaTheme="minorHAnsi"/>
      <w:sz w:val="20"/>
      <w:szCs w:val="20"/>
    </w:rPr>
  </w:style>
  <w:style w:type="paragraph" w:styleId="TOC4">
    <w:name w:val="toc 4"/>
    <w:basedOn w:val="Normal"/>
    <w:next w:val="Normal"/>
    <w:autoRedefine/>
    <w:uiPriority w:val="39"/>
    <w:semiHidden/>
    <w:unhideWhenUsed/>
    <w:rsid w:val="00A468B2"/>
    <w:pPr>
      <w:ind w:left="630"/>
      <w:jc w:val="left"/>
    </w:pPr>
    <w:rPr>
      <w:rFonts w:eastAsiaTheme="minorHAnsi"/>
      <w:sz w:val="20"/>
      <w:szCs w:val="20"/>
    </w:rPr>
  </w:style>
  <w:style w:type="paragraph" w:styleId="TOC5">
    <w:name w:val="toc 5"/>
    <w:basedOn w:val="Normal"/>
    <w:next w:val="Normal"/>
    <w:autoRedefine/>
    <w:uiPriority w:val="39"/>
    <w:semiHidden/>
    <w:unhideWhenUsed/>
    <w:rsid w:val="00A468B2"/>
    <w:pPr>
      <w:ind w:left="840"/>
      <w:jc w:val="left"/>
    </w:pPr>
    <w:rPr>
      <w:rFonts w:eastAsiaTheme="minorHAnsi"/>
      <w:sz w:val="20"/>
      <w:szCs w:val="20"/>
    </w:rPr>
  </w:style>
  <w:style w:type="paragraph" w:styleId="TOC6">
    <w:name w:val="toc 6"/>
    <w:basedOn w:val="Normal"/>
    <w:next w:val="Normal"/>
    <w:autoRedefine/>
    <w:uiPriority w:val="39"/>
    <w:semiHidden/>
    <w:unhideWhenUsed/>
    <w:rsid w:val="00A468B2"/>
    <w:pPr>
      <w:ind w:left="1050"/>
      <w:jc w:val="left"/>
    </w:pPr>
    <w:rPr>
      <w:rFonts w:eastAsiaTheme="minorHAnsi"/>
      <w:sz w:val="20"/>
      <w:szCs w:val="20"/>
    </w:rPr>
  </w:style>
  <w:style w:type="paragraph" w:styleId="TOC7">
    <w:name w:val="toc 7"/>
    <w:basedOn w:val="Normal"/>
    <w:next w:val="Normal"/>
    <w:autoRedefine/>
    <w:uiPriority w:val="39"/>
    <w:semiHidden/>
    <w:unhideWhenUsed/>
    <w:rsid w:val="00A468B2"/>
    <w:pPr>
      <w:ind w:left="1260"/>
      <w:jc w:val="left"/>
    </w:pPr>
    <w:rPr>
      <w:rFonts w:eastAsiaTheme="minorHAnsi"/>
      <w:sz w:val="20"/>
      <w:szCs w:val="20"/>
    </w:rPr>
  </w:style>
  <w:style w:type="paragraph" w:styleId="TOC8">
    <w:name w:val="toc 8"/>
    <w:basedOn w:val="Normal"/>
    <w:next w:val="Normal"/>
    <w:autoRedefine/>
    <w:uiPriority w:val="39"/>
    <w:semiHidden/>
    <w:unhideWhenUsed/>
    <w:rsid w:val="00A468B2"/>
    <w:pPr>
      <w:ind w:left="1470"/>
      <w:jc w:val="left"/>
    </w:pPr>
    <w:rPr>
      <w:rFonts w:eastAsiaTheme="minorHAnsi"/>
      <w:sz w:val="20"/>
      <w:szCs w:val="20"/>
    </w:rPr>
  </w:style>
  <w:style w:type="paragraph" w:styleId="TOC9">
    <w:name w:val="toc 9"/>
    <w:basedOn w:val="Normal"/>
    <w:next w:val="Normal"/>
    <w:autoRedefine/>
    <w:uiPriority w:val="39"/>
    <w:semiHidden/>
    <w:unhideWhenUsed/>
    <w:rsid w:val="00A468B2"/>
    <w:pPr>
      <w:ind w:left="1680"/>
      <w:jc w:val="left"/>
    </w:pPr>
    <w:rPr>
      <w:rFonts w:eastAsiaTheme="minorHAnsi"/>
      <w:sz w:val="20"/>
      <w:szCs w:val="20"/>
    </w:rPr>
  </w:style>
  <w:style w:type="character" w:customStyle="1" w:styleId="Heading2Char">
    <w:name w:val="Heading 2 Char"/>
    <w:basedOn w:val="DefaultParagraphFont"/>
    <w:link w:val="Heading2"/>
    <w:uiPriority w:val="9"/>
    <w:rsid w:val="00A468B2"/>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C51AFA"/>
    <w:rPr>
      <w:color w:val="0563C1" w:themeColor="hyperlink"/>
      <w:u w:val="single"/>
    </w:rPr>
  </w:style>
  <w:style w:type="paragraph" w:styleId="ListParagraph">
    <w:name w:val="List Paragraph"/>
    <w:basedOn w:val="Normal"/>
    <w:uiPriority w:val="34"/>
    <w:qFormat/>
    <w:rsid w:val="00CA2493"/>
    <w:pPr>
      <w:ind w:left="720"/>
      <w:contextualSpacing/>
    </w:pPr>
  </w:style>
  <w:style w:type="character" w:styleId="UnresolvedMention">
    <w:name w:val="Unresolved Mention"/>
    <w:basedOn w:val="DefaultParagraphFont"/>
    <w:uiPriority w:val="99"/>
    <w:unhideWhenUsed/>
    <w:rsid w:val="00CA2493"/>
    <w:rPr>
      <w:color w:val="605E5C"/>
      <w:shd w:val="clear" w:color="auto" w:fill="E1DFDD"/>
    </w:rPr>
  </w:style>
  <w:style w:type="character" w:styleId="FollowedHyperlink">
    <w:name w:val="FollowedHyperlink"/>
    <w:basedOn w:val="DefaultParagraphFont"/>
    <w:uiPriority w:val="99"/>
    <w:semiHidden/>
    <w:unhideWhenUsed/>
    <w:rsid w:val="00FE07F9"/>
    <w:rPr>
      <w:color w:val="954F72" w:themeColor="followedHyperlink"/>
      <w:u w:val="single"/>
    </w:rPr>
  </w:style>
  <w:style w:type="character" w:styleId="CommentReference">
    <w:name w:val="annotation reference"/>
    <w:basedOn w:val="DefaultParagraphFont"/>
    <w:uiPriority w:val="99"/>
    <w:semiHidden/>
    <w:unhideWhenUsed/>
    <w:rsid w:val="00FF69F8"/>
    <w:rPr>
      <w:sz w:val="16"/>
      <w:szCs w:val="16"/>
    </w:rPr>
  </w:style>
  <w:style w:type="paragraph" w:styleId="CommentText">
    <w:name w:val="annotation text"/>
    <w:basedOn w:val="Normal"/>
    <w:link w:val="CommentTextChar"/>
    <w:uiPriority w:val="99"/>
    <w:semiHidden/>
    <w:unhideWhenUsed/>
    <w:rsid w:val="00FF69F8"/>
    <w:rPr>
      <w:sz w:val="20"/>
      <w:szCs w:val="20"/>
    </w:rPr>
  </w:style>
  <w:style w:type="character" w:customStyle="1" w:styleId="CommentTextChar">
    <w:name w:val="Comment Text Char"/>
    <w:basedOn w:val="DefaultParagraphFont"/>
    <w:link w:val="CommentText"/>
    <w:uiPriority w:val="99"/>
    <w:semiHidden/>
    <w:rsid w:val="00FF69F8"/>
    <w:rPr>
      <w:sz w:val="20"/>
      <w:szCs w:val="20"/>
    </w:rPr>
  </w:style>
  <w:style w:type="paragraph" w:styleId="CommentSubject">
    <w:name w:val="annotation subject"/>
    <w:basedOn w:val="CommentText"/>
    <w:next w:val="CommentText"/>
    <w:link w:val="CommentSubjectChar"/>
    <w:uiPriority w:val="99"/>
    <w:semiHidden/>
    <w:unhideWhenUsed/>
    <w:rsid w:val="00FF69F8"/>
    <w:rPr>
      <w:b/>
      <w:bCs/>
    </w:rPr>
  </w:style>
  <w:style w:type="character" w:customStyle="1" w:styleId="CommentSubjectChar">
    <w:name w:val="Comment Subject Char"/>
    <w:basedOn w:val="CommentTextChar"/>
    <w:link w:val="CommentSubject"/>
    <w:uiPriority w:val="99"/>
    <w:semiHidden/>
    <w:rsid w:val="00FF69F8"/>
    <w:rPr>
      <w:b/>
      <w:bCs/>
      <w:sz w:val="20"/>
      <w:szCs w:val="20"/>
    </w:rPr>
  </w:style>
  <w:style w:type="paragraph" w:styleId="PlainText">
    <w:name w:val="Plain Text"/>
    <w:basedOn w:val="Normal"/>
    <w:link w:val="PlainTextChar"/>
    <w:uiPriority w:val="99"/>
    <w:unhideWhenUsed/>
    <w:rsid w:val="00D1591B"/>
    <w:pPr>
      <w:widowControl/>
      <w:jc w:val="left"/>
    </w:pPr>
    <w:rPr>
      <w:rFonts w:ascii="Consolas" w:hAnsi="Consolas" w:cs="Consolas"/>
      <w:kern w:val="0"/>
      <w:szCs w:val="21"/>
    </w:rPr>
  </w:style>
  <w:style w:type="character" w:customStyle="1" w:styleId="PlainTextChar">
    <w:name w:val="Plain Text Char"/>
    <w:basedOn w:val="DefaultParagraphFont"/>
    <w:link w:val="PlainText"/>
    <w:uiPriority w:val="99"/>
    <w:rsid w:val="00D1591B"/>
    <w:rPr>
      <w:rFonts w:ascii="Consolas" w:hAnsi="Consolas" w:cs="Consolas"/>
      <w:kern w:val="0"/>
      <w:szCs w:val="21"/>
    </w:rPr>
  </w:style>
  <w:style w:type="character" w:customStyle="1" w:styleId="Heading3Char">
    <w:name w:val="Heading 3 Char"/>
    <w:basedOn w:val="DefaultParagraphFont"/>
    <w:link w:val="Heading3"/>
    <w:uiPriority w:val="9"/>
    <w:rsid w:val="009B4150"/>
    <w:rPr>
      <w:rFonts w:asciiTheme="majorHAnsi" w:eastAsiaTheme="majorEastAsia" w:hAnsiTheme="majorHAnsi" w:cstheme="majorBidi"/>
      <w:color w:val="1F3763" w:themeColor="accent1" w:themeShade="7F"/>
      <w:sz w:val="24"/>
    </w:rPr>
  </w:style>
  <w:style w:type="paragraph" w:styleId="Header">
    <w:name w:val="header"/>
    <w:basedOn w:val="Normal"/>
    <w:link w:val="HeaderChar"/>
    <w:uiPriority w:val="99"/>
    <w:semiHidden/>
    <w:unhideWhenUsed/>
    <w:rsid w:val="00072FB1"/>
    <w:pPr>
      <w:tabs>
        <w:tab w:val="center" w:pos="4513"/>
        <w:tab w:val="right" w:pos="9026"/>
      </w:tabs>
    </w:pPr>
  </w:style>
  <w:style w:type="character" w:customStyle="1" w:styleId="HeaderChar">
    <w:name w:val="Header Char"/>
    <w:basedOn w:val="DefaultParagraphFont"/>
    <w:link w:val="Header"/>
    <w:uiPriority w:val="99"/>
    <w:rsid w:val="00072FB1"/>
  </w:style>
  <w:style w:type="table" w:styleId="TableGrid">
    <w:name w:val="Table Grid"/>
    <w:basedOn w:val="TableNormal"/>
    <w:uiPriority w:val="39"/>
    <w:rsid w:val="000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2647"/>
  </w:style>
  <w:style w:type="paragraph" w:customStyle="1" w:styleId="md-end-block">
    <w:name w:val="md-end-block"/>
    <w:basedOn w:val="Normal"/>
    <w:rsid w:val="00294BFB"/>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md-plain">
    <w:name w:val="md-plain"/>
    <w:basedOn w:val="DefaultParagraphFont"/>
    <w:rsid w:val="00294BFB"/>
  </w:style>
  <w:style w:type="character" w:customStyle="1" w:styleId="Heading4Char">
    <w:name w:val="Heading 4 Char"/>
    <w:basedOn w:val="DefaultParagraphFont"/>
    <w:link w:val="Heading4"/>
    <w:uiPriority w:val="9"/>
    <w:rsid w:val="00294BF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D18CE"/>
    <w:pPr>
      <w:spacing w:after="200"/>
    </w:pPr>
    <w:rPr>
      <w:i/>
      <w:iCs/>
      <w:color w:val="44546A" w:themeColor="text2"/>
      <w:sz w:val="18"/>
      <w:szCs w:val="18"/>
    </w:rPr>
  </w:style>
  <w:style w:type="paragraph" w:styleId="TableofFigures">
    <w:name w:val="table of figures"/>
    <w:basedOn w:val="Normal"/>
    <w:next w:val="Normal"/>
    <w:uiPriority w:val="99"/>
    <w:unhideWhenUsed/>
    <w:rsid w:val="00C65DEB"/>
  </w:style>
  <w:style w:type="table" w:styleId="GridTable2">
    <w:name w:val="Grid Table 2"/>
    <w:basedOn w:val="TableNormal"/>
    <w:uiPriority w:val="47"/>
    <w:rsid w:val="00660F6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60F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
    <w:name w:val="Grid Table 7 Colorful"/>
    <w:basedOn w:val="TableNormal"/>
    <w:uiPriority w:val="52"/>
    <w:rsid w:val="00660F6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660F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60F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60F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sid w:val="00660F6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306915">
      <w:bodyDiv w:val="1"/>
      <w:marLeft w:val="0"/>
      <w:marRight w:val="0"/>
      <w:marTop w:val="0"/>
      <w:marBottom w:val="0"/>
      <w:divBdr>
        <w:top w:val="none" w:sz="0" w:space="0" w:color="auto"/>
        <w:left w:val="none" w:sz="0" w:space="0" w:color="auto"/>
        <w:bottom w:val="none" w:sz="0" w:space="0" w:color="auto"/>
        <w:right w:val="none" w:sz="0" w:space="0" w:color="auto"/>
      </w:divBdr>
    </w:div>
    <w:div w:id="804279883">
      <w:bodyDiv w:val="1"/>
      <w:marLeft w:val="0"/>
      <w:marRight w:val="0"/>
      <w:marTop w:val="0"/>
      <w:marBottom w:val="0"/>
      <w:divBdr>
        <w:top w:val="none" w:sz="0" w:space="0" w:color="auto"/>
        <w:left w:val="none" w:sz="0" w:space="0" w:color="auto"/>
        <w:bottom w:val="none" w:sz="0" w:space="0" w:color="auto"/>
        <w:right w:val="none" w:sz="0" w:space="0" w:color="auto"/>
      </w:divBdr>
    </w:div>
    <w:div w:id="928270411">
      <w:bodyDiv w:val="1"/>
      <w:marLeft w:val="0"/>
      <w:marRight w:val="0"/>
      <w:marTop w:val="0"/>
      <w:marBottom w:val="0"/>
      <w:divBdr>
        <w:top w:val="none" w:sz="0" w:space="0" w:color="auto"/>
        <w:left w:val="none" w:sz="0" w:space="0" w:color="auto"/>
        <w:bottom w:val="none" w:sz="0" w:space="0" w:color="auto"/>
        <w:right w:val="none" w:sz="0" w:space="0" w:color="auto"/>
      </w:divBdr>
    </w:div>
    <w:div w:id="969364269">
      <w:bodyDiv w:val="1"/>
      <w:marLeft w:val="0"/>
      <w:marRight w:val="0"/>
      <w:marTop w:val="0"/>
      <w:marBottom w:val="0"/>
      <w:divBdr>
        <w:top w:val="none" w:sz="0" w:space="0" w:color="auto"/>
        <w:left w:val="none" w:sz="0" w:space="0" w:color="auto"/>
        <w:bottom w:val="none" w:sz="0" w:space="0" w:color="auto"/>
        <w:right w:val="none" w:sz="0" w:space="0" w:color="auto"/>
      </w:divBdr>
    </w:div>
    <w:div w:id="1552496321">
      <w:bodyDiv w:val="1"/>
      <w:marLeft w:val="0"/>
      <w:marRight w:val="0"/>
      <w:marTop w:val="0"/>
      <w:marBottom w:val="0"/>
      <w:divBdr>
        <w:top w:val="none" w:sz="0" w:space="0" w:color="auto"/>
        <w:left w:val="none" w:sz="0" w:space="0" w:color="auto"/>
        <w:bottom w:val="none" w:sz="0" w:space="0" w:color="auto"/>
        <w:right w:val="none" w:sz="0" w:space="0" w:color="auto"/>
      </w:divBdr>
    </w:div>
    <w:div w:id="1699045186">
      <w:bodyDiv w:val="1"/>
      <w:marLeft w:val="0"/>
      <w:marRight w:val="0"/>
      <w:marTop w:val="0"/>
      <w:marBottom w:val="0"/>
      <w:divBdr>
        <w:top w:val="none" w:sz="0" w:space="0" w:color="auto"/>
        <w:left w:val="none" w:sz="0" w:space="0" w:color="auto"/>
        <w:bottom w:val="none" w:sz="0" w:space="0" w:color="auto"/>
        <w:right w:val="none" w:sz="0" w:space="0" w:color="auto"/>
      </w:divBdr>
    </w:div>
    <w:div w:id="1804350294">
      <w:bodyDiv w:val="1"/>
      <w:marLeft w:val="0"/>
      <w:marRight w:val="0"/>
      <w:marTop w:val="0"/>
      <w:marBottom w:val="0"/>
      <w:divBdr>
        <w:top w:val="none" w:sz="0" w:space="0" w:color="auto"/>
        <w:left w:val="none" w:sz="0" w:space="0" w:color="auto"/>
        <w:bottom w:val="none" w:sz="0" w:space="0" w:color="auto"/>
        <w:right w:val="none" w:sz="0" w:space="0" w:color="auto"/>
      </w:divBdr>
    </w:div>
    <w:div w:id="18124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i-D20/D20_2nd_Semester_Final_Project.git"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Fei-D20/D20_2nd_Semester_Final_Project/blob/main/Document/ProjectReport/Report.docx" TargetMode="External"/><Relationship Id="rId22" Type="http://schemas.openxmlformats.org/officeDocument/2006/relationships/image" Target="media/image9.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082929-89AB-6B45-9B21-1FA90904A3AD}">
  <we:reference id="wa200000113" version="1.0.0.0" store="zh-CN" storeType="OMEX"/>
  <we:alternateReferences>
    <we:reference id="wa200000113" version="1.0.0.0" store="zh-CN" storeType="OMEX"/>
  </we:alternateReferences>
  <we:properties>
    <we:property name="drawioRecentList" value="&quot;{\&quot;01DD3H24YAEVWL4VXOKBC36YFZ7A4PX3Z3\&quot;:{\&quot;@odata.context\&quot;:\&quot;https://graph.microsoft.com/v1.0/$metadata#drives('b%213isJStwkc0ii4l9rJp5XPiI7Ok84erBOqsXHubMslo2H_vfSyEgpTZLqsrCUmV-m')/items/$entity\&quot;,\&quot;createdDateTime\&quot;:\&quot;2021-05-23T09:16:46Z\&quot;,\&quot;eTag\&quot;:\&quot;\\\&quot;{BE6C2500-EE56-4550-BF60-B9F838FBEF3B},64\\\&quot;\&quot;,\&quot;id\&quot;:\&quot;01DD3H24YAEVWL4VXOKBC36YFZ7A4PX3Z3\&quot;,\&quot;lastModifiedDateTime\&quot;:\&quot;2021-05-23T16:03:11Z\&quot;,\&quot;name\&quot;:\&quot;Architectures.drawio\&quot;,\&quot;webUrl\&quot;:\&quot;https://erhvervsakademisydvest-my.sharepoint.com/personal/feix0033_easv365_dk/Documents/AcadmyProject/D20_2nd_Semester_Final_Project/Document/Diagram/Architectures.drawio\&quot;,\&quot;cTag\&quot;:\&quot;\\\&quot;c:{BE6C2500-EE56-4550-BF60-B9F838FBEF3B},64\\\&quot;\&quot;,\&quot;size\&quot;:6378,\&quot;createdBy\&quot;:{\&quot;user\&quot;:{\&quot;email\&quot;:\&quot;feix0033@easv365.dk\&quot;,\&quot;id\&quot;:\&quot;17be5450-4a82-4d14-9500-9be0355b5730\&quot;,\&quot;displayName\&quot;:\&quot;Fei Gu\&quot;}},\&quot;lastModifiedBy\&quot;:{\&quot;user\&quot;:{\&quot;email\&quot;:\&quot;feix0033@easv365.dk\&quot;,\&quot;id\&quot;:\&quot;17be5450-4a82-4d14-9500-9be0355b5730\&quot;,\&quot;displayName\&quot;:\&quot;Fei Gu\&quot;}},\&quot;parentReference\&quot;:{\&quot;driveId\&quot;:\&quot;b!3isJStwkc0ii4l9rJp5XPiI7Ok84erBOqsXHubMslo2H_vfSyEgpTZLqsrCUmV-m\&quot;,\&quot;driveType\&quot;:\&quot;business\&quot;,\&quot;id\&quot;:\&quot;01DD3H246OMPCL6GBU7ZDLUYVK6B2AZOIA\&quot;,\&quot;path\&quot;:\&quot;/drives/b!3isJStwkc0ii4l9rJp5XPiI7Ok84erBOqsXHubMslo2H_vfSyEgpTZLqsrCUmV-m/root:/AcadmyProject/D20_2nd_Semester_Final_Project/Document/Diagram\&quot;},\&quot;file\&quot;:{\&quot;mimeType\&quot;:\&quot;application/octet-stream\&quot;,\&quot;hashes\&quot;:{\&quot;quickXorHash\&quot;:\&quot;qvUPnOz2dCyp66AHWjGz9LNgIZE=\&quot;}},\&quot;fileSystemInfo\&quot;:{\&quot;createdDateTime\&quot;:\&quot;2021-05-23T09:16:46Z\&quot;,\&quot;lastModifiedDateTime\&quot;:\&quot;2021-05-23T16:03:11Z\&quot;},\&quot;isDrawio\&quot;:true},\&quot;01DD3H245MD5AIU3JITJA346ZDOBKNBB4H\&quot;:{\&quot;@odata.context\&quot;:\&quot;https://graph.microsoft.com/v1.0/$metadata#drives('b%213isJStwkc0ii4l9rJp5XPiI7Ok84erBOqsXHubMslo2H_vfSyEgpTZLqsrCUmV-m')/items/$entity\&quot;,\&quot;createdDateTime\&quot;:\&quot;2021-05-22T05:21:52Z\&quot;,\&quot;eTag\&quot;:\&quot;\\\&quot;{8A401FAC-286D-419A-BE7B-237054D08787},5\\\&quot;\&quot;,\&quot;id\&quot;:\&quot;01DD3H245MD5AIU3JITJA346ZDOBKNBB4H\&quot;,\&quot;lastModifiedDateTime\&quot;:\&quot;2021-05-24T05:26:43Z\&quot;,\&quot;name\&quot;:\&quot;DomainModel.drawio\&quot;,\&quot;webUrl\&quot;:\&quot;https://erhvervsakademisydvest-my.sharepoint.com/personal/feix0033_easv365_dk/Documents/AcadmyProject/D20_2nd_Semester_Final_Project/Document/Diagram/DomainModel.drawio\&quot;,\&quot;cTag\&quot;:\&quot;\\\&quot;c:{8A401FAC-286D-419A-BE7B-237054D08787},5\\\&quot;\&quot;,\&quot;size\&quot;:9907,\&quot;createdBy\&quot;:{\&quot;user\&quot;:{\&quot;email\&quot;:\&quot;feix0033@easv365.dk\&quot;,\&quot;id\&quot;:\&quot;17be5450-4a82-4d14-9500-9be0355b5730\&quot;,\&quot;displayName\&quot;:\&quot;Fei Gu\&quot;}},\&quot;lastModifiedBy\&quot;:{\&quot;user\&quot;:{\&quot;email\&quot;:\&quot;feix0033@easv365.dk\&quot;,\&quot;id\&quot;:\&quot;17be5450-4a82-4d14-9500-9be0355b5730\&quot;,\&quot;displayName\&quot;:\&quot;Fei Gu\&quot;}},\&quot;parentReference\&quot;:{\&quot;driveId\&quot;:\&quot;b!3isJStwkc0ii4l9rJp5XPiI7Ok84erBOqsXHubMslo2H_vfSyEgpTZLqsrCUmV-m\&quot;,\&quot;driveType\&quot;:\&quot;business\&quot;,\&quot;id\&quot;:\&quot;01DD3H246OMPCL6GBU7ZDLUYVK6B2AZOIA\&quot;,\&quot;path\&quot;:\&quot;/drives/b!3isJStwkc0ii4l9rJp5XPiI7Ok84erBOqsXHubMslo2H_vfSyEgpTZLqsrCUmV-m/root:/AcadmyProject/D20_2nd_Semester_Final_Project/Document/Diagram\&quot;},\&quot;file\&quot;:{\&quot;mimeType\&quot;:\&quot;application/octet-stream\&quot;,\&quot;hashes\&quot;:{\&quot;quickXorHash\&quot;:\&quot;MHXiE9hzpgi6YfU+tk1q5piWM2k=\&quot;}},\&quot;fileSystemInfo\&quot;:{\&quot;createdDateTime\&quot;:\&quot;2021-05-22T05:21:52Z\&quot;,\&quot;lastModifiedDateTime\&quot;:\&quot;2021-05-24T05:26:43Z\&quot;},\&quot;isDrawio\&quot;:true},\&quot;01DD3H246TWSP5UBD7KBEYLUSEB3AK3UC3\&quot;:{\&quot;id\&quot;:\&quot;01DD3H246TWSP5UBD7KBEYLUSEB3AK3UC3\&quot;,\&quot;lastModifiedDateTime\&quot;:\&quot;2021-05-24T05:46:14Z\&quot;,\&quot;name\&quot;:\&quot;Domain.Author.ClassDiagram.drawio\&quot;,\&quot;size\&quot;:2583,\&quot;createdBy\&quot;:{\&quot;user\&quot;:{\&quot;email\&quot;:\&quot;feix0033@easv365.dk\&quot;,\&quot;id\&quot;:\&quot;17be5450-4a82-4d14-9500-9be0355b5730\&quot;,\&quot;displayName\&quot;:\&quot;Fei Gu\&quot;}},\&quot;lastModifiedBy\&quot;:{\&quot;user\&quot;:{\&quot;email\&quot;:\&quot;feix0033@easv365.dk\&quot;,\&quot;id\&quot;:\&quot;17be5450-4a82-4d14-9500-9be0355b5730\&quot;,\&quot;displayName\&quot;:\&quot;Fei Gu\&quot;}},\&quot;parentReference\&quot;:{\&quot;driveId\&quot;:\&quot;b!3isJStwkc0ii4l9rJp5XPiI7Ok84erBOqsXHubMslo2H_vfSyEgpTZLqsrCUmV-m\&quot;,\&quot;driveType\&quot;:\&quot;business\&quot;,\&quot;id\&quot;:\&quot;01DD3H24ZP62HMVG7SVFAIF5JGILXI25T2\&quot;,\&quot;path\&quot;:\&quot;/drives/b!3isJStwkc0ii4l9rJp5XPiI7Ok84erBOqsXHubMslo2H_vfSyEgpTZLqsrCUmV-m/root:/AcadmyProject/D20_2nd_Semester_Final_Project/Document/Diagram/ClassDiagram\&quot;},\&quot;file\&quot;:{\&quot;mimeType\&quot;:\&quot;application/octet-stream\&quot;,\&quot;hashes\&quot;:{\&quot;quickXorHash\&quot;:\&quot;TGP1eVfN5DEGwcYlcyz5iaBXMdc=\&quot;}},\&quot;fromOD\&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722E-3A0E-A443-B604-41E20CAE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30</Pages>
  <Words>3180</Words>
  <Characters>18127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官人 娘子</dc:creator>
  <cp:keywords/>
  <dc:description/>
  <cp:lastModifiedBy>Fei Gu</cp:lastModifiedBy>
  <cp:revision>681</cp:revision>
  <dcterms:created xsi:type="dcterms:W3CDTF">2021-05-14T09:51:00Z</dcterms:created>
  <dcterms:modified xsi:type="dcterms:W3CDTF">2021-05-24T05:55:00Z</dcterms:modified>
</cp:coreProperties>
</file>